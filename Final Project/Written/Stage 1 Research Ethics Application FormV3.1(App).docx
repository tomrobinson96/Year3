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1A1" w:rsidRPr="00B30CA2" w:rsidRDefault="00597715" w:rsidP="000624BD">
      <w:pPr>
        <w:ind w:left="903" w:hanging="761"/>
        <w:rPr>
          <w:rFonts w:ascii="Times New Roman" w:eastAsia="Times New Roman" w:hAnsi="Times New Roman" w:cs="Times New Roman"/>
          <w:sz w:val="20"/>
          <w:szCs w:val="20"/>
          <w:lang w:val="en-GB"/>
        </w:rPr>
      </w:pPr>
      <w:r>
        <w:rPr>
          <w:rFonts w:ascii="Times New Roman"/>
          <w:noProof/>
          <w:sz w:val="20"/>
          <w:lang w:val="en-GB" w:eastAsia="en-GB"/>
        </w:rPr>
        <mc:AlternateContent>
          <mc:Choice Requires="wpg">
            <w:drawing>
              <wp:inline distT="0" distB="0" distL="0" distR="0">
                <wp:extent cx="553720" cy="672465"/>
                <wp:effectExtent l="0" t="0" r="3810" b="3810"/>
                <wp:docPr id="191"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 cy="672465"/>
                          <a:chOff x="0" y="0"/>
                          <a:chExt cx="872" cy="1059"/>
                        </a:xfrm>
                      </wpg:grpSpPr>
                      <pic:pic xmlns:pic="http://schemas.openxmlformats.org/drawingml/2006/picture">
                        <pic:nvPicPr>
                          <pic:cNvPr id="192" name="Picture 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4" y="215"/>
                            <a:ext cx="289" cy="322"/>
                          </a:xfrm>
                          <a:prstGeom prst="rect">
                            <a:avLst/>
                          </a:prstGeom>
                          <a:noFill/>
                          <a:extLst>
                            <a:ext uri="{909E8E84-426E-40DD-AFC4-6F175D3DCCD1}">
                              <a14:hiddenFill xmlns:a14="http://schemas.microsoft.com/office/drawing/2010/main">
                                <a:solidFill>
                                  <a:srgbClr val="FFFFFF"/>
                                </a:solidFill>
                              </a14:hiddenFill>
                            </a:ext>
                          </a:extLst>
                        </pic:spPr>
                      </pic:pic>
                      <wpg:grpSp>
                        <wpg:cNvPr id="193" name="Group 113"/>
                        <wpg:cNvGrpSpPr>
                          <a:grpSpLocks/>
                        </wpg:cNvGrpSpPr>
                        <wpg:grpSpPr bwMode="auto">
                          <a:xfrm>
                            <a:off x="417" y="242"/>
                            <a:ext cx="2" cy="7"/>
                            <a:chOff x="417" y="242"/>
                            <a:chExt cx="2" cy="7"/>
                          </a:xfrm>
                        </wpg:grpSpPr>
                        <wps:wsp>
                          <wps:cNvPr id="194" name="Freeform 116"/>
                          <wps:cNvSpPr>
                            <a:spLocks/>
                          </wps:cNvSpPr>
                          <wps:spPr bwMode="auto">
                            <a:xfrm>
                              <a:off x="417" y="242"/>
                              <a:ext cx="2" cy="7"/>
                            </a:xfrm>
                            <a:custGeom>
                              <a:avLst/>
                              <a:gdLst>
                                <a:gd name="T0" fmla="*/ 4 w 1"/>
                                <a:gd name="T1" fmla="*/ 242 h 7"/>
                                <a:gd name="T2" fmla="*/ 0 w 1"/>
                                <a:gd name="T3" fmla="*/ 248 h 7"/>
                                <a:gd name="T4" fmla="*/ 4 w 1"/>
                                <a:gd name="T5" fmla="*/ 242 h 7"/>
                                <a:gd name="T6" fmla="*/ 4 w 1"/>
                                <a:gd name="T7" fmla="*/ 242 h 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7">
                                  <a:moveTo>
                                    <a:pt x="1" y="0"/>
                                  </a:moveTo>
                                  <a:lnTo>
                                    <a:pt x="0" y="6"/>
                                  </a:lnTo>
                                  <a:lnTo>
                                    <a:pt x="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5"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30" y="627"/>
                              <a:ext cx="206" cy="2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6" name="Picture 1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1" cy="105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7EA82F2E" id="Group 112" o:spid="_x0000_s1026" style="width:43.6pt;height:52.95pt;mso-position-horizontal-relative:char;mso-position-vertical-relative:line" coordsize="872,1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">
                <v:shape id="Picture 117" o:spid="_x0000_s1027" type="#_x0000_t75" style="position:absolute;left:74;top:215;width:289;height: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Dp3BAAAA3AAAAA8AAABkcnMvZG93bnJldi54bWxET02LwjAQvQv7H8Is7E1TPSzaNYoIgnjZ&#10;Vethb0MztsVmUpvYxn9vBMHbPN7nzJfB1KKj1lWWFYxHCQji3OqKCwXZcTOcgnAeWWNtmRTcycFy&#10;8TGYY6ptz3vqDr4QMYRdigpK75tUSpeXZNCNbEMcubNtDfoI20LqFvsYbmo5SZJvabDi2FBiQ+uS&#10;8svhZhT89/dbtvrd1yH8zbpT4bOdvCZKfX2G1Q8IT8G/xS/3Vsf5swk8n4kXyM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cDp3BAAAA3AAAAA8AAAAAAAAAAAAAAAAAnwIA&#10;AGRycy9kb3ducmV2LnhtbFBLBQYAAAAABAAEAPcAAACNAwAAAAA=&#10;">
                  <v:imagedata r:id="rId15" o:title=""/>
                </v:shape>
                <v:group id="Group 113" o:spid="_x0000_s1028" style="position:absolute;left:417;top:242;width:2;height:7" coordorigin="417,242" coordsize="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116" o:spid="_x0000_s1029" style="position:absolute;left:417;top:242;width:2;height:7;visibility:visible;mso-wrap-style:square;v-text-anchor:top" coordsize="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Y//8MA&#10;AADcAAAADwAAAGRycy9kb3ducmV2LnhtbERPzWrCQBC+F3yHZQQvRTeVEjS6BjFJ21OhxgcYsmOS&#10;NjsbstsY375bKPQ2H9/v7NPJdGKkwbWWFTytIhDEldUt1wouZbHcgHAeWWNnmRTcyUF6mD3sMdH2&#10;xh80nn0tQgi7BBU03veJlK5qyKBb2Z44cFc7GPQBDrXUA95CuOnkOopiabDl0NBgT6eGqq/zt1GQ&#10;bx7j7POlHF9NWb3nPruus2JUajGfjjsQnib/L/5zv+kwf/sMv8+EC+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Y//8MAAADcAAAADwAAAAAAAAAAAAAAAACYAgAAZHJzL2Rv&#10;d25yZXYueG1sUEsFBgAAAAAEAAQA9QAAAIgDAAAAAA==&#10;" path="m1,l,6,1,xe" fillcolor="black" stroked="f">
                    <v:path arrowok="t" o:connecttype="custom" o:connectlocs="8,242;0,248;8,242;8,242" o:connectangles="0,0,0,0"/>
                  </v:shape>
                  <v:shape id="Picture 115" o:spid="_x0000_s1030" type="#_x0000_t75" style="position:absolute;left:330;top:627;width:206;height: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Cg6HDAAAA3AAAAA8AAABkcnMvZG93bnJldi54bWxET01rwkAQvQv+h2WE3nSjorQxG2kFSz0U&#10;atqIxyE7JsHsbMhuNf57tyD0No/3Ocm6N424UOdqywqmkwgEcWF1zaWCn+/t+BmE88gaG8uk4EYO&#10;1ulwkGCs7ZX3dMl8KUIIuxgVVN63sZSuqMigm9iWOHAn2xn0AXal1B1eQ7hp5CyKltJgzaGhwpY2&#10;FRXn7Nco4EV+dAf79pXnn7v5u3SZ3Oc3pZ5G/esKhKfe/4sf7g8d5r8s4O+ZcIFM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KDocMAAADcAAAADwAAAAAAAAAAAAAAAACf&#10;AgAAZHJzL2Rvd25yZXYueG1sUEsFBgAAAAAEAAQA9wAAAI8DAAAAAA==&#10;">
                    <v:imagedata r:id="rId16" o:title=""/>
                  </v:shape>
                  <v:shape id="Picture 114" o:spid="_x0000_s1031" type="#_x0000_t75" style="position:absolute;width:871;height:1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ZKc7BAAAA3AAAAA8AAABkcnMvZG93bnJldi54bWxET0uLwjAQvgv7H8Is7E1TPYhbjbLU90HB&#10;131oxrZuMylNVqu/3ggL3ubje85o0phSXKl2hWUF3U4Egji1uuBMwfEwbw9AOI+ssbRMCu7kYDL+&#10;aI0w1vbGO7rufSZCCLsYFeTeV7GULs3JoOvYijhwZ1sb9AHWmdQ13kK4KWUvivrSYMGhIceKkpzS&#10;3/2fUbAcrNNL8siS6XazuBB2T7NycVLq67P5GYLw1Pi3+N+90mH+dx9ez4QL5Pg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NZKc7BAAAA3AAAAA8AAAAAAAAAAAAAAAAAnwIA&#10;AGRycy9kb3ducmV2LnhtbFBLBQYAAAAABAAEAPcAAACNAwAAAAA=&#10;">
                    <v:imagedata r:id="rId17" o:title=""/>
                  </v:shape>
                </v:group>
                <w10:anchorlock/>
              </v:group>
            </w:pict>
          </mc:Fallback>
        </mc:AlternateContent>
      </w:r>
      <w:r w:rsidR="000D437E" w:rsidRPr="00B30CA2">
        <w:rPr>
          <w:rFonts w:ascii="Times New Roman"/>
          <w:spacing w:val="117"/>
          <w:sz w:val="20"/>
          <w:lang w:val="en-GB"/>
        </w:rPr>
        <w:t xml:space="preserve"> </w:t>
      </w:r>
      <w:r>
        <w:rPr>
          <w:rFonts w:ascii="Times New Roman"/>
          <w:noProof/>
          <w:spacing w:val="117"/>
          <w:position w:val="4"/>
          <w:sz w:val="20"/>
          <w:lang w:val="en-GB" w:eastAsia="en-GB"/>
        </w:rPr>
        <mc:AlternateContent>
          <mc:Choice Requires="wpg">
            <w:drawing>
              <wp:inline distT="0" distB="0" distL="0" distR="0">
                <wp:extent cx="1348740" cy="505460"/>
                <wp:effectExtent l="6985" t="2540" r="6350" b="6350"/>
                <wp:docPr id="2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8740" cy="505460"/>
                          <a:chOff x="0" y="0"/>
                          <a:chExt cx="2124" cy="796"/>
                        </a:xfrm>
                      </wpg:grpSpPr>
                      <wpg:grpSp>
                        <wpg:cNvPr id="29" name="Group 109"/>
                        <wpg:cNvGrpSpPr>
                          <a:grpSpLocks/>
                        </wpg:cNvGrpSpPr>
                        <wpg:grpSpPr bwMode="auto">
                          <a:xfrm>
                            <a:off x="0" y="454"/>
                            <a:ext cx="222" cy="271"/>
                            <a:chOff x="0" y="454"/>
                            <a:chExt cx="222" cy="271"/>
                          </a:xfrm>
                        </wpg:grpSpPr>
                        <wps:wsp>
                          <wps:cNvPr id="33" name="Freeform 111"/>
                          <wps:cNvSpPr>
                            <a:spLocks/>
                          </wps:cNvSpPr>
                          <wps:spPr bwMode="auto">
                            <a:xfrm>
                              <a:off x="0" y="454"/>
                              <a:ext cx="222" cy="271"/>
                            </a:xfrm>
                            <a:custGeom>
                              <a:avLst/>
                              <a:gdLst>
                                <a:gd name="T0" fmla="*/ 37 w 222"/>
                                <a:gd name="T1" fmla="*/ 454 h 271"/>
                                <a:gd name="T2" fmla="*/ 0 w 222"/>
                                <a:gd name="T3" fmla="*/ 454 h 271"/>
                                <a:gd name="T4" fmla="*/ 0 w 222"/>
                                <a:gd name="T5" fmla="*/ 623 h 271"/>
                                <a:gd name="T6" fmla="*/ 8 w 222"/>
                                <a:gd name="T7" fmla="*/ 668 h 271"/>
                                <a:gd name="T8" fmla="*/ 30 w 222"/>
                                <a:gd name="T9" fmla="*/ 700 h 271"/>
                                <a:gd name="T10" fmla="*/ 65 w 222"/>
                                <a:gd name="T11" fmla="*/ 719 h 271"/>
                                <a:gd name="T12" fmla="*/ 113 w 222"/>
                                <a:gd name="T13" fmla="*/ 725 h 271"/>
                                <a:gd name="T14" fmla="*/ 159 w 222"/>
                                <a:gd name="T15" fmla="*/ 718 h 271"/>
                                <a:gd name="T16" fmla="*/ 193 w 222"/>
                                <a:gd name="T17" fmla="*/ 699 h 271"/>
                                <a:gd name="T18" fmla="*/ 196 w 222"/>
                                <a:gd name="T19" fmla="*/ 695 h 271"/>
                                <a:gd name="T20" fmla="*/ 113 w 222"/>
                                <a:gd name="T21" fmla="*/ 695 h 271"/>
                                <a:gd name="T22" fmla="*/ 81 w 222"/>
                                <a:gd name="T23" fmla="*/ 690 h 271"/>
                                <a:gd name="T24" fmla="*/ 57 w 222"/>
                                <a:gd name="T25" fmla="*/ 676 h 271"/>
                                <a:gd name="T26" fmla="*/ 42 w 222"/>
                                <a:gd name="T27" fmla="*/ 654 h 271"/>
                                <a:gd name="T28" fmla="*/ 37 w 222"/>
                                <a:gd name="T29" fmla="*/ 623 h 271"/>
                                <a:gd name="T30" fmla="*/ 37 w 222"/>
                                <a:gd name="T31" fmla="*/ 454 h 271"/>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2" h="271">
                                  <a:moveTo>
                                    <a:pt x="37" y="0"/>
                                  </a:moveTo>
                                  <a:lnTo>
                                    <a:pt x="0" y="0"/>
                                  </a:lnTo>
                                  <a:lnTo>
                                    <a:pt x="0" y="169"/>
                                  </a:lnTo>
                                  <a:lnTo>
                                    <a:pt x="8" y="214"/>
                                  </a:lnTo>
                                  <a:lnTo>
                                    <a:pt x="30" y="246"/>
                                  </a:lnTo>
                                  <a:lnTo>
                                    <a:pt x="65" y="265"/>
                                  </a:lnTo>
                                  <a:lnTo>
                                    <a:pt x="113" y="271"/>
                                  </a:lnTo>
                                  <a:lnTo>
                                    <a:pt x="159" y="264"/>
                                  </a:lnTo>
                                  <a:lnTo>
                                    <a:pt x="193" y="245"/>
                                  </a:lnTo>
                                  <a:lnTo>
                                    <a:pt x="196" y="241"/>
                                  </a:lnTo>
                                  <a:lnTo>
                                    <a:pt x="113" y="241"/>
                                  </a:lnTo>
                                  <a:lnTo>
                                    <a:pt x="81" y="236"/>
                                  </a:lnTo>
                                  <a:lnTo>
                                    <a:pt x="57" y="222"/>
                                  </a:lnTo>
                                  <a:lnTo>
                                    <a:pt x="42" y="200"/>
                                  </a:lnTo>
                                  <a:lnTo>
                                    <a:pt x="37" y="169"/>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10"/>
                          <wps:cNvSpPr>
                            <a:spLocks/>
                          </wps:cNvSpPr>
                          <wps:spPr bwMode="auto">
                            <a:xfrm>
                              <a:off x="0" y="454"/>
                              <a:ext cx="222" cy="271"/>
                            </a:xfrm>
                            <a:custGeom>
                              <a:avLst/>
                              <a:gdLst>
                                <a:gd name="T0" fmla="*/ 222 w 222"/>
                                <a:gd name="T1" fmla="*/ 454 h 271"/>
                                <a:gd name="T2" fmla="*/ 185 w 222"/>
                                <a:gd name="T3" fmla="*/ 454 h 271"/>
                                <a:gd name="T4" fmla="*/ 185 w 222"/>
                                <a:gd name="T5" fmla="*/ 623 h 271"/>
                                <a:gd name="T6" fmla="*/ 180 w 222"/>
                                <a:gd name="T7" fmla="*/ 654 h 271"/>
                                <a:gd name="T8" fmla="*/ 166 w 222"/>
                                <a:gd name="T9" fmla="*/ 676 h 271"/>
                                <a:gd name="T10" fmla="*/ 144 w 222"/>
                                <a:gd name="T11" fmla="*/ 690 h 271"/>
                                <a:gd name="T12" fmla="*/ 113 w 222"/>
                                <a:gd name="T13" fmla="*/ 695 h 271"/>
                                <a:gd name="T14" fmla="*/ 196 w 222"/>
                                <a:gd name="T15" fmla="*/ 695 h 271"/>
                                <a:gd name="T16" fmla="*/ 214 w 222"/>
                                <a:gd name="T17" fmla="*/ 667 h 271"/>
                                <a:gd name="T18" fmla="*/ 222 w 222"/>
                                <a:gd name="T19" fmla="*/ 623 h 271"/>
                                <a:gd name="T20" fmla="*/ 222 w 222"/>
                                <a:gd name="T21" fmla="*/ 454 h 27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22" h="271">
                                  <a:moveTo>
                                    <a:pt x="222" y="0"/>
                                  </a:moveTo>
                                  <a:lnTo>
                                    <a:pt x="185" y="0"/>
                                  </a:lnTo>
                                  <a:lnTo>
                                    <a:pt x="185" y="169"/>
                                  </a:lnTo>
                                  <a:lnTo>
                                    <a:pt x="180" y="200"/>
                                  </a:lnTo>
                                  <a:lnTo>
                                    <a:pt x="166" y="222"/>
                                  </a:lnTo>
                                  <a:lnTo>
                                    <a:pt x="144" y="236"/>
                                  </a:lnTo>
                                  <a:lnTo>
                                    <a:pt x="113" y="241"/>
                                  </a:lnTo>
                                  <a:lnTo>
                                    <a:pt x="196" y="241"/>
                                  </a:lnTo>
                                  <a:lnTo>
                                    <a:pt x="214" y="213"/>
                                  </a:lnTo>
                                  <a:lnTo>
                                    <a:pt x="222" y="169"/>
                                  </a:lnTo>
                                  <a:lnTo>
                                    <a:pt x="2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105"/>
                        <wpg:cNvGrpSpPr>
                          <a:grpSpLocks/>
                        </wpg:cNvGrpSpPr>
                        <wpg:grpSpPr bwMode="auto">
                          <a:xfrm>
                            <a:off x="244" y="522"/>
                            <a:ext cx="166" cy="196"/>
                            <a:chOff x="244" y="522"/>
                            <a:chExt cx="166" cy="196"/>
                          </a:xfrm>
                        </wpg:grpSpPr>
                        <wps:wsp>
                          <wps:cNvPr id="39" name="Freeform 108"/>
                          <wps:cNvSpPr>
                            <a:spLocks/>
                          </wps:cNvSpPr>
                          <wps:spPr bwMode="auto">
                            <a:xfrm>
                              <a:off x="244" y="522"/>
                              <a:ext cx="166" cy="196"/>
                            </a:xfrm>
                            <a:custGeom>
                              <a:avLst/>
                              <a:gdLst>
                                <a:gd name="T0" fmla="*/ 31 w 166"/>
                                <a:gd name="T1" fmla="*/ 527 h 196"/>
                                <a:gd name="T2" fmla="*/ 0 w 166"/>
                                <a:gd name="T3" fmla="*/ 527 h 196"/>
                                <a:gd name="T4" fmla="*/ 0 w 166"/>
                                <a:gd name="T5" fmla="*/ 718 h 196"/>
                                <a:gd name="T6" fmla="*/ 33 w 166"/>
                                <a:gd name="T7" fmla="*/ 718 h 196"/>
                                <a:gd name="T8" fmla="*/ 33 w 166"/>
                                <a:gd name="T9" fmla="*/ 610 h 196"/>
                                <a:gd name="T10" fmla="*/ 36 w 166"/>
                                <a:gd name="T11" fmla="*/ 586 h 196"/>
                                <a:gd name="T12" fmla="*/ 47 w 166"/>
                                <a:gd name="T13" fmla="*/ 567 h 196"/>
                                <a:gd name="T14" fmla="*/ 62 w 166"/>
                                <a:gd name="T15" fmla="*/ 557 h 196"/>
                                <a:gd name="T16" fmla="*/ 31 w 166"/>
                                <a:gd name="T17" fmla="*/ 557 h 196"/>
                                <a:gd name="T18" fmla="*/ 31 w 166"/>
                                <a:gd name="T19" fmla="*/ 527 h 19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66" h="196">
                                  <a:moveTo>
                                    <a:pt x="31" y="5"/>
                                  </a:moveTo>
                                  <a:lnTo>
                                    <a:pt x="0" y="5"/>
                                  </a:lnTo>
                                  <a:lnTo>
                                    <a:pt x="0" y="196"/>
                                  </a:lnTo>
                                  <a:lnTo>
                                    <a:pt x="33" y="196"/>
                                  </a:lnTo>
                                  <a:lnTo>
                                    <a:pt x="33" y="88"/>
                                  </a:lnTo>
                                  <a:lnTo>
                                    <a:pt x="36" y="64"/>
                                  </a:lnTo>
                                  <a:lnTo>
                                    <a:pt x="47" y="45"/>
                                  </a:lnTo>
                                  <a:lnTo>
                                    <a:pt x="62" y="35"/>
                                  </a:lnTo>
                                  <a:lnTo>
                                    <a:pt x="31" y="35"/>
                                  </a:lnTo>
                                  <a:lnTo>
                                    <a:pt x="31"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7"/>
                          <wps:cNvSpPr>
                            <a:spLocks/>
                          </wps:cNvSpPr>
                          <wps:spPr bwMode="auto">
                            <a:xfrm>
                              <a:off x="244" y="522"/>
                              <a:ext cx="166" cy="196"/>
                            </a:xfrm>
                            <a:custGeom>
                              <a:avLst/>
                              <a:gdLst>
                                <a:gd name="T0" fmla="*/ 155 w 166"/>
                                <a:gd name="T1" fmla="*/ 550 h 196"/>
                                <a:gd name="T2" fmla="*/ 92 w 166"/>
                                <a:gd name="T3" fmla="*/ 550 h 196"/>
                                <a:gd name="T4" fmla="*/ 109 w 166"/>
                                <a:gd name="T5" fmla="*/ 553 h 196"/>
                                <a:gd name="T6" fmla="*/ 122 w 166"/>
                                <a:gd name="T7" fmla="*/ 561 h 196"/>
                                <a:gd name="T8" fmla="*/ 130 w 166"/>
                                <a:gd name="T9" fmla="*/ 573 h 196"/>
                                <a:gd name="T10" fmla="*/ 133 w 166"/>
                                <a:gd name="T11" fmla="*/ 589 h 196"/>
                                <a:gd name="T12" fmla="*/ 133 w 166"/>
                                <a:gd name="T13" fmla="*/ 718 h 196"/>
                                <a:gd name="T14" fmla="*/ 165 w 166"/>
                                <a:gd name="T15" fmla="*/ 718 h 196"/>
                                <a:gd name="T16" fmla="*/ 165 w 166"/>
                                <a:gd name="T17" fmla="*/ 592 h 196"/>
                                <a:gd name="T18" fmla="*/ 162 w 166"/>
                                <a:gd name="T19" fmla="*/ 564 h 196"/>
                                <a:gd name="T20" fmla="*/ 155 w 166"/>
                                <a:gd name="T21" fmla="*/ 550 h 19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66" h="196">
                                  <a:moveTo>
                                    <a:pt x="155" y="28"/>
                                  </a:moveTo>
                                  <a:lnTo>
                                    <a:pt x="92" y="28"/>
                                  </a:lnTo>
                                  <a:lnTo>
                                    <a:pt x="109" y="31"/>
                                  </a:lnTo>
                                  <a:lnTo>
                                    <a:pt x="122" y="39"/>
                                  </a:lnTo>
                                  <a:lnTo>
                                    <a:pt x="130" y="51"/>
                                  </a:lnTo>
                                  <a:lnTo>
                                    <a:pt x="133" y="67"/>
                                  </a:lnTo>
                                  <a:lnTo>
                                    <a:pt x="133" y="196"/>
                                  </a:lnTo>
                                  <a:lnTo>
                                    <a:pt x="165" y="196"/>
                                  </a:lnTo>
                                  <a:lnTo>
                                    <a:pt x="165" y="70"/>
                                  </a:lnTo>
                                  <a:lnTo>
                                    <a:pt x="162" y="42"/>
                                  </a:lnTo>
                                  <a:lnTo>
                                    <a:pt x="155" y="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06"/>
                          <wps:cNvSpPr>
                            <a:spLocks/>
                          </wps:cNvSpPr>
                          <wps:spPr bwMode="auto">
                            <a:xfrm>
                              <a:off x="244" y="522"/>
                              <a:ext cx="166" cy="196"/>
                            </a:xfrm>
                            <a:custGeom>
                              <a:avLst/>
                              <a:gdLst>
                                <a:gd name="T0" fmla="*/ 97 w 166"/>
                                <a:gd name="T1" fmla="*/ 522 h 196"/>
                                <a:gd name="T2" fmla="*/ 76 w 166"/>
                                <a:gd name="T3" fmla="*/ 524 h 196"/>
                                <a:gd name="T4" fmla="*/ 59 w 166"/>
                                <a:gd name="T5" fmla="*/ 531 h 196"/>
                                <a:gd name="T6" fmla="*/ 44 w 166"/>
                                <a:gd name="T7" fmla="*/ 542 h 196"/>
                                <a:gd name="T8" fmla="*/ 32 w 166"/>
                                <a:gd name="T9" fmla="*/ 557 h 196"/>
                                <a:gd name="T10" fmla="*/ 62 w 166"/>
                                <a:gd name="T11" fmla="*/ 557 h 196"/>
                                <a:gd name="T12" fmla="*/ 66 w 166"/>
                                <a:gd name="T13" fmla="*/ 555 h 196"/>
                                <a:gd name="T14" fmla="*/ 92 w 166"/>
                                <a:gd name="T15" fmla="*/ 550 h 196"/>
                                <a:gd name="T16" fmla="*/ 155 w 166"/>
                                <a:gd name="T17" fmla="*/ 550 h 196"/>
                                <a:gd name="T18" fmla="*/ 151 w 166"/>
                                <a:gd name="T19" fmla="*/ 542 h 196"/>
                                <a:gd name="T20" fmla="*/ 129 w 166"/>
                                <a:gd name="T21" fmla="*/ 527 h 196"/>
                                <a:gd name="T22" fmla="*/ 97 w 166"/>
                                <a:gd name="T23" fmla="*/ 522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66" h="196">
                                  <a:moveTo>
                                    <a:pt x="97" y="0"/>
                                  </a:moveTo>
                                  <a:lnTo>
                                    <a:pt x="76" y="2"/>
                                  </a:lnTo>
                                  <a:lnTo>
                                    <a:pt x="59" y="9"/>
                                  </a:lnTo>
                                  <a:lnTo>
                                    <a:pt x="44" y="20"/>
                                  </a:lnTo>
                                  <a:lnTo>
                                    <a:pt x="32" y="35"/>
                                  </a:lnTo>
                                  <a:lnTo>
                                    <a:pt x="62" y="35"/>
                                  </a:lnTo>
                                  <a:lnTo>
                                    <a:pt x="66" y="33"/>
                                  </a:lnTo>
                                  <a:lnTo>
                                    <a:pt x="92" y="28"/>
                                  </a:lnTo>
                                  <a:lnTo>
                                    <a:pt x="155" y="28"/>
                                  </a:lnTo>
                                  <a:lnTo>
                                    <a:pt x="151" y="20"/>
                                  </a:lnTo>
                                  <a:lnTo>
                                    <a:pt x="129" y="5"/>
                                  </a:lnTo>
                                  <a:lnTo>
                                    <a:pt x="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 name="Group 103"/>
                        <wpg:cNvGrpSpPr>
                          <a:grpSpLocks/>
                        </wpg:cNvGrpSpPr>
                        <wpg:grpSpPr bwMode="auto">
                          <a:xfrm>
                            <a:off x="437" y="473"/>
                            <a:ext cx="33" cy="2"/>
                            <a:chOff x="437" y="473"/>
                            <a:chExt cx="33" cy="2"/>
                          </a:xfrm>
                        </wpg:grpSpPr>
                        <wps:wsp>
                          <wps:cNvPr id="47" name="Freeform 104"/>
                          <wps:cNvSpPr>
                            <a:spLocks/>
                          </wps:cNvSpPr>
                          <wps:spPr bwMode="auto">
                            <a:xfrm>
                              <a:off x="437" y="473"/>
                              <a:ext cx="33" cy="2"/>
                            </a:xfrm>
                            <a:custGeom>
                              <a:avLst/>
                              <a:gdLst>
                                <a:gd name="T0" fmla="*/ 0 w 33"/>
                                <a:gd name="T1" fmla="*/ 0 h 2"/>
                                <a:gd name="T2" fmla="*/ 33 w 33"/>
                                <a:gd name="T3" fmla="*/ 0 h 2"/>
                                <a:gd name="T4" fmla="*/ 0 60000 65536"/>
                                <a:gd name="T5" fmla="*/ 0 60000 65536"/>
                              </a:gdLst>
                              <a:ahLst/>
                              <a:cxnLst>
                                <a:cxn ang="T4">
                                  <a:pos x="T0" y="T1"/>
                                </a:cxn>
                                <a:cxn ang="T5">
                                  <a:pos x="T2" y="T3"/>
                                </a:cxn>
                              </a:cxnLst>
                              <a:rect l="0" t="0" r="r" b="b"/>
                              <a:pathLst>
                                <a:path w="33" h="2">
                                  <a:moveTo>
                                    <a:pt x="0" y="0"/>
                                  </a:moveTo>
                                  <a:lnTo>
                                    <a:pt x="33" y="0"/>
                                  </a:lnTo>
                                </a:path>
                              </a:pathLst>
                            </a:custGeom>
                            <a:noFill/>
                            <a:ln w="244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101"/>
                        <wpg:cNvGrpSpPr>
                          <a:grpSpLocks/>
                        </wpg:cNvGrpSpPr>
                        <wpg:grpSpPr bwMode="auto">
                          <a:xfrm>
                            <a:off x="454" y="527"/>
                            <a:ext cx="2" cy="192"/>
                            <a:chOff x="454" y="527"/>
                            <a:chExt cx="2" cy="192"/>
                          </a:xfrm>
                        </wpg:grpSpPr>
                        <wps:wsp>
                          <wps:cNvPr id="60" name="Freeform 102"/>
                          <wps:cNvSpPr>
                            <a:spLocks/>
                          </wps:cNvSpPr>
                          <wps:spPr bwMode="auto">
                            <a:xfrm>
                              <a:off x="454" y="527"/>
                              <a:ext cx="2" cy="192"/>
                            </a:xfrm>
                            <a:custGeom>
                              <a:avLst/>
                              <a:gdLst>
                                <a:gd name="T0" fmla="*/ 0 w 2"/>
                                <a:gd name="T1" fmla="*/ 527 h 192"/>
                                <a:gd name="T2" fmla="*/ 0 w 2"/>
                                <a:gd name="T3" fmla="*/ 718 h 192"/>
                                <a:gd name="T4" fmla="*/ 0 60000 65536"/>
                                <a:gd name="T5" fmla="*/ 0 60000 65536"/>
                              </a:gdLst>
                              <a:ahLst/>
                              <a:cxnLst>
                                <a:cxn ang="T4">
                                  <a:pos x="T0" y="T1"/>
                                </a:cxn>
                                <a:cxn ang="T5">
                                  <a:pos x="T2" y="T3"/>
                                </a:cxn>
                              </a:cxnLst>
                              <a:rect l="0" t="0" r="r" b="b"/>
                              <a:pathLst>
                                <a:path w="2" h="192">
                                  <a:moveTo>
                                    <a:pt x="0" y="0"/>
                                  </a:moveTo>
                                  <a:lnTo>
                                    <a:pt x="0" y="191"/>
                                  </a:lnTo>
                                </a:path>
                              </a:pathLst>
                            </a:custGeom>
                            <a:noFill/>
                            <a:ln w="208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98"/>
                        <wpg:cNvGrpSpPr>
                          <a:grpSpLocks/>
                        </wpg:cNvGrpSpPr>
                        <wpg:grpSpPr bwMode="auto">
                          <a:xfrm>
                            <a:off x="486" y="527"/>
                            <a:ext cx="183" cy="192"/>
                            <a:chOff x="486" y="527"/>
                            <a:chExt cx="183" cy="192"/>
                          </a:xfrm>
                        </wpg:grpSpPr>
                        <wps:wsp>
                          <wps:cNvPr id="62" name="Freeform 100"/>
                          <wps:cNvSpPr>
                            <a:spLocks/>
                          </wps:cNvSpPr>
                          <wps:spPr bwMode="auto">
                            <a:xfrm>
                              <a:off x="486" y="527"/>
                              <a:ext cx="183" cy="192"/>
                            </a:xfrm>
                            <a:custGeom>
                              <a:avLst/>
                              <a:gdLst>
                                <a:gd name="T0" fmla="*/ 37 w 183"/>
                                <a:gd name="T1" fmla="*/ 527 h 192"/>
                                <a:gd name="T2" fmla="*/ 0 w 183"/>
                                <a:gd name="T3" fmla="*/ 527 h 192"/>
                                <a:gd name="T4" fmla="*/ 75 w 183"/>
                                <a:gd name="T5" fmla="*/ 718 h 192"/>
                                <a:gd name="T6" fmla="*/ 110 w 183"/>
                                <a:gd name="T7" fmla="*/ 718 h 192"/>
                                <a:gd name="T8" fmla="*/ 122 w 183"/>
                                <a:gd name="T9" fmla="*/ 687 h 192"/>
                                <a:gd name="T10" fmla="*/ 93 w 183"/>
                                <a:gd name="T11" fmla="*/ 687 h 192"/>
                                <a:gd name="T12" fmla="*/ 37 w 183"/>
                                <a:gd name="T13" fmla="*/ 527 h 19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83" h="192">
                                  <a:moveTo>
                                    <a:pt x="37" y="0"/>
                                  </a:moveTo>
                                  <a:lnTo>
                                    <a:pt x="0" y="0"/>
                                  </a:lnTo>
                                  <a:lnTo>
                                    <a:pt x="75" y="191"/>
                                  </a:lnTo>
                                  <a:lnTo>
                                    <a:pt x="110" y="191"/>
                                  </a:lnTo>
                                  <a:lnTo>
                                    <a:pt x="122" y="160"/>
                                  </a:lnTo>
                                  <a:lnTo>
                                    <a:pt x="93" y="160"/>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99"/>
                          <wps:cNvSpPr>
                            <a:spLocks/>
                          </wps:cNvSpPr>
                          <wps:spPr bwMode="auto">
                            <a:xfrm>
                              <a:off x="486" y="527"/>
                              <a:ext cx="183" cy="192"/>
                            </a:xfrm>
                            <a:custGeom>
                              <a:avLst/>
                              <a:gdLst>
                                <a:gd name="T0" fmla="*/ 183 w 183"/>
                                <a:gd name="T1" fmla="*/ 527 h 192"/>
                                <a:gd name="T2" fmla="*/ 148 w 183"/>
                                <a:gd name="T3" fmla="*/ 527 h 192"/>
                                <a:gd name="T4" fmla="*/ 94 w 183"/>
                                <a:gd name="T5" fmla="*/ 687 h 192"/>
                                <a:gd name="T6" fmla="*/ 122 w 183"/>
                                <a:gd name="T7" fmla="*/ 687 h 192"/>
                                <a:gd name="T8" fmla="*/ 183 w 183"/>
                                <a:gd name="T9" fmla="*/ 527 h 19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3" h="192">
                                  <a:moveTo>
                                    <a:pt x="183" y="0"/>
                                  </a:moveTo>
                                  <a:lnTo>
                                    <a:pt x="148" y="0"/>
                                  </a:lnTo>
                                  <a:lnTo>
                                    <a:pt x="94" y="160"/>
                                  </a:lnTo>
                                  <a:lnTo>
                                    <a:pt x="122" y="160"/>
                                  </a:lnTo>
                                  <a:lnTo>
                                    <a:pt x="1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94"/>
                        <wpg:cNvGrpSpPr>
                          <a:grpSpLocks/>
                        </wpg:cNvGrpSpPr>
                        <wpg:grpSpPr bwMode="auto">
                          <a:xfrm>
                            <a:off x="665" y="522"/>
                            <a:ext cx="185" cy="201"/>
                            <a:chOff x="665" y="522"/>
                            <a:chExt cx="185" cy="201"/>
                          </a:xfrm>
                        </wpg:grpSpPr>
                        <wps:wsp>
                          <wps:cNvPr id="129" name="Freeform 97"/>
                          <wps:cNvSpPr>
                            <a:spLocks/>
                          </wps:cNvSpPr>
                          <wps:spPr bwMode="auto">
                            <a:xfrm>
                              <a:off x="665" y="522"/>
                              <a:ext cx="185" cy="201"/>
                            </a:xfrm>
                            <a:custGeom>
                              <a:avLst/>
                              <a:gdLst>
                                <a:gd name="T0" fmla="*/ 94 w 185"/>
                                <a:gd name="T1" fmla="*/ 522 h 201"/>
                                <a:gd name="T2" fmla="*/ 56 w 185"/>
                                <a:gd name="T3" fmla="*/ 530 h 201"/>
                                <a:gd name="T4" fmla="*/ 26 w 185"/>
                                <a:gd name="T5" fmla="*/ 551 h 201"/>
                                <a:gd name="T6" fmla="*/ 7 w 185"/>
                                <a:gd name="T7" fmla="*/ 582 h 201"/>
                                <a:gd name="T8" fmla="*/ 0 w 185"/>
                                <a:gd name="T9" fmla="*/ 622 h 201"/>
                                <a:gd name="T10" fmla="*/ 7 w 185"/>
                                <a:gd name="T11" fmla="*/ 662 h 201"/>
                                <a:gd name="T12" fmla="*/ 25 w 185"/>
                                <a:gd name="T13" fmla="*/ 694 h 201"/>
                                <a:gd name="T14" fmla="*/ 54 w 185"/>
                                <a:gd name="T15" fmla="*/ 715 h 201"/>
                                <a:gd name="T16" fmla="*/ 96 w 185"/>
                                <a:gd name="T17" fmla="*/ 723 h 201"/>
                                <a:gd name="T18" fmla="*/ 127 w 185"/>
                                <a:gd name="T19" fmla="*/ 719 h 201"/>
                                <a:gd name="T20" fmla="*/ 152 w 185"/>
                                <a:gd name="T21" fmla="*/ 706 h 201"/>
                                <a:gd name="T22" fmla="*/ 162 w 185"/>
                                <a:gd name="T23" fmla="*/ 695 h 201"/>
                                <a:gd name="T24" fmla="*/ 97 w 185"/>
                                <a:gd name="T25" fmla="*/ 695 h 201"/>
                                <a:gd name="T26" fmla="*/ 69 w 185"/>
                                <a:gd name="T27" fmla="*/ 690 h 201"/>
                                <a:gd name="T28" fmla="*/ 49 w 185"/>
                                <a:gd name="T29" fmla="*/ 676 h 201"/>
                                <a:gd name="T30" fmla="*/ 38 w 185"/>
                                <a:gd name="T31" fmla="*/ 656 h 201"/>
                                <a:gd name="T32" fmla="*/ 35 w 185"/>
                                <a:gd name="T33" fmla="*/ 632 h 201"/>
                                <a:gd name="T34" fmla="*/ 184 w 185"/>
                                <a:gd name="T35" fmla="*/ 632 h 201"/>
                                <a:gd name="T36" fmla="*/ 182 w 185"/>
                                <a:gd name="T37" fmla="*/ 604 h 201"/>
                                <a:gd name="T38" fmla="*/ 35 w 185"/>
                                <a:gd name="T39" fmla="*/ 604 h 201"/>
                                <a:gd name="T40" fmla="*/ 40 w 185"/>
                                <a:gd name="T41" fmla="*/ 583 h 201"/>
                                <a:gd name="T42" fmla="*/ 51 w 185"/>
                                <a:gd name="T43" fmla="*/ 566 h 201"/>
                                <a:gd name="T44" fmla="*/ 69 w 185"/>
                                <a:gd name="T45" fmla="*/ 554 h 201"/>
                                <a:gd name="T46" fmla="*/ 92 w 185"/>
                                <a:gd name="T47" fmla="*/ 550 h 201"/>
                                <a:gd name="T48" fmla="*/ 156 w 185"/>
                                <a:gd name="T49" fmla="*/ 550 h 201"/>
                                <a:gd name="T50" fmla="*/ 138 w 185"/>
                                <a:gd name="T51" fmla="*/ 533 h 201"/>
                                <a:gd name="T52" fmla="*/ 94 w 185"/>
                                <a:gd name="T53" fmla="*/ 522 h 20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85" h="201">
                                  <a:moveTo>
                                    <a:pt x="94" y="0"/>
                                  </a:moveTo>
                                  <a:lnTo>
                                    <a:pt x="56" y="8"/>
                                  </a:lnTo>
                                  <a:lnTo>
                                    <a:pt x="26" y="29"/>
                                  </a:lnTo>
                                  <a:lnTo>
                                    <a:pt x="7" y="60"/>
                                  </a:lnTo>
                                  <a:lnTo>
                                    <a:pt x="0" y="100"/>
                                  </a:lnTo>
                                  <a:lnTo>
                                    <a:pt x="7" y="140"/>
                                  </a:lnTo>
                                  <a:lnTo>
                                    <a:pt x="25" y="172"/>
                                  </a:lnTo>
                                  <a:lnTo>
                                    <a:pt x="54" y="193"/>
                                  </a:lnTo>
                                  <a:lnTo>
                                    <a:pt x="96" y="201"/>
                                  </a:lnTo>
                                  <a:lnTo>
                                    <a:pt x="127" y="197"/>
                                  </a:lnTo>
                                  <a:lnTo>
                                    <a:pt x="152" y="184"/>
                                  </a:lnTo>
                                  <a:lnTo>
                                    <a:pt x="162" y="173"/>
                                  </a:lnTo>
                                  <a:lnTo>
                                    <a:pt x="97" y="173"/>
                                  </a:lnTo>
                                  <a:lnTo>
                                    <a:pt x="69" y="168"/>
                                  </a:lnTo>
                                  <a:lnTo>
                                    <a:pt x="49" y="154"/>
                                  </a:lnTo>
                                  <a:lnTo>
                                    <a:pt x="38" y="134"/>
                                  </a:lnTo>
                                  <a:lnTo>
                                    <a:pt x="35" y="110"/>
                                  </a:lnTo>
                                  <a:lnTo>
                                    <a:pt x="184" y="110"/>
                                  </a:lnTo>
                                  <a:lnTo>
                                    <a:pt x="182" y="82"/>
                                  </a:lnTo>
                                  <a:lnTo>
                                    <a:pt x="35" y="82"/>
                                  </a:lnTo>
                                  <a:lnTo>
                                    <a:pt x="40" y="61"/>
                                  </a:lnTo>
                                  <a:lnTo>
                                    <a:pt x="51" y="44"/>
                                  </a:lnTo>
                                  <a:lnTo>
                                    <a:pt x="69" y="32"/>
                                  </a:lnTo>
                                  <a:lnTo>
                                    <a:pt x="92" y="28"/>
                                  </a:lnTo>
                                  <a:lnTo>
                                    <a:pt x="156" y="28"/>
                                  </a:lnTo>
                                  <a:lnTo>
                                    <a:pt x="138" y="11"/>
                                  </a:lnTo>
                                  <a:lnTo>
                                    <a:pt x="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96"/>
                          <wps:cNvSpPr>
                            <a:spLocks/>
                          </wps:cNvSpPr>
                          <wps:spPr bwMode="auto">
                            <a:xfrm>
                              <a:off x="665" y="522"/>
                              <a:ext cx="185" cy="201"/>
                            </a:xfrm>
                            <a:custGeom>
                              <a:avLst/>
                              <a:gdLst>
                                <a:gd name="T0" fmla="*/ 181 w 185"/>
                                <a:gd name="T1" fmla="*/ 658 h 201"/>
                                <a:gd name="T2" fmla="*/ 149 w 185"/>
                                <a:gd name="T3" fmla="*/ 658 h 201"/>
                                <a:gd name="T4" fmla="*/ 142 w 185"/>
                                <a:gd name="T5" fmla="*/ 674 h 201"/>
                                <a:gd name="T6" fmla="*/ 131 w 185"/>
                                <a:gd name="T7" fmla="*/ 686 h 201"/>
                                <a:gd name="T8" fmla="*/ 116 w 185"/>
                                <a:gd name="T9" fmla="*/ 693 h 201"/>
                                <a:gd name="T10" fmla="*/ 97 w 185"/>
                                <a:gd name="T11" fmla="*/ 695 h 201"/>
                                <a:gd name="T12" fmla="*/ 162 w 185"/>
                                <a:gd name="T13" fmla="*/ 695 h 201"/>
                                <a:gd name="T14" fmla="*/ 170 w 185"/>
                                <a:gd name="T15" fmla="*/ 686 h 201"/>
                                <a:gd name="T16" fmla="*/ 181 w 185"/>
                                <a:gd name="T17" fmla="*/ 658 h 20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85" h="201">
                                  <a:moveTo>
                                    <a:pt x="181" y="136"/>
                                  </a:moveTo>
                                  <a:lnTo>
                                    <a:pt x="149" y="136"/>
                                  </a:lnTo>
                                  <a:lnTo>
                                    <a:pt x="142" y="152"/>
                                  </a:lnTo>
                                  <a:lnTo>
                                    <a:pt x="131" y="164"/>
                                  </a:lnTo>
                                  <a:lnTo>
                                    <a:pt x="116" y="171"/>
                                  </a:lnTo>
                                  <a:lnTo>
                                    <a:pt x="97" y="173"/>
                                  </a:lnTo>
                                  <a:lnTo>
                                    <a:pt x="162" y="173"/>
                                  </a:lnTo>
                                  <a:lnTo>
                                    <a:pt x="170" y="164"/>
                                  </a:lnTo>
                                  <a:lnTo>
                                    <a:pt x="181" y="1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95"/>
                          <wps:cNvSpPr>
                            <a:spLocks/>
                          </wps:cNvSpPr>
                          <wps:spPr bwMode="auto">
                            <a:xfrm>
                              <a:off x="665" y="522"/>
                              <a:ext cx="185" cy="201"/>
                            </a:xfrm>
                            <a:custGeom>
                              <a:avLst/>
                              <a:gdLst>
                                <a:gd name="T0" fmla="*/ 156 w 185"/>
                                <a:gd name="T1" fmla="*/ 550 h 201"/>
                                <a:gd name="T2" fmla="*/ 92 w 185"/>
                                <a:gd name="T3" fmla="*/ 550 h 201"/>
                                <a:gd name="T4" fmla="*/ 114 w 185"/>
                                <a:gd name="T5" fmla="*/ 554 h 201"/>
                                <a:gd name="T6" fmla="*/ 132 w 185"/>
                                <a:gd name="T7" fmla="*/ 566 h 201"/>
                                <a:gd name="T8" fmla="*/ 144 w 185"/>
                                <a:gd name="T9" fmla="*/ 583 h 201"/>
                                <a:gd name="T10" fmla="*/ 149 w 185"/>
                                <a:gd name="T11" fmla="*/ 604 h 201"/>
                                <a:gd name="T12" fmla="*/ 182 w 185"/>
                                <a:gd name="T13" fmla="*/ 604 h 201"/>
                                <a:gd name="T14" fmla="*/ 181 w 185"/>
                                <a:gd name="T15" fmla="*/ 595 h 201"/>
                                <a:gd name="T16" fmla="*/ 166 w 185"/>
                                <a:gd name="T17" fmla="*/ 560 h 201"/>
                                <a:gd name="T18" fmla="*/ 156 w 185"/>
                                <a:gd name="T19" fmla="*/ 550 h 20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5" h="201">
                                  <a:moveTo>
                                    <a:pt x="156" y="28"/>
                                  </a:moveTo>
                                  <a:lnTo>
                                    <a:pt x="92" y="28"/>
                                  </a:lnTo>
                                  <a:lnTo>
                                    <a:pt x="114" y="32"/>
                                  </a:lnTo>
                                  <a:lnTo>
                                    <a:pt x="132" y="44"/>
                                  </a:lnTo>
                                  <a:lnTo>
                                    <a:pt x="144" y="61"/>
                                  </a:lnTo>
                                  <a:lnTo>
                                    <a:pt x="149" y="82"/>
                                  </a:lnTo>
                                  <a:lnTo>
                                    <a:pt x="182" y="82"/>
                                  </a:lnTo>
                                  <a:lnTo>
                                    <a:pt x="181" y="73"/>
                                  </a:lnTo>
                                  <a:lnTo>
                                    <a:pt x="166" y="38"/>
                                  </a:lnTo>
                                  <a:lnTo>
                                    <a:pt x="156" y="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2" name="Group 91"/>
                        <wpg:cNvGrpSpPr>
                          <a:grpSpLocks/>
                        </wpg:cNvGrpSpPr>
                        <wpg:grpSpPr bwMode="auto">
                          <a:xfrm>
                            <a:off x="874" y="522"/>
                            <a:ext cx="106" cy="196"/>
                            <a:chOff x="874" y="522"/>
                            <a:chExt cx="106" cy="196"/>
                          </a:xfrm>
                        </wpg:grpSpPr>
                        <wps:wsp>
                          <wps:cNvPr id="133" name="Freeform 93"/>
                          <wps:cNvSpPr>
                            <a:spLocks/>
                          </wps:cNvSpPr>
                          <wps:spPr bwMode="auto">
                            <a:xfrm>
                              <a:off x="874" y="522"/>
                              <a:ext cx="106" cy="196"/>
                            </a:xfrm>
                            <a:custGeom>
                              <a:avLst/>
                              <a:gdLst>
                                <a:gd name="T0" fmla="*/ 31 w 106"/>
                                <a:gd name="T1" fmla="*/ 527 h 196"/>
                                <a:gd name="T2" fmla="*/ 0 w 106"/>
                                <a:gd name="T3" fmla="*/ 527 h 196"/>
                                <a:gd name="T4" fmla="*/ 0 w 106"/>
                                <a:gd name="T5" fmla="*/ 718 h 196"/>
                                <a:gd name="T6" fmla="*/ 33 w 106"/>
                                <a:gd name="T7" fmla="*/ 718 h 196"/>
                                <a:gd name="T8" fmla="*/ 33 w 106"/>
                                <a:gd name="T9" fmla="*/ 633 h 196"/>
                                <a:gd name="T10" fmla="*/ 37 w 106"/>
                                <a:gd name="T11" fmla="*/ 601 h 196"/>
                                <a:gd name="T12" fmla="*/ 49 w 106"/>
                                <a:gd name="T13" fmla="*/ 576 h 196"/>
                                <a:gd name="T14" fmla="*/ 62 w 106"/>
                                <a:gd name="T15" fmla="*/ 567 h 196"/>
                                <a:gd name="T16" fmla="*/ 31 w 106"/>
                                <a:gd name="T17" fmla="*/ 567 h 196"/>
                                <a:gd name="T18" fmla="*/ 31 w 106"/>
                                <a:gd name="T19" fmla="*/ 527 h 19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6" h="196">
                                  <a:moveTo>
                                    <a:pt x="31" y="5"/>
                                  </a:moveTo>
                                  <a:lnTo>
                                    <a:pt x="0" y="5"/>
                                  </a:lnTo>
                                  <a:lnTo>
                                    <a:pt x="0" y="196"/>
                                  </a:lnTo>
                                  <a:lnTo>
                                    <a:pt x="33" y="196"/>
                                  </a:lnTo>
                                  <a:lnTo>
                                    <a:pt x="33" y="111"/>
                                  </a:lnTo>
                                  <a:lnTo>
                                    <a:pt x="37" y="79"/>
                                  </a:lnTo>
                                  <a:lnTo>
                                    <a:pt x="49" y="54"/>
                                  </a:lnTo>
                                  <a:lnTo>
                                    <a:pt x="62" y="45"/>
                                  </a:lnTo>
                                  <a:lnTo>
                                    <a:pt x="31" y="45"/>
                                  </a:lnTo>
                                  <a:lnTo>
                                    <a:pt x="31"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92"/>
                          <wps:cNvSpPr>
                            <a:spLocks/>
                          </wps:cNvSpPr>
                          <wps:spPr bwMode="auto">
                            <a:xfrm>
                              <a:off x="874" y="522"/>
                              <a:ext cx="106" cy="196"/>
                            </a:xfrm>
                            <a:custGeom>
                              <a:avLst/>
                              <a:gdLst>
                                <a:gd name="T0" fmla="*/ 105 w 106"/>
                                <a:gd name="T1" fmla="*/ 522 h 196"/>
                                <a:gd name="T2" fmla="*/ 81 w 106"/>
                                <a:gd name="T3" fmla="*/ 524 h 196"/>
                                <a:gd name="T4" fmla="*/ 61 w 106"/>
                                <a:gd name="T5" fmla="*/ 533 h 196"/>
                                <a:gd name="T6" fmla="*/ 45 w 106"/>
                                <a:gd name="T7" fmla="*/ 547 h 196"/>
                                <a:gd name="T8" fmla="*/ 32 w 106"/>
                                <a:gd name="T9" fmla="*/ 567 h 196"/>
                                <a:gd name="T10" fmla="*/ 62 w 106"/>
                                <a:gd name="T11" fmla="*/ 567 h 196"/>
                                <a:gd name="T12" fmla="*/ 72 w 106"/>
                                <a:gd name="T13" fmla="*/ 561 h 196"/>
                                <a:gd name="T14" fmla="*/ 105 w 106"/>
                                <a:gd name="T15" fmla="*/ 556 h 196"/>
                                <a:gd name="T16" fmla="*/ 105 w 106"/>
                                <a:gd name="T17" fmla="*/ 522 h 19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06" h="196">
                                  <a:moveTo>
                                    <a:pt x="105" y="0"/>
                                  </a:moveTo>
                                  <a:lnTo>
                                    <a:pt x="81" y="2"/>
                                  </a:lnTo>
                                  <a:lnTo>
                                    <a:pt x="61" y="11"/>
                                  </a:lnTo>
                                  <a:lnTo>
                                    <a:pt x="45" y="25"/>
                                  </a:lnTo>
                                  <a:lnTo>
                                    <a:pt x="32" y="45"/>
                                  </a:lnTo>
                                  <a:lnTo>
                                    <a:pt x="62" y="45"/>
                                  </a:lnTo>
                                  <a:lnTo>
                                    <a:pt x="72" y="39"/>
                                  </a:lnTo>
                                  <a:lnTo>
                                    <a:pt x="105" y="34"/>
                                  </a:lnTo>
                                  <a:lnTo>
                                    <a:pt x="1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87"/>
                        <wpg:cNvGrpSpPr>
                          <a:grpSpLocks/>
                        </wpg:cNvGrpSpPr>
                        <wpg:grpSpPr bwMode="auto">
                          <a:xfrm>
                            <a:off x="991" y="522"/>
                            <a:ext cx="170" cy="201"/>
                            <a:chOff x="991" y="522"/>
                            <a:chExt cx="170" cy="201"/>
                          </a:xfrm>
                        </wpg:grpSpPr>
                        <wps:wsp>
                          <wps:cNvPr id="136" name="Freeform 90"/>
                          <wps:cNvSpPr>
                            <a:spLocks/>
                          </wps:cNvSpPr>
                          <wps:spPr bwMode="auto">
                            <a:xfrm>
                              <a:off x="991" y="522"/>
                              <a:ext cx="170" cy="201"/>
                            </a:xfrm>
                            <a:custGeom>
                              <a:avLst/>
                              <a:gdLst>
                                <a:gd name="T0" fmla="*/ 33 w 170"/>
                                <a:gd name="T1" fmla="*/ 658 h 201"/>
                                <a:gd name="T2" fmla="*/ 0 w 170"/>
                                <a:gd name="T3" fmla="*/ 658 h 201"/>
                                <a:gd name="T4" fmla="*/ 8 w 170"/>
                                <a:gd name="T5" fmla="*/ 688 h 201"/>
                                <a:gd name="T6" fmla="*/ 26 w 170"/>
                                <a:gd name="T7" fmla="*/ 708 h 201"/>
                                <a:gd name="T8" fmla="*/ 53 w 170"/>
                                <a:gd name="T9" fmla="*/ 719 h 201"/>
                                <a:gd name="T10" fmla="*/ 85 w 170"/>
                                <a:gd name="T11" fmla="*/ 723 h 201"/>
                                <a:gd name="T12" fmla="*/ 115 w 170"/>
                                <a:gd name="T13" fmla="*/ 720 h 201"/>
                                <a:gd name="T14" fmla="*/ 142 w 170"/>
                                <a:gd name="T15" fmla="*/ 710 h 201"/>
                                <a:gd name="T16" fmla="*/ 158 w 170"/>
                                <a:gd name="T17" fmla="*/ 695 h 201"/>
                                <a:gd name="T18" fmla="*/ 87 w 170"/>
                                <a:gd name="T19" fmla="*/ 695 h 201"/>
                                <a:gd name="T20" fmla="*/ 67 w 170"/>
                                <a:gd name="T21" fmla="*/ 693 h 201"/>
                                <a:gd name="T22" fmla="*/ 50 w 170"/>
                                <a:gd name="T23" fmla="*/ 687 h 201"/>
                                <a:gd name="T24" fmla="*/ 38 w 170"/>
                                <a:gd name="T25" fmla="*/ 676 h 201"/>
                                <a:gd name="T26" fmla="*/ 33 w 170"/>
                                <a:gd name="T27" fmla="*/ 658 h 201"/>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70" h="201">
                                  <a:moveTo>
                                    <a:pt x="33" y="136"/>
                                  </a:moveTo>
                                  <a:lnTo>
                                    <a:pt x="0" y="136"/>
                                  </a:lnTo>
                                  <a:lnTo>
                                    <a:pt x="8" y="166"/>
                                  </a:lnTo>
                                  <a:lnTo>
                                    <a:pt x="26" y="186"/>
                                  </a:lnTo>
                                  <a:lnTo>
                                    <a:pt x="53" y="197"/>
                                  </a:lnTo>
                                  <a:lnTo>
                                    <a:pt x="85" y="201"/>
                                  </a:lnTo>
                                  <a:lnTo>
                                    <a:pt x="115" y="198"/>
                                  </a:lnTo>
                                  <a:lnTo>
                                    <a:pt x="142" y="188"/>
                                  </a:lnTo>
                                  <a:lnTo>
                                    <a:pt x="158" y="173"/>
                                  </a:lnTo>
                                  <a:lnTo>
                                    <a:pt x="87" y="173"/>
                                  </a:lnTo>
                                  <a:lnTo>
                                    <a:pt x="67" y="171"/>
                                  </a:lnTo>
                                  <a:lnTo>
                                    <a:pt x="50" y="165"/>
                                  </a:lnTo>
                                  <a:lnTo>
                                    <a:pt x="38" y="154"/>
                                  </a:lnTo>
                                  <a:lnTo>
                                    <a:pt x="33" y="1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89"/>
                          <wps:cNvSpPr>
                            <a:spLocks/>
                          </wps:cNvSpPr>
                          <wps:spPr bwMode="auto">
                            <a:xfrm>
                              <a:off x="991" y="522"/>
                              <a:ext cx="170" cy="201"/>
                            </a:xfrm>
                            <a:custGeom>
                              <a:avLst/>
                              <a:gdLst>
                                <a:gd name="T0" fmla="*/ 79 w 170"/>
                                <a:gd name="T1" fmla="*/ 522 h 201"/>
                                <a:gd name="T2" fmla="*/ 53 w 170"/>
                                <a:gd name="T3" fmla="*/ 525 h 201"/>
                                <a:gd name="T4" fmla="*/ 29 w 170"/>
                                <a:gd name="T5" fmla="*/ 535 h 201"/>
                                <a:gd name="T6" fmla="*/ 11 w 170"/>
                                <a:gd name="T7" fmla="*/ 552 h 201"/>
                                <a:gd name="T8" fmla="*/ 4 w 170"/>
                                <a:gd name="T9" fmla="*/ 577 h 201"/>
                                <a:gd name="T10" fmla="*/ 10 w 170"/>
                                <a:gd name="T11" fmla="*/ 600 h 201"/>
                                <a:gd name="T12" fmla="*/ 25 w 170"/>
                                <a:gd name="T13" fmla="*/ 615 h 201"/>
                                <a:gd name="T14" fmla="*/ 46 w 170"/>
                                <a:gd name="T15" fmla="*/ 625 h 201"/>
                                <a:gd name="T16" fmla="*/ 70 w 170"/>
                                <a:gd name="T17" fmla="*/ 631 h 201"/>
                                <a:gd name="T18" fmla="*/ 94 w 170"/>
                                <a:gd name="T19" fmla="*/ 636 h 201"/>
                                <a:gd name="T20" fmla="*/ 115 w 170"/>
                                <a:gd name="T21" fmla="*/ 642 h 201"/>
                                <a:gd name="T22" fmla="*/ 129 w 170"/>
                                <a:gd name="T23" fmla="*/ 652 h 201"/>
                                <a:gd name="T24" fmla="*/ 135 w 170"/>
                                <a:gd name="T25" fmla="*/ 666 h 201"/>
                                <a:gd name="T26" fmla="*/ 130 w 170"/>
                                <a:gd name="T27" fmla="*/ 681 h 201"/>
                                <a:gd name="T28" fmla="*/ 118 w 170"/>
                                <a:gd name="T29" fmla="*/ 690 h 201"/>
                                <a:gd name="T30" fmla="*/ 103 w 170"/>
                                <a:gd name="T31" fmla="*/ 694 h 201"/>
                                <a:gd name="T32" fmla="*/ 87 w 170"/>
                                <a:gd name="T33" fmla="*/ 695 h 201"/>
                                <a:gd name="T34" fmla="*/ 158 w 170"/>
                                <a:gd name="T35" fmla="*/ 695 h 201"/>
                                <a:gd name="T36" fmla="*/ 162 w 170"/>
                                <a:gd name="T37" fmla="*/ 691 h 201"/>
                                <a:gd name="T38" fmla="*/ 170 w 170"/>
                                <a:gd name="T39" fmla="*/ 662 h 201"/>
                                <a:gd name="T40" fmla="*/ 164 w 170"/>
                                <a:gd name="T41" fmla="*/ 639 h 201"/>
                                <a:gd name="T42" fmla="*/ 149 w 170"/>
                                <a:gd name="T43" fmla="*/ 624 h 201"/>
                                <a:gd name="T44" fmla="*/ 128 w 170"/>
                                <a:gd name="T45" fmla="*/ 614 h 201"/>
                                <a:gd name="T46" fmla="*/ 104 w 170"/>
                                <a:gd name="T47" fmla="*/ 608 h 201"/>
                                <a:gd name="T48" fmla="*/ 81 w 170"/>
                                <a:gd name="T49" fmla="*/ 603 h 201"/>
                                <a:gd name="T50" fmla="*/ 60 w 170"/>
                                <a:gd name="T51" fmla="*/ 597 h 201"/>
                                <a:gd name="T52" fmla="*/ 45 w 170"/>
                                <a:gd name="T53" fmla="*/ 588 h 201"/>
                                <a:gd name="T54" fmla="*/ 39 w 170"/>
                                <a:gd name="T55" fmla="*/ 575 h 201"/>
                                <a:gd name="T56" fmla="*/ 43 w 170"/>
                                <a:gd name="T57" fmla="*/ 563 h 201"/>
                                <a:gd name="T58" fmla="*/ 53 w 170"/>
                                <a:gd name="T59" fmla="*/ 555 h 201"/>
                                <a:gd name="T60" fmla="*/ 67 w 170"/>
                                <a:gd name="T61" fmla="*/ 551 h 201"/>
                                <a:gd name="T62" fmla="*/ 82 w 170"/>
                                <a:gd name="T63" fmla="*/ 550 h 201"/>
                                <a:gd name="T64" fmla="*/ 150 w 170"/>
                                <a:gd name="T65" fmla="*/ 550 h 201"/>
                                <a:gd name="T66" fmla="*/ 135 w 170"/>
                                <a:gd name="T67" fmla="*/ 535 h 201"/>
                                <a:gd name="T68" fmla="*/ 110 w 170"/>
                                <a:gd name="T69" fmla="*/ 525 h 201"/>
                                <a:gd name="T70" fmla="*/ 79 w 170"/>
                                <a:gd name="T71" fmla="*/ 522 h 201"/>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170" h="201">
                                  <a:moveTo>
                                    <a:pt x="79" y="0"/>
                                  </a:moveTo>
                                  <a:lnTo>
                                    <a:pt x="53" y="3"/>
                                  </a:lnTo>
                                  <a:lnTo>
                                    <a:pt x="29" y="13"/>
                                  </a:lnTo>
                                  <a:lnTo>
                                    <a:pt x="11" y="30"/>
                                  </a:lnTo>
                                  <a:lnTo>
                                    <a:pt x="4" y="55"/>
                                  </a:lnTo>
                                  <a:lnTo>
                                    <a:pt x="10" y="78"/>
                                  </a:lnTo>
                                  <a:lnTo>
                                    <a:pt x="25" y="93"/>
                                  </a:lnTo>
                                  <a:lnTo>
                                    <a:pt x="46" y="103"/>
                                  </a:lnTo>
                                  <a:lnTo>
                                    <a:pt x="70" y="109"/>
                                  </a:lnTo>
                                  <a:lnTo>
                                    <a:pt x="94" y="114"/>
                                  </a:lnTo>
                                  <a:lnTo>
                                    <a:pt x="115" y="120"/>
                                  </a:lnTo>
                                  <a:lnTo>
                                    <a:pt x="129" y="130"/>
                                  </a:lnTo>
                                  <a:lnTo>
                                    <a:pt x="135" y="144"/>
                                  </a:lnTo>
                                  <a:lnTo>
                                    <a:pt x="130" y="159"/>
                                  </a:lnTo>
                                  <a:lnTo>
                                    <a:pt x="118" y="168"/>
                                  </a:lnTo>
                                  <a:lnTo>
                                    <a:pt x="103" y="172"/>
                                  </a:lnTo>
                                  <a:lnTo>
                                    <a:pt x="87" y="173"/>
                                  </a:lnTo>
                                  <a:lnTo>
                                    <a:pt x="158" y="173"/>
                                  </a:lnTo>
                                  <a:lnTo>
                                    <a:pt x="162" y="169"/>
                                  </a:lnTo>
                                  <a:lnTo>
                                    <a:pt x="170" y="140"/>
                                  </a:lnTo>
                                  <a:lnTo>
                                    <a:pt x="164" y="117"/>
                                  </a:lnTo>
                                  <a:lnTo>
                                    <a:pt x="149" y="102"/>
                                  </a:lnTo>
                                  <a:lnTo>
                                    <a:pt x="128" y="92"/>
                                  </a:lnTo>
                                  <a:lnTo>
                                    <a:pt x="104" y="86"/>
                                  </a:lnTo>
                                  <a:lnTo>
                                    <a:pt x="81" y="81"/>
                                  </a:lnTo>
                                  <a:lnTo>
                                    <a:pt x="60" y="75"/>
                                  </a:lnTo>
                                  <a:lnTo>
                                    <a:pt x="45" y="66"/>
                                  </a:lnTo>
                                  <a:lnTo>
                                    <a:pt x="39" y="53"/>
                                  </a:lnTo>
                                  <a:lnTo>
                                    <a:pt x="43" y="41"/>
                                  </a:lnTo>
                                  <a:lnTo>
                                    <a:pt x="53" y="33"/>
                                  </a:lnTo>
                                  <a:lnTo>
                                    <a:pt x="67" y="29"/>
                                  </a:lnTo>
                                  <a:lnTo>
                                    <a:pt x="82" y="28"/>
                                  </a:lnTo>
                                  <a:lnTo>
                                    <a:pt x="150" y="28"/>
                                  </a:lnTo>
                                  <a:lnTo>
                                    <a:pt x="135" y="13"/>
                                  </a:lnTo>
                                  <a:lnTo>
                                    <a:pt x="110" y="3"/>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88"/>
                          <wps:cNvSpPr>
                            <a:spLocks/>
                          </wps:cNvSpPr>
                          <wps:spPr bwMode="auto">
                            <a:xfrm>
                              <a:off x="991" y="522"/>
                              <a:ext cx="170" cy="201"/>
                            </a:xfrm>
                            <a:custGeom>
                              <a:avLst/>
                              <a:gdLst>
                                <a:gd name="T0" fmla="*/ 150 w 170"/>
                                <a:gd name="T1" fmla="*/ 550 h 201"/>
                                <a:gd name="T2" fmla="*/ 82 w 170"/>
                                <a:gd name="T3" fmla="*/ 550 h 201"/>
                                <a:gd name="T4" fmla="*/ 98 w 170"/>
                                <a:gd name="T5" fmla="*/ 552 h 201"/>
                                <a:gd name="T6" fmla="*/ 112 w 170"/>
                                <a:gd name="T7" fmla="*/ 557 h 201"/>
                                <a:gd name="T8" fmla="*/ 123 w 170"/>
                                <a:gd name="T9" fmla="*/ 567 h 201"/>
                                <a:gd name="T10" fmla="*/ 128 w 170"/>
                                <a:gd name="T11" fmla="*/ 582 h 201"/>
                                <a:gd name="T12" fmla="*/ 161 w 170"/>
                                <a:gd name="T13" fmla="*/ 582 h 201"/>
                                <a:gd name="T14" fmla="*/ 153 w 170"/>
                                <a:gd name="T15" fmla="*/ 553 h 201"/>
                                <a:gd name="T16" fmla="*/ 150 w 170"/>
                                <a:gd name="T17" fmla="*/ 550 h 20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70" h="201">
                                  <a:moveTo>
                                    <a:pt x="150" y="28"/>
                                  </a:moveTo>
                                  <a:lnTo>
                                    <a:pt x="82" y="28"/>
                                  </a:lnTo>
                                  <a:lnTo>
                                    <a:pt x="98" y="30"/>
                                  </a:lnTo>
                                  <a:lnTo>
                                    <a:pt x="112" y="35"/>
                                  </a:lnTo>
                                  <a:lnTo>
                                    <a:pt x="123" y="45"/>
                                  </a:lnTo>
                                  <a:lnTo>
                                    <a:pt x="128" y="60"/>
                                  </a:lnTo>
                                  <a:lnTo>
                                    <a:pt x="161" y="60"/>
                                  </a:lnTo>
                                  <a:lnTo>
                                    <a:pt x="153" y="31"/>
                                  </a:lnTo>
                                  <a:lnTo>
                                    <a:pt x="150" y="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 name="Group 85"/>
                        <wpg:cNvGrpSpPr>
                          <a:grpSpLocks/>
                        </wpg:cNvGrpSpPr>
                        <wpg:grpSpPr bwMode="auto">
                          <a:xfrm>
                            <a:off x="1184" y="473"/>
                            <a:ext cx="33" cy="2"/>
                            <a:chOff x="1184" y="473"/>
                            <a:chExt cx="33" cy="2"/>
                          </a:xfrm>
                        </wpg:grpSpPr>
                        <wps:wsp>
                          <wps:cNvPr id="140" name="Freeform 86"/>
                          <wps:cNvSpPr>
                            <a:spLocks/>
                          </wps:cNvSpPr>
                          <wps:spPr bwMode="auto">
                            <a:xfrm>
                              <a:off x="1184" y="473"/>
                              <a:ext cx="33" cy="2"/>
                            </a:xfrm>
                            <a:custGeom>
                              <a:avLst/>
                              <a:gdLst>
                                <a:gd name="T0" fmla="*/ 0 w 33"/>
                                <a:gd name="T1" fmla="*/ 0 h 2"/>
                                <a:gd name="T2" fmla="*/ 32 w 33"/>
                                <a:gd name="T3" fmla="*/ 0 h 2"/>
                                <a:gd name="T4" fmla="*/ 0 60000 65536"/>
                                <a:gd name="T5" fmla="*/ 0 60000 65536"/>
                              </a:gdLst>
                              <a:ahLst/>
                              <a:cxnLst>
                                <a:cxn ang="T4">
                                  <a:pos x="T0" y="T1"/>
                                </a:cxn>
                                <a:cxn ang="T5">
                                  <a:pos x="T2" y="T3"/>
                                </a:cxn>
                              </a:cxnLst>
                              <a:rect l="0" t="0" r="r" b="b"/>
                              <a:pathLst>
                                <a:path w="33" h="2">
                                  <a:moveTo>
                                    <a:pt x="0" y="0"/>
                                  </a:moveTo>
                                  <a:lnTo>
                                    <a:pt x="32" y="0"/>
                                  </a:lnTo>
                                </a:path>
                              </a:pathLst>
                            </a:custGeom>
                            <a:noFill/>
                            <a:ln w="244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83"/>
                        <wpg:cNvGrpSpPr>
                          <a:grpSpLocks/>
                        </wpg:cNvGrpSpPr>
                        <wpg:grpSpPr bwMode="auto">
                          <a:xfrm>
                            <a:off x="1200" y="527"/>
                            <a:ext cx="2" cy="192"/>
                            <a:chOff x="1200" y="527"/>
                            <a:chExt cx="2" cy="192"/>
                          </a:xfrm>
                        </wpg:grpSpPr>
                        <wps:wsp>
                          <wps:cNvPr id="143" name="Freeform 84"/>
                          <wps:cNvSpPr>
                            <a:spLocks/>
                          </wps:cNvSpPr>
                          <wps:spPr bwMode="auto">
                            <a:xfrm>
                              <a:off x="1200" y="527"/>
                              <a:ext cx="2" cy="192"/>
                            </a:xfrm>
                            <a:custGeom>
                              <a:avLst/>
                              <a:gdLst>
                                <a:gd name="T0" fmla="*/ 0 w 2"/>
                                <a:gd name="T1" fmla="*/ 527 h 192"/>
                                <a:gd name="T2" fmla="*/ 0 w 2"/>
                                <a:gd name="T3" fmla="*/ 718 h 192"/>
                                <a:gd name="T4" fmla="*/ 0 60000 65536"/>
                                <a:gd name="T5" fmla="*/ 0 60000 65536"/>
                              </a:gdLst>
                              <a:ahLst/>
                              <a:cxnLst>
                                <a:cxn ang="T4">
                                  <a:pos x="T0" y="T1"/>
                                </a:cxn>
                                <a:cxn ang="T5">
                                  <a:pos x="T2" y="T3"/>
                                </a:cxn>
                              </a:cxnLst>
                              <a:rect l="0" t="0" r="r" b="b"/>
                              <a:pathLst>
                                <a:path w="2" h="192">
                                  <a:moveTo>
                                    <a:pt x="0" y="0"/>
                                  </a:moveTo>
                                  <a:lnTo>
                                    <a:pt x="0" y="191"/>
                                  </a:lnTo>
                                </a:path>
                              </a:pathLst>
                            </a:custGeom>
                            <a:noFill/>
                            <a:ln w="208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 name="Group 79"/>
                        <wpg:cNvGrpSpPr>
                          <a:grpSpLocks/>
                        </wpg:cNvGrpSpPr>
                        <wpg:grpSpPr bwMode="auto">
                          <a:xfrm>
                            <a:off x="1238" y="469"/>
                            <a:ext cx="107" cy="249"/>
                            <a:chOff x="1238" y="469"/>
                            <a:chExt cx="107" cy="249"/>
                          </a:xfrm>
                        </wpg:grpSpPr>
                        <wps:wsp>
                          <wps:cNvPr id="145" name="Freeform 82"/>
                          <wps:cNvSpPr>
                            <a:spLocks/>
                          </wps:cNvSpPr>
                          <wps:spPr bwMode="auto">
                            <a:xfrm>
                              <a:off x="1238" y="469"/>
                              <a:ext cx="107" cy="249"/>
                            </a:xfrm>
                            <a:custGeom>
                              <a:avLst/>
                              <a:gdLst>
                                <a:gd name="T0" fmla="*/ 67 w 107"/>
                                <a:gd name="T1" fmla="*/ 555 h 249"/>
                                <a:gd name="T2" fmla="*/ 34 w 107"/>
                                <a:gd name="T3" fmla="*/ 555 h 249"/>
                                <a:gd name="T4" fmla="*/ 34 w 107"/>
                                <a:gd name="T5" fmla="*/ 676 h 249"/>
                                <a:gd name="T6" fmla="*/ 37 w 107"/>
                                <a:gd name="T7" fmla="*/ 698 h 249"/>
                                <a:gd name="T8" fmla="*/ 45 w 107"/>
                                <a:gd name="T9" fmla="*/ 711 h 249"/>
                                <a:gd name="T10" fmla="*/ 60 w 107"/>
                                <a:gd name="T11" fmla="*/ 717 h 249"/>
                                <a:gd name="T12" fmla="*/ 82 w 107"/>
                                <a:gd name="T13" fmla="*/ 718 h 249"/>
                                <a:gd name="T14" fmla="*/ 107 w 107"/>
                                <a:gd name="T15" fmla="*/ 718 h 249"/>
                                <a:gd name="T16" fmla="*/ 107 w 107"/>
                                <a:gd name="T17" fmla="*/ 691 h 249"/>
                                <a:gd name="T18" fmla="*/ 71 w 107"/>
                                <a:gd name="T19" fmla="*/ 691 h 249"/>
                                <a:gd name="T20" fmla="*/ 67 w 107"/>
                                <a:gd name="T21" fmla="*/ 688 h 249"/>
                                <a:gd name="T22" fmla="*/ 67 w 107"/>
                                <a:gd name="T23" fmla="*/ 555 h 24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07" h="249">
                                  <a:moveTo>
                                    <a:pt x="67" y="86"/>
                                  </a:moveTo>
                                  <a:lnTo>
                                    <a:pt x="34" y="86"/>
                                  </a:lnTo>
                                  <a:lnTo>
                                    <a:pt x="34" y="207"/>
                                  </a:lnTo>
                                  <a:lnTo>
                                    <a:pt x="37" y="229"/>
                                  </a:lnTo>
                                  <a:lnTo>
                                    <a:pt x="45" y="242"/>
                                  </a:lnTo>
                                  <a:lnTo>
                                    <a:pt x="60" y="248"/>
                                  </a:lnTo>
                                  <a:lnTo>
                                    <a:pt x="82" y="249"/>
                                  </a:lnTo>
                                  <a:lnTo>
                                    <a:pt x="107" y="249"/>
                                  </a:lnTo>
                                  <a:lnTo>
                                    <a:pt x="107" y="222"/>
                                  </a:lnTo>
                                  <a:lnTo>
                                    <a:pt x="71" y="222"/>
                                  </a:lnTo>
                                  <a:lnTo>
                                    <a:pt x="67" y="219"/>
                                  </a:lnTo>
                                  <a:lnTo>
                                    <a:pt x="67"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81"/>
                          <wps:cNvSpPr>
                            <a:spLocks/>
                          </wps:cNvSpPr>
                          <wps:spPr bwMode="auto">
                            <a:xfrm>
                              <a:off x="1238" y="469"/>
                              <a:ext cx="107" cy="249"/>
                            </a:xfrm>
                            <a:custGeom>
                              <a:avLst/>
                              <a:gdLst>
                                <a:gd name="T0" fmla="*/ 107 w 107"/>
                                <a:gd name="T1" fmla="*/ 527 h 249"/>
                                <a:gd name="T2" fmla="*/ 0 w 107"/>
                                <a:gd name="T3" fmla="*/ 527 h 249"/>
                                <a:gd name="T4" fmla="*/ 0 w 107"/>
                                <a:gd name="T5" fmla="*/ 555 h 249"/>
                                <a:gd name="T6" fmla="*/ 107 w 107"/>
                                <a:gd name="T7" fmla="*/ 555 h 249"/>
                                <a:gd name="T8" fmla="*/ 107 w 107"/>
                                <a:gd name="T9" fmla="*/ 527 h 24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7" h="249">
                                  <a:moveTo>
                                    <a:pt x="107" y="58"/>
                                  </a:moveTo>
                                  <a:lnTo>
                                    <a:pt x="0" y="58"/>
                                  </a:lnTo>
                                  <a:lnTo>
                                    <a:pt x="0" y="86"/>
                                  </a:lnTo>
                                  <a:lnTo>
                                    <a:pt x="107" y="86"/>
                                  </a:lnTo>
                                  <a:lnTo>
                                    <a:pt x="107"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80"/>
                          <wps:cNvSpPr>
                            <a:spLocks/>
                          </wps:cNvSpPr>
                          <wps:spPr bwMode="auto">
                            <a:xfrm>
                              <a:off x="1238" y="469"/>
                              <a:ext cx="107" cy="249"/>
                            </a:xfrm>
                            <a:custGeom>
                              <a:avLst/>
                              <a:gdLst>
                                <a:gd name="T0" fmla="*/ 67 w 107"/>
                                <a:gd name="T1" fmla="*/ 469 h 249"/>
                                <a:gd name="T2" fmla="*/ 34 w 107"/>
                                <a:gd name="T3" fmla="*/ 469 h 249"/>
                                <a:gd name="T4" fmla="*/ 34 w 107"/>
                                <a:gd name="T5" fmla="*/ 527 h 249"/>
                                <a:gd name="T6" fmla="*/ 67 w 107"/>
                                <a:gd name="T7" fmla="*/ 527 h 249"/>
                                <a:gd name="T8" fmla="*/ 67 w 107"/>
                                <a:gd name="T9" fmla="*/ 469 h 24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7" h="249">
                                  <a:moveTo>
                                    <a:pt x="67" y="0"/>
                                  </a:moveTo>
                                  <a:lnTo>
                                    <a:pt x="34" y="0"/>
                                  </a:lnTo>
                                  <a:lnTo>
                                    <a:pt x="34" y="58"/>
                                  </a:lnTo>
                                  <a:lnTo>
                                    <a:pt x="67" y="58"/>
                                  </a:lnTo>
                                  <a:lnTo>
                                    <a:pt x="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75"/>
                        <wpg:cNvGrpSpPr>
                          <a:grpSpLocks/>
                        </wpg:cNvGrpSpPr>
                        <wpg:grpSpPr bwMode="auto">
                          <a:xfrm>
                            <a:off x="1367" y="527"/>
                            <a:ext cx="187" cy="269"/>
                            <a:chOff x="1367" y="527"/>
                            <a:chExt cx="187" cy="269"/>
                          </a:xfrm>
                        </wpg:grpSpPr>
                        <wps:wsp>
                          <wps:cNvPr id="149" name="Freeform 78"/>
                          <wps:cNvSpPr>
                            <a:spLocks/>
                          </wps:cNvSpPr>
                          <wps:spPr bwMode="auto">
                            <a:xfrm>
                              <a:off x="1367" y="527"/>
                              <a:ext cx="187" cy="269"/>
                            </a:xfrm>
                            <a:custGeom>
                              <a:avLst/>
                              <a:gdLst>
                                <a:gd name="T0" fmla="*/ 20 w 187"/>
                                <a:gd name="T1" fmla="*/ 763 h 269"/>
                                <a:gd name="T2" fmla="*/ 20 w 187"/>
                                <a:gd name="T3" fmla="*/ 792 h 269"/>
                                <a:gd name="T4" fmla="*/ 27 w 187"/>
                                <a:gd name="T5" fmla="*/ 794 h 269"/>
                                <a:gd name="T6" fmla="*/ 35 w 187"/>
                                <a:gd name="T7" fmla="*/ 795 h 269"/>
                                <a:gd name="T8" fmla="*/ 42 w 187"/>
                                <a:gd name="T9" fmla="*/ 795 h 269"/>
                                <a:gd name="T10" fmla="*/ 62 w 187"/>
                                <a:gd name="T11" fmla="*/ 792 h 269"/>
                                <a:gd name="T12" fmla="*/ 77 w 187"/>
                                <a:gd name="T13" fmla="*/ 784 h 269"/>
                                <a:gd name="T14" fmla="*/ 89 w 187"/>
                                <a:gd name="T15" fmla="*/ 768 h 269"/>
                                <a:gd name="T16" fmla="*/ 89 w 187"/>
                                <a:gd name="T17" fmla="*/ 767 h 269"/>
                                <a:gd name="T18" fmla="*/ 32 w 187"/>
                                <a:gd name="T19" fmla="*/ 767 h 269"/>
                                <a:gd name="T20" fmla="*/ 26 w 187"/>
                                <a:gd name="T21" fmla="*/ 765 h 269"/>
                                <a:gd name="T22" fmla="*/ 20 w 187"/>
                                <a:gd name="T23" fmla="*/ 763 h 26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87" h="269">
                                  <a:moveTo>
                                    <a:pt x="20" y="236"/>
                                  </a:moveTo>
                                  <a:lnTo>
                                    <a:pt x="20" y="265"/>
                                  </a:lnTo>
                                  <a:lnTo>
                                    <a:pt x="27" y="267"/>
                                  </a:lnTo>
                                  <a:lnTo>
                                    <a:pt x="35" y="268"/>
                                  </a:lnTo>
                                  <a:lnTo>
                                    <a:pt x="42" y="268"/>
                                  </a:lnTo>
                                  <a:lnTo>
                                    <a:pt x="62" y="265"/>
                                  </a:lnTo>
                                  <a:lnTo>
                                    <a:pt x="77" y="257"/>
                                  </a:lnTo>
                                  <a:lnTo>
                                    <a:pt x="89" y="241"/>
                                  </a:lnTo>
                                  <a:lnTo>
                                    <a:pt x="89" y="240"/>
                                  </a:lnTo>
                                  <a:lnTo>
                                    <a:pt x="32" y="240"/>
                                  </a:lnTo>
                                  <a:lnTo>
                                    <a:pt x="26" y="238"/>
                                  </a:lnTo>
                                  <a:lnTo>
                                    <a:pt x="20" y="2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77"/>
                          <wps:cNvSpPr>
                            <a:spLocks/>
                          </wps:cNvSpPr>
                          <wps:spPr bwMode="auto">
                            <a:xfrm>
                              <a:off x="1367" y="527"/>
                              <a:ext cx="187" cy="269"/>
                            </a:xfrm>
                            <a:custGeom>
                              <a:avLst/>
                              <a:gdLst>
                                <a:gd name="T0" fmla="*/ 37 w 187"/>
                                <a:gd name="T1" fmla="*/ 527 h 269"/>
                                <a:gd name="T2" fmla="*/ 0 w 187"/>
                                <a:gd name="T3" fmla="*/ 527 h 269"/>
                                <a:gd name="T4" fmla="*/ 79 w 187"/>
                                <a:gd name="T5" fmla="*/ 717 h 269"/>
                                <a:gd name="T6" fmla="*/ 66 w 187"/>
                                <a:gd name="T7" fmla="*/ 750 h 269"/>
                                <a:gd name="T8" fmla="*/ 60 w 187"/>
                                <a:gd name="T9" fmla="*/ 761 h 269"/>
                                <a:gd name="T10" fmla="*/ 52 w 187"/>
                                <a:gd name="T11" fmla="*/ 767 h 269"/>
                                <a:gd name="T12" fmla="*/ 89 w 187"/>
                                <a:gd name="T13" fmla="*/ 767 h 269"/>
                                <a:gd name="T14" fmla="*/ 100 w 187"/>
                                <a:gd name="T15" fmla="*/ 744 h 269"/>
                                <a:gd name="T16" fmla="*/ 124 w 187"/>
                                <a:gd name="T17" fmla="*/ 683 h 269"/>
                                <a:gd name="T18" fmla="*/ 96 w 187"/>
                                <a:gd name="T19" fmla="*/ 683 h 269"/>
                                <a:gd name="T20" fmla="*/ 37 w 187"/>
                                <a:gd name="T21" fmla="*/ 527 h 26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87" h="269">
                                  <a:moveTo>
                                    <a:pt x="37" y="0"/>
                                  </a:moveTo>
                                  <a:lnTo>
                                    <a:pt x="0" y="0"/>
                                  </a:lnTo>
                                  <a:lnTo>
                                    <a:pt x="79" y="190"/>
                                  </a:lnTo>
                                  <a:lnTo>
                                    <a:pt x="66" y="223"/>
                                  </a:lnTo>
                                  <a:lnTo>
                                    <a:pt x="60" y="234"/>
                                  </a:lnTo>
                                  <a:lnTo>
                                    <a:pt x="52" y="240"/>
                                  </a:lnTo>
                                  <a:lnTo>
                                    <a:pt x="89" y="240"/>
                                  </a:lnTo>
                                  <a:lnTo>
                                    <a:pt x="100" y="217"/>
                                  </a:lnTo>
                                  <a:lnTo>
                                    <a:pt x="124" y="156"/>
                                  </a:lnTo>
                                  <a:lnTo>
                                    <a:pt x="96" y="156"/>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76"/>
                          <wps:cNvSpPr>
                            <a:spLocks/>
                          </wps:cNvSpPr>
                          <wps:spPr bwMode="auto">
                            <a:xfrm>
                              <a:off x="1367" y="527"/>
                              <a:ext cx="187" cy="269"/>
                            </a:xfrm>
                            <a:custGeom>
                              <a:avLst/>
                              <a:gdLst>
                                <a:gd name="T0" fmla="*/ 187 w 187"/>
                                <a:gd name="T1" fmla="*/ 527 h 269"/>
                                <a:gd name="T2" fmla="*/ 152 w 187"/>
                                <a:gd name="T3" fmla="*/ 527 h 269"/>
                                <a:gd name="T4" fmla="*/ 96 w 187"/>
                                <a:gd name="T5" fmla="*/ 683 h 269"/>
                                <a:gd name="T6" fmla="*/ 124 w 187"/>
                                <a:gd name="T7" fmla="*/ 683 h 269"/>
                                <a:gd name="T8" fmla="*/ 187 w 187"/>
                                <a:gd name="T9" fmla="*/ 527 h 2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7" h="269">
                                  <a:moveTo>
                                    <a:pt x="187" y="0"/>
                                  </a:moveTo>
                                  <a:lnTo>
                                    <a:pt x="152" y="0"/>
                                  </a:lnTo>
                                  <a:lnTo>
                                    <a:pt x="96" y="156"/>
                                  </a:lnTo>
                                  <a:lnTo>
                                    <a:pt x="124" y="156"/>
                                  </a:lnTo>
                                  <a:lnTo>
                                    <a:pt x="1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71"/>
                        <wpg:cNvGrpSpPr>
                          <a:grpSpLocks/>
                        </wpg:cNvGrpSpPr>
                        <wpg:grpSpPr bwMode="auto">
                          <a:xfrm>
                            <a:off x="278" y="123"/>
                            <a:ext cx="166" cy="205"/>
                            <a:chOff x="278" y="123"/>
                            <a:chExt cx="166" cy="205"/>
                          </a:xfrm>
                        </wpg:grpSpPr>
                        <wps:wsp>
                          <wps:cNvPr id="153" name="Freeform 74"/>
                          <wps:cNvSpPr>
                            <a:spLocks/>
                          </wps:cNvSpPr>
                          <wps:spPr bwMode="auto">
                            <a:xfrm>
                              <a:off x="278" y="123"/>
                              <a:ext cx="166" cy="205"/>
                            </a:xfrm>
                            <a:custGeom>
                              <a:avLst/>
                              <a:gdLst>
                                <a:gd name="T0" fmla="*/ 31 w 166"/>
                                <a:gd name="T1" fmla="*/ 128 h 205"/>
                                <a:gd name="T2" fmla="*/ 0 w 166"/>
                                <a:gd name="T3" fmla="*/ 128 h 205"/>
                                <a:gd name="T4" fmla="*/ 0 w 166"/>
                                <a:gd name="T5" fmla="*/ 328 h 205"/>
                                <a:gd name="T6" fmla="*/ 33 w 166"/>
                                <a:gd name="T7" fmla="*/ 328 h 205"/>
                                <a:gd name="T8" fmla="*/ 33 w 166"/>
                                <a:gd name="T9" fmla="*/ 215 h 205"/>
                                <a:gd name="T10" fmla="*/ 37 w 166"/>
                                <a:gd name="T11" fmla="*/ 190 h 205"/>
                                <a:gd name="T12" fmla="*/ 48 w 166"/>
                                <a:gd name="T13" fmla="*/ 170 h 205"/>
                                <a:gd name="T14" fmla="*/ 63 w 166"/>
                                <a:gd name="T15" fmla="*/ 160 h 205"/>
                                <a:gd name="T16" fmla="*/ 31 w 166"/>
                                <a:gd name="T17" fmla="*/ 160 h 205"/>
                                <a:gd name="T18" fmla="*/ 31 w 166"/>
                                <a:gd name="T19" fmla="*/ 128 h 20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66" h="205">
                                  <a:moveTo>
                                    <a:pt x="31" y="5"/>
                                  </a:moveTo>
                                  <a:lnTo>
                                    <a:pt x="0" y="5"/>
                                  </a:lnTo>
                                  <a:lnTo>
                                    <a:pt x="0" y="205"/>
                                  </a:lnTo>
                                  <a:lnTo>
                                    <a:pt x="33" y="205"/>
                                  </a:lnTo>
                                  <a:lnTo>
                                    <a:pt x="33" y="92"/>
                                  </a:lnTo>
                                  <a:lnTo>
                                    <a:pt x="37" y="67"/>
                                  </a:lnTo>
                                  <a:lnTo>
                                    <a:pt x="48" y="47"/>
                                  </a:lnTo>
                                  <a:lnTo>
                                    <a:pt x="63" y="37"/>
                                  </a:lnTo>
                                  <a:lnTo>
                                    <a:pt x="31" y="37"/>
                                  </a:lnTo>
                                  <a:lnTo>
                                    <a:pt x="31"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73"/>
                          <wps:cNvSpPr>
                            <a:spLocks/>
                          </wps:cNvSpPr>
                          <wps:spPr bwMode="auto">
                            <a:xfrm>
                              <a:off x="278" y="123"/>
                              <a:ext cx="166" cy="205"/>
                            </a:xfrm>
                            <a:custGeom>
                              <a:avLst/>
                              <a:gdLst>
                                <a:gd name="T0" fmla="*/ 155 w 166"/>
                                <a:gd name="T1" fmla="*/ 152 h 205"/>
                                <a:gd name="T2" fmla="*/ 92 w 166"/>
                                <a:gd name="T3" fmla="*/ 152 h 205"/>
                                <a:gd name="T4" fmla="*/ 109 w 166"/>
                                <a:gd name="T5" fmla="*/ 155 h 205"/>
                                <a:gd name="T6" fmla="*/ 122 w 166"/>
                                <a:gd name="T7" fmla="*/ 163 h 205"/>
                                <a:gd name="T8" fmla="*/ 130 w 166"/>
                                <a:gd name="T9" fmla="*/ 176 h 205"/>
                                <a:gd name="T10" fmla="*/ 133 w 166"/>
                                <a:gd name="T11" fmla="*/ 192 h 205"/>
                                <a:gd name="T12" fmla="*/ 133 w 166"/>
                                <a:gd name="T13" fmla="*/ 328 h 205"/>
                                <a:gd name="T14" fmla="*/ 166 w 166"/>
                                <a:gd name="T15" fmla="*/ 328 h 205"/>
                                <a:gd name="T16" fmla="*/ 166 w 166"/>
                                <a:gd name="T17" fmla="*/ 196 h 205"/>
                                <a:gd name="T18" fmla="*/ 162 w 166"/>
                                <a:gd name="T19" fmla="*/ 167 h 205"/>
                                <a:gd name="T20" fmla="*/ 155 w 166"/>
                                <a:gd name="T21" fmla="*/ 152 h 20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66" h="205">
                                  <a:moveTo>
                                    <a:pt x="155" y="29"/>
                                  </a:moveTo>
                                  <a:lnTo>
                                    <a:pt x="92" y="29"/>
                                  </a:lnTo>
                                  <a:lnTo>
                                    <a:pt x="109" y="32"/>
                                  </a:lnTo>
                                  <a:lnTo>
                                    <a:pt x="122" y="40"/>
                                  </a:lnTo>
                                  <a:lnTo>
                                    <a:pt x="130" y="53"/>
                                  </a:lnTo>
                                  <a:lnTo>
                                    <a:pt x="133" y="69"/>
                                  </a:lnTo>
                                  <a:lnTo>
                                    <a:pt x="133" y="205"/>
                                  </a:lnTo>
                                  <a:lnTo>
                                    <a:pt x="166" y="205"/>
                                  </a:lnTo>
                                  <a:lnTo>
                                    <a:pt x="166" y="73"/>
                                  </a:lnTo>
                                  <a:lnTo>
                                    <a:pt x="162" y="44"/>
                                  </a:lnTo>
                                  <a:lnTo>
                                    <a:pt x="15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72"/>
                          <wps:cNvSpPr>
                            <a:spLocks/>
                          </wps:cNvSpPr>
                          <wps:spPr bwMode="auto">
                            <a:xfrm>
                              <a:off x="278" y="123"/>
                              <a:ext cx="166" cy="205"/>
                            </a:xfrm>
                            <a:custGeom>
                              <a:avLst/>
                              <a:gdLst>
                                <a:gd name="T0" fmla="*/ 97 w 166"/>
                                <a:gd name="T1" fmla="*/ 123 h 205"/>
                                <a:gd name="T2" fmla="*/ 77 w 166"/>
                                <a:gd name="T3" fmla="*/ 126 h 205"/>
                                <a:gd name="T4" fmla="*/ 59 w 166"/>
                                <a:gd name="T5" fmla="*/ 132 h 205"/>
                                <a:gd name="T6" fmla="*/ 44 w 166"/>
                                <a:gd name="T7" fmla="*/ 144 h 205"/>
                                <a:gd name="T8" fmla="*/ 32 w 166"/>
                                <a:gd name="T9" fmla="*/ 160 h 205"/>
                                <a:gd name="T10" fmla="*/ 63 w 166"/>
                                <a:gd name="T11" fmla="*/ 160 h 205"/>
                                <a:gd name="T12" fmla="*/ 66 w 166"/>
                                <a:gd name="T13" fmla="*/ 157 h 205"/>
                                <a:gd name="T14" fmla="*/ 92 w 166"/>
                                <a:gd name="T15" fmla="*/ 152 h 205"/>
                                <a:gd name="T16" fmla="*/ 155 w 166"/>
                                <a:gd name="T17" fmla="*/ 152 h 205"/>
                                <a:gd name="T18" fmla="*/ 151 w 166"/>
                                <a:gd name="T19" fmla="*/ 144 h 205"/>
                                <a:gd name="T20" fmla="*/ 130 w 166"/>
                                <a:gd name="T21" fmla="*/ 129 h 205"/>
                                <a:gd name="T22" fmla="*/ 97 w 166"/>
                                <a:gd name="T23" fmla="*/ 123 h 205"/>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66" h="205">
                                  <a:moveTo>
                                    <a:pt x="97" y="0"/>
                                  </a:moveTo>
                                  <a:lnTo>
                                    <a:pt x="77" y="3"/>
                                  </a:lnTo>
                                  <a:lnTo>
                                    <a:pt x="59" y="9"/>
                                  </a:lnTo>
                                  <a:lnTo>
                                    <a:pt x="44" y="21"/>
                                  </a:lnTo>
                                  <a:lnTo>
                                    <a:pt x="32" y="37"/>
                                  </a:lnTo>
                                  <a:lnTo>
                                    <a:pt x="63" y="37"/>
                                  </a:lnTo>
                                  <a:lnTo>
                                    <a:pt x="66" y="34"/>
                                  </a:lnTo>
                                  <a:lnTo>
                                    <a:pt x="92" y="29"/>
                                  </a:lnTo>
                                  <a:lnTo>
                                    <a:pt x="155" y="29"/>
                                  </a:lnTo>
                                  <a:lnTo>
                                    <a:pt x="151" y="21"/>
                                  </a:lnTo>
                                  <a:lnTo>
                                    <a:pt x="130" y="6"/>
                                  </a:lnTo>
                                  <a:lnTo>
                                    <a:pt x="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6" name="Group 64"/>
                        <wpg:cNvGrpSpPr>
                          <a:grpSpLocks/>
                        </wpg:cNvGrpSpPr>
                        <wpg:grpSpPr bwMode="auto">
                          <a:xfrm>
                            <a:off x="467" y="123"/>
                            <a:ext cx="184" cy="286"/>
                            <a:chOff x="467" y="123"/>
                            <a:chExt cx="184" cy="286"/>
                          </a:xfrm>
                        </wpg:grpSpPr>
                        <wps:wsp>
                          <wps:cNvPr id="157" name="Freeform 70"/>
                          <wps:cNvSpPr>
                            <a:spLocks/>
                          </wps:cNvSpPr>
                          <wps:spPr bwMode="auto">
                            <a:xfrm>
                              <a:off x="467" y="123"/>
                              <a:ext cx="184" cy="286"/>
                            </a:xfrm>
                            <a:custGeom>
                              <a:avLst/>
                              <a:gdLst>
                                <a:gd name="T0" fmla="*/ 41 w 184"/>
                                <a:gd name="T1" fmla="*/ 350 h 286"/>
                                <a:gd name="T2" fmla="*/ 8 w 184"/>
                                <a:gd name="T3" fmla="*/ 350 h 286"/>
                                <a:gd name="T4" fmla="*/ 16 w 184"/>
                                <a:gd name="T5" fmla="*/ 378 h 286"/>
                                <a:gd name="T6" fmla="*/ 36 w 184"/>
                                <a:gd name="T7" fmla="*/ 396 h 286"/>
                                <a:gd name="T8" fmla="*/ 62 w 184"/>
                                <a:gd name="T9" fmla="*/ 406 h 286"/>
                                <a:gd name="T10" fmla="*/ 90 w 184"/>
                                <a:gd name="T11" fmla="*/ 409 h 286"/>
                                <a:gd name="T12" fmla="*/ 131 w 184"/>
                                <a:gd name="T13" fmla="*/ 402 h 286"/>
                                <a:gd name="T14" fmla="*/ 160 w 184"/>
                                <a:gd name="T15" fmla="*/ 384 h 286"/>
                                <a:gd name="T16" fmla="*/ 161 w 184"/>
                                <a:gd name="T17" fmla="*/ 382 h 286"/>
                                <a:gd name="T18" fmla="*/ 92 w 184"/>
                                <a:gd name="T19" fmla="*/ 382 h 286"/>
                                <a:gd name="T20" fmla="*/ 75 w 184"/>
                                <a:gd name="T21" fmla="*/ 381 h 286"/>
                                <a:gd name="T22" fmla="*/ 59 w 184"/>
                                <a:gd name="T23" fmla="*/ 375 h 286"/>
                                <a:gd name="T24" fmla="*/ 46 w 184"/>
                                <a:gd name="T25" fmla="*/ 365 h 286"/>
                                <a:gd name="T26" fmla="*/ 41 w 184"/>
                                <a:gd name="T27" fmla="*/ 350 h 28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84" h="286">
                                  <a:moveTo>
                                    <a:pt x="41" y="227"/>
                                  </a:moveTo>
                                  <a:lnTo>
                                    <a:pt x="8" y="227"/>
                                  </a:lnTo>
                                  <a:lnTo>
                                    <a:pt x="16" y="255"/>
                                  </a:lnTo>
                                  <a:lnTo>
                                    <a:pt x="36" y="273"/>
                                  </a:lnTo>
                                  <a:lnTo>
                                    <a:pt x="62" y="283"/>
                                  </a:lnTo>
                                  <a:lnTo>
                                    <a:pt x="90" y="286"/>
                                  </a:lnTo>
                                  <a:lnTo>
                                    <a:pt x="131" y="279"/>
                                  </a:lnTo>
                                  <a:lnTo>
                                    <a:pt x="160" y="261"/>
                                  </a:lnTo>
                                  <a:lnTo>
                                    <a:pt x="161" y="259"/>
                                  </a:lnTo>
                                  <a:lnTo>
                                    <a:pt x="92" y="259"/>
                                  </a:lnTo>
                                  <a:lnTo>
                                    <a:pt x="75" y="258"/>
                                  </a:lnTo>
                                  <a:lnTo>
                                    <a:pt x="59" y="252"/>
                                  </a:lnTo>
                                  <a:lnTo>
                                    <a:pt x="46" y="242"/>
                                  </a:lnTo>
                                  <a:lnTo>
                                    <a:pt x="41" y="2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69"/>
                          <wps:cNvSpPr>
                            <a:spLocks/>
                          </wps:cNvSpPr>
                          <wps:spPr bwMode="auto">
                            <a:xfrm>
                              <a:off x="467" y="123"/>
                              <a:ext cx="184" cy="286"/>
                            </a:xfrm>
                            <a:custGeom>
                              <a:avLst/>
                              <a:gdLst>
                                <a:gd name="T0" fmla="*/ 183 w 184"/>
                                <a:gd name="T1" fmla="*/ 294 h 286"/>
                                <a:gd name="T2" fmla="*/ 152 w 184"/>
                                <a:gd name="T3" fmla="*/ 294 h 286"/>
                                <a:gd name="T4" fmla="*/ 152 w 184"/>
                                <a:gd name="T5" fmla="*/ 307 h 286"/>
                                <a:gd name="T6" fmla="*/ 149 w 184"/>
                                <a:gd name="T7" fmla="*/ 337 h 286"/>
                                <a:gd name="T8" fmla="*/ 138 w 184"/>
                                <a:gd name="T9" fmla="*/ 361 h 286"/>
                                <a:gd name="T10" fmla="*/ 120 w 184"/>
                                <a:gd name="T11" fmla="*/ 377 h 286"/>
                                <a:gd name="T12" fmla="*/ 92 w 184"/>
                                <a:gd name="T13" fmla="*/ 382 h 286"/>
                                <a:gd name="T14" fmla="*/ 161 w 184"/>
                                <a:gd name="T15" fmla="*/ 382 h 286"/>
                                <a:gd name="T16" fmla="*/ 177 w 184"/>
                                <a:gd name="T17" fmla="*/ 353 h 286"/>
                                <a:gd name="T18" fmla="*/ 183 w 184"/>
                                <a:gd name="T19" fmla="*/ 311 h 286"/>
                                <a:gd name="T20" fmla="*/ 183 w 184"/>
                                <a:gd name="T21" fmla="*/ 294 h 28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84" h="286">
                                  <a:moveTo>
                                    <a:pt x="183" y="171"/>
                                  </a:moveTo>
                                  <a:lnTo>
                                    <a:pt x="152" y="171"/>
                                  </a:lnTo>
                                  <a:lnTo>
                                    <a:pt x="152" y="184"/>
                                  </a:lnTo>
                                  <a:lnTo>
                                    <a:pt x="149" y="214"/>
                                  </a:lnTo>
                                  <a:lnTo>
                                    <a:pt x="138" y="238"/>
                                  </a:lnTo>
                                  <a:lnTo>
                                    <a:pt x="120" y="254"/>
                                  </a:lnTo>
                                  <a:lnTo>
                                    <a:pt x="92" y="259"/>
                                  </a:lnTo>
                                  <a:lnTo>
                                    <a:pt x="161" y="259"/>
                                  </a:lnTo>
                                  <a:lnTo>
                                    <a:pt x="177" y="230"/>
                                  </a:lnTo>
                                  <a:lnTo>
                                    <a:pt x="183" y="188"/>
                                  </a:lnTo>
                                  <a:lnTo>
                                    <a:pt x="183" y="1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68"/>
                          <wps:cNvSpPr>
                            <a:spLocks/>
                          </wps:cNvSpPr>
                          <wps:spPr bwMode="auto">
                            <a:xfrm>
                              <a:off x="467" y="123"/>
                              <a:ext cx="184" cy="286"/>
                            </a:xfrm>
                            <a:custGeom>
                              <a:avLst/>
                              <a:gdLst>
                                <a:gd name="T0" fmla="*/ 92 w 184"/>
                                <a:gd name="T1" fmla="*/ 123 h 286"/>
                                <a:gd name="T2" fmla="*/ 20 w 184"/>
                                <a:gd name="T3" fmla="*/ 158 h 286"/>
                                <a:gd name="T4" fmla="*/ 0 w 184"/>
                                <a:gd name="T5" fmla="*/ 229 h 286"/>
                                <a:gd name="T6" fmla="*/ 5 w 184"/>
                                <a:gd name="T7" fmla="*/ 268 h 286"/>
                                <a:gd name="T8" fmla="*/ 22 w 184"/>
                                <a:gd name="T9" fmla="*/ 300 h 286"/>
                                <a:gd name="T10" fmla="*/ 50 w 184"/>
                                <a:gd name="T11" fmla="*/ 322 h 286"/>
                                <a:gd name="T12" fmla="*/ 89 w 184"/>
                                <a:gd name="T13" fmla="*/ 330 h 286"/>
                                <a:gd name="T14" fmla="*/ 108 w 184"/>
                                <a:gd name="T15" fmla="*/ 328 h 286"/>
                                <a:gd name="T16" fmla="*/ 126 w 184"/>
                                <a:gd name="T17" fmla="*/ 321 h 286"/>
                                <a:gd name="T18" fmla="*/ 141 w 184"/>
                                <a:gd name="T19" fmla="*/ 310 h 286"/>
                                <a:gd name="T20" fmla="*/ 146 w 184"/>
                                <a:gd name="T21" fmla="*/ 301 h 286"/>
                                <a:gd name="T22" fmla="*/ 91 w 184"/>
                                <a:gd name="T23" fmla="*/ 301 h 286"/>
                                <a:gd name="T24" fmla="*/ 64 w 184"/>
                                <a:gd name="T25" fmla="*/ 294 h 286"/>
                                <a:gd name="T26" fmla="*/ 47 w 184"/>
                                <a:gd name="T27" fmla="*/ 276 h 286"/>
                                <a:gd name="T28" fmla="*/ 37 w 184"/>
                                <a:gd name="T29" fmla="*/ 252 h 286"/>
                                <a:gd name="T30" fmla="*/ 35 w 184"/>
                                <a:gd name="T31" fmla="*/ 225 h 286"/>
                                <a:gd name="T32" fmla="*/ 38 w 184"/>
                                <a:gd name="T33" fmla="*/ 197 h 286"/>
                                <a:gd name="T34" fmla="*/ 48 w 184"/>
                                <a:gd name="T35" fmla="*/ 174 h 286"/>
                                <a:gd name="T36" fmla="*/ 67 w 184"/>
                                <a:gd name="T37" fmla="*/ 158 h 286"/>
                                <a:gd name="T38" fmla="*/ 94 w 184"/>
                                <a:gd name="T39" fmla="*/ 152 h 286"/>
                                <a:gd name="T40" fmla="*/ 148 w 184"/>
                                <a:gd name="T41" fmla="*/ 152 h 286"/>
                                <a:gd name="T42" fmla="*/ 141 w 184"/>
                                <a:gd name="T43" fmla="*/ 142 h 286"/>
                                <a:gd name="T44" fmla="*/ 127 w 184"/>
                                <a:gd name="T45" fmla="*/ 132 h 286"/>
                                <a:gd name="T46" fmla="*/ 110 w 184"/>
                                <a:gd name="T47" fmla="*/ 125 h 286"/>
                                <a:gd name="T48" fmla="*/ 92 w 184"/>
                                <a:gd name="T49" fmla="*/ 123 h 28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184" h="286">
                                  <a:moveTo>
                                    <a:pt x="92" y="0"/>
                                  </a:moveTo>
                                  <a:lnTo>
                                    <a:pt x="20" y="35"/>
                                  </a:lnTo>
                                  <a:lnTo>
                                    <a:pt x="0" y="106"/>
                                  </a:lnTo>
                                  <a:lnTo>
                                    <a:pt x="5" y="145"/>
                                  </a:lnTo>
                                  <a:lnTo>
                                    <a:pt x="22" y="177"/>
                                  </a:lnTo>
                                  <a:lnTo>
                                    <a:pt x="50" y="199"/>
                                  </a:lnTo>
                                  <a:lnTo>
                                    <a:pt x="89" y="207"/>
                                  </a:lnTo>
                                  <a:lnTo>
                                    <a:pt x="108" y="205"/>
                                  </a:lnTo>
                                  <a:lnTo>
                                    <a:pt x="126" y="198"/>
                                  </a:lnTo>
                                  <a:lnTo>
                                    <a:pt x="141" y="187"/>
                                  </a:lnTo>
                                  <a:lnTo>
                                    <a:pt x="146" y="178"/>
                                  </a:lnTo>
                                  <a:lnTo>
                                    <a:pt x="91" y="178"/>
                                  </a:lnTo>
                                  <a:lnTo>
                                    <a:pt x="64" y="171"/>
                                  </a:lnTo>
                                  <a:lnTo>
                                    <a:pt x="47" y="153"/>
                                  </a:lnTo>
                                  <a:lnTo>
                                    <a:pt x="37" y="129"/>
                                  </a:lnTo>
                                  <a:lnTo>
                                    <a:pt x="35" y="102"/>
                                  </a:lnTo>
                                  <a:lnTo>
                                    <a:pt x="38" y="74"/>
                                  </a:lnTo>
                                  <a:lnTo>
                                    <a:pt x="48" y="51"/>
                                  </a:lnTo>
                                  <a:lnTo>
                                    <a:pt x="67" y="35"/>
                                  </a:lnTo>
                                  <a:lnTo>
                                    <a:pt x="94" y="29"/>
                                  </a:lnTo>
                                  <a:lnTo>
                                    <a:pt x="148" y="29"/>
                                  </a:lnTo>
                                  <a:lnTo>
                                    <a:pt x="141" y="19"/>
                                  </a:lnTo>
                                  <a:lnTo>
                                    <a:pt x="127" y="9"/>
                                  </a:lnTo>
                                  <a:lnTo>
                                    <a:pt x="110" y="2"/>
                                  </a:lnTo>
                                  <a:lnTo>
                                    <a:pt x="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67"/>
                          <wps:cNvSpPr>
                            <a:spLocks/>
                          </wps:cNvSpPr>
                          <wps:spPr bwMode="auto">
                            <a:xfrm>
                              <a:off x="467" y="123"/>
                              <a:ext cx="184" cy="286"/>
                            </a:xfrm>
                            <a:custGeom>
                              <a:avLst/>
                              <a:gdLst>
                                <a:gd name="T0" fmla="*/ 148 w 184"/>
                                <a:gd name="T1" fmla="*/ 152 h 286"/>
                                <a:gd name="T2" fmla="*/ 94 w 184"/>
                                <a:gd name="T3" fmla="*/ 152 h 286"/>
                                <a:gd name="T4" fmla="*/ 120 w 184"/>
                                <a:gd name="T5" fmla="*/ 159 h 286"/>
                                <a:gd name="T6" fmla="*/ 138 w 184"/>
                                <a:gd name="T7" fmla="*/ 175 h 286"/>
                                <a:gd name="T8" fmla="*/ 147 w 184"/>
                                <a:gd name="T9" fmla="*/ 198 h 286"/>
                                <a:gd name="T10" fmla="*/ 151 w 184"/>
                                <a:gd name="T11" fmla="*/ 224 h 286"/>
                                <a:gd name="T12" fmla="*/ 147 w 184"/>
                                <a:gd name="T13" fmla="*/ 252 h 286"/>
                                <a:gd name="T14" fmla="*/ 137 w 184"/>
                                <a:gd name="T15" fmla="*/ 276 h 286"/>
                                <a:gd name="T16" fmla="*/ 119 w 184"/>
                                <a:gd name="T17" fmla="*/ 294 h 286"/>
                                <a:gd name="T18" fmla="*/ 91 w 184"/>
                                <a:gd name="T19" fmla="*/ 301 h 286"/>
                                <a:gd name="T20" fmla="*/ 146 w 184"/>
                                <a:gd name="T21" fmla="*/ 301 h 286"/>
                                <a:gd name="T22" fmla="*/ 151 w 184"/>
                                <a:gd name="T23" fmla="*/ 294 h 286"/>
                                <a:gd name="T24" fmla="*/ 183 w 184"/>
                                <a:gd name="T25" fmla="*/ 294 h 286"/>
                                <a:gd name="T26" fmla="*/ 183 w 184"/>
                                <a:gd name="T27" fmla="*/ 157 h 286"/>
                                <a:gd name="T28" fmla="*/ 152 w 184"/>
                                <a:gd name="T29" fmla="*/ 157 h 286"/>
                                <a:gd name="T30" fmla="*/ 148 w 184"/>
                                <a:gd name="T31" fmla="*/ 152 h 28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184" h="286">
                                  <a:moveTo>
                                    <a:pt x="148" y="29"/>
                                  </a:moveTo>
                                  <a:lnTo>
                                    <a:pt x="94" y="29"/>
                                  </a:lnTo>
                                  <a:lnTo>
                                    <a:pt x="120" y="36"/>
                                  </a:lnTo>
                                  <a:lnTo>
                                    <a:pt x="138" y="52"/>
                                  </a:lnTo>
                                  <a:lnTo>
                                    <a:pt x="147" y="75"/>
                                  </a:lnTo>
                                  <a:lnTo>
                                    <a:pt x="151" y="101"/>
                                  </a:lnTo>
                                  <a:lnTo>
                                    <a:pt x="147" y="129"/>
                                  </a:lnTo>
                                  <a:lnTo>
                                    <a:pt x="137" y="153"/>
                                  </a:lnTo>
                                  <a:lnTo>
                                    <a:pt x="119" y="171"/>
                                  </a:lnTo>
                                  <a:lnTo>
                                    <a:pt x="91" y="178"/>
                                  </a:lnTo>
                                  <a:lnTo>
                                    <a:pt x="146" y="178"/>
                                  </a:lnTo>
                                  <a:lnTo>
                                    <a:pt x="151" y="171"/>
                                  </a:lnTo>
                                  <a:lnTo>
                                    <a:pt x="183" y="171"/>
                                  </a:lnTo>
                                  <a:lnTo>
                                    <a:pt x="183" y="34"/>
                                  </a:lnTo>
                                  <a:lnTo>
                                    <a:pt x="152" y="34"/>
                                  </a:lnTo>
                                  <a:lnTo>
                                    <a:pt x="148"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66"/>
                          <wps:cNvSpPr>
                            <a:spLocks/>
                          </wps:cNvSpPr>
                          <wps:spPr bwMode="auto">
                            <a:xfrm>
                              <a:off x="467" y="123"/>
                              <a:ext cx="184" cy="286"/>
                            </a:xfrm>
                            <a:custGeom>
                              <a:avLst/>
                              <a:gdLst>
                                <a:gd name="T0" fmla="*/ 183 w 184"/>
                                <a:gd name="T1" fmla="*/ 128 h 286"/>
                                <a:gd name="T2" fmla="*/ 152 w 184"/>
                                <a:gd name="T3" fmla="*/ 128 h 286"/>
                                <a:gd name="T4" fmla="*/ 152 w 184"/>
                                <a:gd name="T5" fmla="*/ 157 h 286"/>
                                <a:gd name="T6" fmla="*/ 183 w 184"/>
                                <a:gd name="T7" fmla="*/ 157 h 286"/>
                                <a:gd name="T8" fmla="*/ 183 w 184"/>
                                <a:gd name="T9" fmla="*/ 128 h 2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4" h="286">
                                  <a:moveTo>
                                    <a:pt x="183" y="5"/>
                                  </a:moveTo>
                                  <a:lnTo>
                                    <a:pt x="152" y="5"/>
                                  </a:lnTo>
                                  <a:lnTo>
                                    <a:pt x="152" y="34"/>
                                  </a:lnTo>
                                  <a:lnTo>
                                    <a:pt x="183" y="34"/>
                                  </a:lnTo>
                                  <a:lnTo>
                                    <a:pt x="183"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2" name="Picture 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86" y="35"/>
                              <a:ext cx="308" cy="3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63" name="Group 60"/>
                        <wpg:cNvGrpSpPr>
                          <a:grpSpLocks/>
                        </wpg:cNvGrpSpPr>
                        <wpg:grpSpPr bwMode="auto">
                          <a:xfrm>
                            <a:off x="1091" y="52"/>
                            <a:ext cx="224" cy="276"/>
                            <a:chOff x="1091" y="52"/>
                            <a:chExt cx="224" cy="276"/>
                          </a:xfrm>
                        </wpg:grpSpPr>
                        <wps:wsp>
                          <wps:cNvPr id="164" name="Freeform 63"/>
                          <wps:cNvSpPr>
                            <a:spLocks/>
                          </wps:cNvSpPr>
                          <wps:spPr bwMode="auto">
                            <a:xfrm>
                              <a:off x="1091" y="52"/>
                              <a:ext cx="224" cy="276"/>
                            </a:xfrm>
                            <a:custGeom>
                              <a:avLst/>
                              <a:gdLst>
                                <a:gd name="T0" fmla="*/ 129 w 224"/>
                                <a:gd name="T1" fmla="*/ 52 h 276"/>
                                <a:gd name="T2" fmla="*/ 0 w 224"/>
                                <a:gd name="T3" fmla="*/ 52 h 276"/>
                                <a:gd name="T4" fmla="*/ 0 w 224"/>
                                <a:gd name="T5" fmla="*/ 328 h 276"/>
                                <a:gd name="T6" fmla="*/ 36 w 224"/>
                                <a:gd name="T7" fmla="*/ 328 h 276"/>
                                <a:gd name="T8" fmla="*/ 36 w 224"/>
                                <a:gd name="T9" fmla="*/ 210 h 276"/>
                                <a:gd name="T10" fmla="*/ 192 w 224"/>
                                <a:gd name="T11" fmla="*/ 210 h 276"/>
                                <a:gd name="T12" fmla="*/ 185 w 224"/>
                                <a:gd name="T13" fmla="*/ 202 h 276"/>
                                <a:gd name="T14" fmla="*/ 165 w 224"/>
                                <a:gd name="T15" fmla="*/ 195 h 276"/>
                                <a:gd name="T16" fmla="*/ 165 w 224"/>
                                <a:gd name="T17" fmla="*/ 194 h 276"/>
                                <a:gd name="T18" fmla="*/ 187 w 224"/>
                                <a:gd name="T19" fmla="*/ 184 h 276"/>
                                <a:gd name="T20" fmla="*/ 191 w 224"/>
                                <a:gd name="T21" fmla="*/ 179 h 276"/>
                                <a:gd name="T22" fmla="*/ 36 w 224"/>
                                <a:gd name="T23" fmla="*/ 179 h 276"/>
                                <a:gd name="T24" fmla="*/ 36 w 224"/>
                                <a:gd name="T25" fmla="*/ 83 h 276"/>
                                <a:gd name="T26" fmla="*/ 199 w 224"/>
                                <a:gd name="T27" fmla="*/ 83 h 276"/>
                                <a:gd name="T28" fmla="*/ 191 w 224"/>
                                <a:gd name="T29" fmla="*/ 72 h 276"/>
                                <a:gd name="T30" fmla="*/ 164 w 224"/>
                                <a:gd name="T31" fmla="*/ 57 h 276"/>
                                <a:gd name="T32" fmla="*/ 129 w 224"/>
                                <a:gd name="T33" fmla="*/ 52 h 27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24" h="276">
                                  <a:moveTo>
                                    <a:pt x="129" y="0"/>
                                  </a:moveTo>
                                  <a:lnTo>
                                    <a:pt x="0" y="0"/>
                                  </a:lnTo>
                                  <a:lnTo>
                                    <a:pt x="0" y="276"/>
                                  </a:lnTo>
                                  <a:lnTo>
                                    <a:pt x="36" y="276"/>
                                  </a:lnTo>
                                  <a:lnTo>
                                    <a:pt x="36" y="158"/>
                                  </a:lnTo>
                                  <a:lnTo>
                                    <a:pt x="192" y="158"/>
                                  </a:lnTo>
                                  <a:lnTo>
                                    <a:pt x="185" y="150"/>
                                  </a:lnTo>
                                  <a:lnTo>
                                    <a:pt x="165" y="143"/>
                                  </a:lnTo>
                                  <a:lnTo>
                                    <a:pt x="165" y="142"/>
                                  </a:lnTo>
                                  <a:lnTo>
                                    <a:pt x="187" y="132"/>
                                  </a:lnTo>
                                  <a:lnTo>
                                    <a:pt x="191" y="127"/>
                                  </a:lnTo>
                                  <a:lnTo>
                                    <a:pt x="36" y="127"/>
                                  </a:lnTo>
                                  <a:lnTo>
                                    <a:pt x="36" y="31"/>
                                  </a:lnTo>
                                  <a:lnTo>
                                    <a:pt x="199" y="31"/>
                                  </a:lnTo>
                                  <a:lnTo>
                                    <a:pt x="191" y="20"/>
                                  </a:lnTo>
                                  <a:lnTo>
                                    <a:pt x="164" y="5"/>
                                  </a:lnTo>
                                  <a:lnTo>
                                    <a:pt x="1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62"/>
                          <wps:cNvSpPr>
                            <a:spLocks/>
                          </wps:cNvSpPr>
                          <wps:spPr bwMode="auto">
                            <a:xfrm>
                              <a:off x="1091" y="52"/>
                              <a:ext cx="224" cy="276"/>
                            </a:xfrm>
                            <a:custGeom>
                              <a:avLst/>
                              <a:gdLst>
                                <a:gd name="T0" fmla="*/ 192 w 224"/>
                                <a:gd name="T1" fmla="*/ 210 h 276"/>
                                <a:gd name="T2" fmla="*/ 126 w 224"/>
                                <a:gd name="T3" fmla="*/ 210 h 276"/>
                                <a:gd name="T4" fmla="*/ 147 w 224"/>
                                <a:gd name="T5" fmla="*/ 214 h 276"/>
                                <a:gd name="T6" fmla="*/ 161 w 224"/>
                                <a:gd name="T7" fmla="*/ 225 h 276"/>
                                <a:gd name="T8" fmla="*/ 168 w 224"/>
                                <a:gd name="T9" fmla="*/ 240 h 276"/>
                                <a:gd name="T10" fmla="*/ 172 w 224"/>
                                <a:gd name="T11" fmla="*/ 260 h 276"/>
                                <a:gd name="T12" fmla="*/ 174 w 224"/>
                                <a:gd name="T13" fmla="*/ 280 h 276"/>
                                <a:gd name="T14" fmla="*/ 175 w 224"/>
                                <a:gd name="T15" fmla="*/ 300 h 276"/>
                                <a:gd name="T16" fmla="*/ 177 w 224"/>
                                <a:gd name="T17" fmla="*/ 316 h 276"/>
                                <a:gd name="T18" fmla="*/ 182 w 224"/>
                                <a:gd name="T19" fmla="*/ 328 h 276"/>
                                <a:gd name="T20" fmla="*/ 223 w 224"/>
                                <a:gd name="T21" fmla="*/ 328 h 276"/>
                                <a:gd name="T22" fmla="*/ 214 w 224"/>
                                <a:gd name="T23" fmla="*/ 312 h 276"/>
                                <a:gd name="T24" fmla="*/ 210 w 224"/>
                                <a:gd name="T25" fmla="*/ 293 h 276"/>
                                <a:gd name="T26" fmla="*/ 208 w 224"/>
                                <a:gd name="T27" fmla="*/ 272 h 276"/>
                                <a:gd name="T28" fmla="*/ 207 w 224"/>
                                <a:gd name="T29" fmla="*/ 252 h 276"/>
                                <a:gd name="T30" fmla="*/ 203 w 224"/>
                                <a:gd name="T31" fmla="*/ 232 h 276"/>
                                <a:gd name="T32" fmla="*/ 197 w 224"/>
                                <a:gd name="T33" fmla="*/ 215 h 276"/>
                                <a:gd name="T34" fmla="*/ 192 w 224"/>
                                <a:gd name="T35" fmla="*/ 210 h 27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24" h="276">
                                  <a:moveTo>
                                    <a:pt x="192" y="158"/>
                                  </a:moveTo>
                                  <a:lnTo>
                                    <a:pt x="126" y="158"/>
                                  </a:lnTo>
                                  <a:lnTo>
                                    <a:pt x="147" y="162"/>
                                  </a:lnTo>
                                  <a:lnTo>
                                    <a:pt x="161" y="173"/>
                                  </a:lnTo>
                                  <a:lnTo>
                                    <a:pt x="168" y="188"/>
                                  </a:lnTo>
                                  <a:lnTo>
                                    <a:pt x="172" y="208"/>
                                  </a:lnTo>
                                  <a:lnTo>
                                    <a:pt x="174" y="228"/>
                                  </a:lnTo>
                                  <a:lnTo>
                                    <a:pt x="175" y="248"/>
                                  </a:lnTo>
                                  <a:lnTo>
                                    <a:pt x="177" y="264"/>
                                  </a:lnTo>
                                  <a:lnTo>
                                    <a:pt x="182" y="276"/>
                                  </a:lnTo>
                                  <a:lnTo>
                                    <a:pt x="223" y="276"/>
                                  </a:lnTo>
                                  <a:lnTo>
                                    <a:pt x="214" y="260"/>
                                  </a:lnTo>
                                  <a:lnTo>
                                    <a:pt x="210" y="241"/>
                                  </a:lnTo>
                                  <a:lnTo>
                                    <a:pt x="208" y="220"/>
                                  </a:lnTo>
                                  <a:lnTo>
                                    <a:pt x="207" y="200"/>
                                  </a:lnTo>
                                  <a:lnTo>
                                    <a:pt x="203" y="180"/>
                                  </a:lnTo>
                                  <a:lnTo>
                                    <a:pt x="197" y="163"/>
                                  </a:lnTo>
                                  <a:lnTo>
                                    <a:pt x="192" y="1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1"/>
                          <wps:cNvSpPr>
                            <a:spLocks/>
                          </wps:cNvSpPr>
                          <wps:spPr bwMode="auto">
                            <a:xfrm>
                              <a:off x="1091" y="52"/>
                              <a:ext cx="224" cy="276"/>
                            </a:xfrm>
                            <a:custGeom>
                              <a:avLst/>
                              <a:gdLst>
                                <a:gd name="T0" fmla="*/ 199 w 224"/>
                                <a:gd name="T1" fmla="*/ 83 h 276"/>
                                <a:gd name="T2" fmla="*/ 127 w 224"/>
                                <a:gd name="T3" fmla="*/ 83 h 276"/>
                                <a:gd name="T4" fmla="*/ 150 w 224"/>
                                <a:gd name="T5" fmla="*/ 86 h 276"/>
                                <a:gd name="T6" fmla="*/ 165 w 224"/>
                                <a:gd name="T7" fmla="*/ 96 h 276"/>
                                <a:gd name="T8" fmla="*/ 174 w 224"/>
                                <a:gd name="T9" fmla="*/ 111 h 276"/>
                                <a:gd name="T10" fmla="*/ 176 w 224"/>
                                <a:gd name="T11" fmla="*/ 130 h 276"/>
                                <a:gd name="T12" fmla="*/ 171 w 224"/>
                                <a:gd name="T13" fmla="*/ 155 h 276"/>
                                <a:gd name="T14" fmla="*/ 157 w 224"/>
                                <a:gd name="T15" fmla="*/ 169 h 276"/>
                                <a:gd name="T16" fmla="*/ 137 w 224"/>
                                <a:gd name="T17" fmla="*/ 177 h 276"/>
                                <a:gd name="T18" fmla="*/ 113 w 224"/>
                                <a:gd name="T19" fmla="*/ 179 h 276"/>
                                <a:gd name="T20" fmla="*/ 191 w 224"/>
                                <a:gd name="T21" fmla="*/ 179 h 276"/>
                                <a:gd name="T22" fmla="*/ 202 w 224"/>
                                <a:gd name="T23" fmla="*/ 168 h 276"/>
                                <a:gd name="T24" fmla="*/ 210 w 224"/>
                                <a:gd name="T25" fmla="*/ 148 h 276"/>
                                <a:gd name="T26" fmla="*/ 213 w 224"/>
                                <a:gd name="T27" fmla="*/ 124 h 276"/>
                                <a:gd name="T28" fmla="*/ 207 w 224"/>
                                <a:gd name="T29" fmla="*/ 94 h 276"/>
                                <a:gd name="T30" fmla="*/ 199 w 224"/>
                                <a:gd name="T31" fmla="*/ 83 h 27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4" h="276">
                                  <a:moveTo>
                                    <a:pt x="199" y="31"/>
                                  </a:moveTo>
                                  <a:lnTo>
                                    <a:pt x="127" y="31"/>
                                  </a:lnTo>
                                  <a:lnTo>
                                    <a:pt x="150" y="34"/>
                                  </a:lnTo>
                                  <a:lnTo>
                                    <a:pt x="165" y="44"/>
                                  </a:lnTo>
                                  <a:lnTo>
                                    <a:pt x="174" y="59"/>
                                  </a:lnTo>
                                  <a:lnTo>
                                    <a:pt x="176" y="78"/>
                                  </a:lnTo>
                                  <a:lnTo>
                                    <a:pt x="171" y="103"/>
                                  </a:lnTo>
                                  <a:lnTo>
                                    <a:pt x="157" y="117"/>
                                  </a:lnTo>
                                  <a:lnTo>
                                    <a:pt x="137" y="125"/>
                                  </a:lnTo>
                                  <a:lnTo>
                                    <a:pt x="113" y="127"/>
                                  </a:lnTo>
                                  <a:lnTo>
                                    <a:pt x="191" y="127"/>
                                  </a:lnTo>
                                  <a:lnTo>
                                    <a:pt x="202" y="116"/>
                                  </a:lnTo>
                                  <a:lnTo>
                                    <a:pt x="210" y="96"/>
                                  </a:lnTo>
                                  <a:lnTo>
                                    <a:pt x="213" y="72"/>
                                  </a:lnTo>
                                  <a:lnTo>
                                    <a:pt x="207" y="42"/>
                                  </a:lnTo>
                                  <a:lnTo>
                                    <a:pt x="199"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56"/>
                        <wpg:cNvGrpSpPr>
                          <a:grpSpLocks/>
                        </wpg:cNvGrpSpPr>
                        <wpg:grpSpPr bwMode="auto">
                          <a:xfrm>
                            <a:off x="1326" y="128"/>
                            <a:ext cx="166" cy="205"/>
                            <a:chOff x="1326" y="128"/>
                            <a:chExt cx="166" cy="205"/>
                          </a:xfrm>
                        </wpg:grpSpPr>
                        <wps:wsp>
                          <wps:cNvPr id="168" name="Freeform 59"/>
                          <wps:cNvSpPr>
                            <a:spLocks/>
                          </wps:cNvSpPr>
                          <wps:spPr bwMode="auto">
                            <a:xfrm>
                              <a:off x="1326" y="128"/>
                              <a:ext cx="166" cy="205"/>
                            </a:xfrm>
                            <a:custGeom>
                              <a:avLst/>
                              <a:gdLst>
                                <a:gd name="T0" fmla="*/ 33 w 166"/>
                                <a:gd name="T1" fmla="*/ 128 h 205"/>
                                <a:gd name="T2" fmla="*/ 0 w 166"/>
                                <a:gd name="T3" fmla="*/ 128 h 205"/>
                                <a:gd name="T4" fmla="*/ 0 w 166"/>
                                <a:gd name="T5" fmla="*/ 259 h 205"/>
                                <a:gd name="T6" fmla="*/ 4 w 166"/>
                                <a:gd name="T7" fmla="*/ 289 h 205"/>
                                <a:gd name="T8" fmla="*/ 15 w 166"/>
                                <a:gd name="T9" fmla="*/ 312 h 205"/>
                                <a:gd name="T10" fmla="*/ 36 w 166"/>
                                <a:gd name="T11" fmla="*/ 327 h 205"/>
                                <a:gd name="T12" fmla="*/ 69 w 166"/>
                                <a:gd name="T13" fmla="*/ 332 h 205"/>
                                <a:gd name="T14" fmla="*/ 89 w 166"/>
                                <a:gd name="T15" fmla="*/ 330 h 205"/>
                                <a:gd name="T16" fmla="*/ 107 w 166"/>
                                <a:gd name="T17" fmla="*/ 323 h 205"/>
                                <a:gd name="T18" fmla="*/ 122 w 166"/>
                                <a:gd name="T19" fmla="*/ 312 h 205"/>
                                <a:gd name="T20" fmla="*/ 129 w 166"/>
                                <a:gd name="T21" fmla="*/ 303 h 205"/>
                                <a:gd name="T22" fmla="*/ 74 w 166"/>
                                <a:gd name="T23" fmla="*/ 303 h 205"/>
                                <a:gd name="T24" fmla="*/ 57 w 166"/>
                                <a:gd name="T25" fmla="*/ 300 h 205"/>
                                <a:gd name="T26" fmla="*/ 44 w 166"/>
                                <a:gd name="T27" fmla="*/ 292 h 205"/>
                                <a:gd name="T28" fmla="*/ 36 w 166"/>
                                <a:gd name="T29" fmla="*/ 280 h 205"/>
                                <a:gd name="T30" fmla="*/ 33 w 166"/>
                                <a:gd name="T31" fmla="*/ 263 h 205"/>
                                <a:gd name="T32" fmla="*/ 33 w 166"/>
                                <a:gd name="T33" fmla="*/ 128 h 205"/>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166" h="205">
                                  <a:moveTo>
                                    <a:pt x="33" y="0"/>
                                  </a:moveTo>
                                  <a:lnTo>
                                    <a:pt x="0" y="0"/>
                                  </a:lnTo>
                                  <a:lnTo>
                                    <a:pt x="0" y="131"/>
                                  </a:lnTo>
                                  <a:lnTo>
                                    <a:pt x="4" y="161"/>
                                  </a:lnTo>
                                  <a:lnTo>
                                    <a:pt x="15" y="184"/>
                                  </a:lnTo>
                                  <a:lnTo>
                                    <a:pt x="36" y="199"/>
                                  </a:lnTo>
                                  <a:lnTo>
                                    <a:pt x="69" y="204"/>
                                  </a:lnTo>
                                  <a:lnTo>
                                    <a:pt x="89" y="202"/>
                                  </a:lnTo>
                                  <a:lnTo>
                                    <a:pt x="107" y="195"/>
                                  </a:lnTo>
                                  <a:lnTo>
                                    <a:pt x="122" y="184"/>
                                  </a:lnTo>
                                  <a:lnTo>
                                    <a:pt x="129" y="175"/>
                                  </a:lnTo>
                                  <a:lnTo>
                                    <a:pt x="74" y="175"/>
                                  </a:lnTo>
                                  <a:lnTo>
                                    <a:pt x="57" y="172"/>
                                  </a:lnTo>
                                  <a:lnTo>
                                    <a:pt x="44" y="164"/>
                                  </a:lnTo>
                                  <a:lnTo>
                                    <a:pt x="36" y="152"/>
                                  </a:lnTo>
                                  <a:lnTo>
                                    <a:pt x="33" y="135"/>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58"/>
                          <wps:cNvSpPr>
                            <a:spLocks/>
                          </wps:cNvSpPr>
                          <wps:spPr bwMode="auto">
                            <a:xfrm>
                              <a:off x="1326" y="128"/>
                              <a:ext cx="166" cy="205"/>
                            </a:xfrm>
                            <a:custGeom>
                              <a:avLst/>
                              <a:gdLst>
                                <a:gd name="T0" fmla="*/ 166 w 166"/>
                                <a:gd name="T1" fmla="*/ 296 h 205"/>
                                <a:gd name="T2" fmla="*/ 135 w 166"/>
                                <a:gd name="T3" fmla="*/ 296 h 205"/>
                                <a:gd name="T4" fmla="*/ 135 w 166"/>
                                <a:gd name="T5" fmla="*/ 328 h 205"/>
                                <a:gd name="T6" fmla="*/ 166 w 166"/>
                                <a:gd name="T7" fmla="*/ 328 h 205"/>
                                <a:gd name="T8" fmla="*/ 166 w 166"/>
                                <a:gd name="T9" fmla="*/ 296 h 20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6" h="205">
                                  <a:moveTo>
                                    <a:pt x="166" y="168"/>
                                  </a:moveTo>
                                  <a:lnTo>
                                    <a:pt x="135" y="168"/>
                                  </a:lnTo>
                                  <a:lnTo>
                                    <a:pt x="135" y="200"/>
                                  </a:lnTo>
                                  <a:lnTo>
                                    <a:pt x="166" y="200"/>
                                  </a:lnTo>
                                  <a:lnTo>
                                    <a:pt x="166"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57"/>
                          <wps:cNvSpPr>
                            <a:spLocks/>
                          </wps:cNvSpPr>
                          <wps:spPr bwMode="auto">
                            <a:xfrm>
                              <a:off x="1326" y="128"/>
                              <a:ext cx="166" cy="205"/>
                            </a:xfrm>
                            <a:custGeom>
                              <a:avLst/>
                              <a:gdLst>
                                <a:gd name="T0" fmla="*/ 166 w 166"/>
                                <a:gd name="T1" fmla="*/ 128 h 205"/>
                                <a:gd name="T2" fmla="*/ 133 w 166"/>
                                <a:gd name="T3" fmla="*/ 128 h 205"/>
                                <a:gd name="T4" fmla="*/ 133 w 166"/>
                                <a:gd name="T5" fmla="*/ 241 h 205"/>
                                <a:gd name="T6" fmla="*/ 129 w 166"/>
                                <a:gd name="T7" fmla="*/ 266 h 205"/>
                                <a:gd name="T8" fmla="*/ 118 w 166"/>
                                <a:gd name="T9" fmla="*/ 285 h 205"/>
                                <a:gd name="T10" fmla="*/ 100 w 166"/>
                                <a:gd name="T11" fmla="*/ 299 h 205"/>
                                <a:gd name="T12" fmla="*/ 74 w 166"/>
                                <a:gd name="T13" fmla="*/ 303 h 205"/>
                                <a:gd name="T14" fmla="*/ 129 w 166"/>
                                <a:gd name="T15" fmla="*/ 303 h 205"/>
                                <a:gd name="T16" fmla="*/ 134 w 166"/>
                                <a:gd name="T17" fmla="*/ 296 h 205"/>
                                <a:gd name="T18" fmla="*/ 166 w 166"/>
                                <a:gd name="T19" fmla="*/ 296 h 205"/>
                                <a:gd name="T20" fmla="*/ 166 w 166"/>
                                <a:gd name="T21" fmla="*/ 128 h 20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66" h="205">
                                  <a:moveTo>
                                    <a:pt x="166" y="0"/>
                                  </a:moveTo>
                                  <a:lnTo>
                                    <a:pt x="133" y="0"/>
                                  </a:lnTo>
                                  <a:lnTo>
                                    <a:pt x="133" y="113"/>
                                  </a:lnTo>
                                  <a:lnTo>
                                    <a:pt x="129" y="138"/>
                                  </a:lnTo>
                                  <a:lnTo>
                                    <a:pt x="118" y="157"/>
                                  </a:lnTo>
                                  <a:lnTo>
                                    <a:pt x="100" y="171"/>
                                  </a:lnTo>
                                  <a:lnTo>
                                    <a:pt x="74" y="175"/>
                                  </a:lnTo>
                                  <a:lnTo>
                                    <a:pt x="129" y="175"/>
                                  </a:lnTo>
                                  <a:lnTo>
                                    <a:pt x="134" y="168"/>
                                  </a:lnTo>
                                  <a:lnTo>
                                    <a:pt x="166" y="168"/>
                                  </a:lnTo>
                                  <a:lnTo>
                                    <a:pt x="1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1" name="Group 52"/>
                        <wpg:cNvGrpSpPr>
                          <a:grpSpLocks/>
                        </wpg:cNvGrpSpPr>
                        <wpg:grpSpPr bwMode="auto">
                          <a:xfrm>
                            <a:off x="1513" y="123"/>
                            <a:ext cx="170" cy="209"/>
                            <a:chOff x="1513" y="123"/>
                            <a:chExt cx="170" cy="209"/>
                          </a:xfrm>
                        </wpg:grpSpPr>
                        <wps:wsp>
                          <wps:cNvPr id="172" name="Freeform 55"/>
                          <wps:cNvSpPr>
                            <a:spLocks/>
                          </wps:cNvSpPr>
                          <wps:spPr bwMode="auto">
                            <a:xfrm>
                              <a:off x="1513" y="123"/>
                              <a:ext cx="170" cy="209"/>
                            </a:xfrm>
                            <a:custGeom>
                              <a:avLst/>
                              <a:gdLst>
                                <a:gd name="T0" fmla="*/ 33 w 170"/>
                                <a:gd name="T1" fmla="*/ 265 h 209"/>
                                <a:gd name="T2" fmla="*/ 0 w 170"/>
                                <a:gd name="T3" fmla="*/ 265 h 209"/>
                                <a:gd name="T4" fmla="*/ 8 w 170"/>
                                <a:gd name="T5" fmla="*/ 296 h 209"/>
                                <a:gd name="T6" fmla="*/ 26 w 170"/>
                                <a:gd name="T7" fmla="*/ 317 h 209"/>
                                <a:gd name="T8" fmla="*/ 53 w 170"/>
                                <a:gd name="T9" fmla="*/ 329 h 209"/>
                                <a:gd name="T10" fmla="*/ 85 w 170"/>
                                <a:gd name="T11" fmla="*/ 332 h 209"/>
                                <a:gd name="T12" fmla="*/ 115 w 170"/>
                                <a:gd name="T13" fmla="*/ 329 h 209"/>
                                <a:gd name="T14" fmla="*/ 142 w 170"/>
                                <a:gd name="T15" fmla="*/ 319 h 209"/>
                                <a:gd name="T16" fmla="*/ 158 w 170"/>
                                <a:gd name="T17" fmla="*/ 303 h 209"/>
                                <a:gd name="T18" fmla="*/ 86 w 170"/>
                                <a:gd name="T19" fmla="*/ 303 h 209"/>
                                <a:gd name="T20" fmla="*/ 67 w 170"/>
                                <a:gd name="T21" fmla="*/ 301 h 209"/>
                                <a:gd name="T22" fmla="*/ 50 w 170"/>
                                <a:gd name="T23" fmla="*/ 295 h 209"/>
                                <a:gd name="T24" fmla="*/ 38 w 170"/>
                                <a:gd name="T25" fmla="*/ 283 h 209"/>
                                <a:gd name="T26" fmla="*/ 33 w 170"/>
                                <a:gd name="T27" fmla="*/ 265 h 209"/>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70" h="209">
                                  <a:moveTo>
                                    <a:pt x="33" y="142"/>
                                  </a:moveTo>
                                  <a:lnTo>
                                    <a:pt x="0" y="142"/>
                                  </a:lnTo>
                                  <a:lnTo>
                                    <a:pt x="8" y="173"/>
                                  </a:lnTo>
                                  <a:lnTo>
                                    <a:pt x="26" y="194"/>
                                  </a:lnTo>
                                  <a:lnTo>
                                    <a:pt x="53" y="206"/>
                                  </a:lnTo>
                                  <a:lnTo>
                                    <a:pt x="85" y="209"/>
                                  </a:lnTo>
                                  <a:lnTo>
                                    <a:pt x="115" y="206"/>
                                  </a:lnTo>
                                  <a:lnTo>
                                    <a:pt x="142" y="196"/>
                                  </a:lnTo>
                                  <a:lnTo>
                                    <a:pt x="158" y="180"/>
                                  </a:lnTo>
                                  <a:lnTo>
                                    <a:pt x="86" y="180"/>
                                  </a:lnTo>
                                  <a:lnTo>
                                    <a:pt x="67" y="178"/>
                                  </a:lnTo>
                                  <a:lnTo>
                                    <a:pt x="50" y="172"/>
                                  </a:lnTo>
                                  <a:lnTo>
                                    <a:pt x="38" y="160"/>
                                  </a:lnTo>
                                  <a:lnTo>
                                    <a:pt x="33" y="1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54"/>
                          <wps:cNvSpPr>
                            <a:spLocks/>
                          </wps:cNvSpPr>
                          <wps:spPr bwMode="auto">
                            <a:xfrm>
                              <a:off x="1513" y="123"/>
                              <a:ext cx="170" cy="209"/>
                            </a:xfrm>
                            <a:custGeom>
                              <a:avLst/>
                              <a:gdLst>
                                <a:gd name="T0" fmla="*/ 79 w 170"/>
                                <a:gd name="T1" fmla="*/ 123 h 209"/>
                                <a:gd name="T2" fmla="*/ 52 w 170"/>
                                <a:gd name="T3" fmla="*/ 127 h 209"/>
                                <a:gd name="T4" fmla="*/ 28 w 170"/>
                                <a:gd name="T5" fmla="*/ 137 h 209"/>
                                <a:gd name="T6" fmla="*/ 11 w 170"/>
                                <a:gd name="T7" fmla="*/ 154 h 209"/>
                                <a:gd name="T8" fmla="*/ 4 w 170"/>
                                <a:gd name="T9" fmla="*/ 180 h 209"/>
                                <a:gd name="T10" fmla="*/ 10 w 170"/>
                                <a:gd name="T11" fmla="*/ 204 h 209"/>
                                <a:gd name="T12" fmla="*/ 25 w 170"/>
                                <a:gd name="T13" fmla="*/ 220 h 209"/>
                                <a:gd name="T14" fmla="*/ 46 w 170"/>
                                <a:gd name="T15" fmla="*/ 230 h 209"/>
                                <a:gd name="T16" fmla="*/ 69 w 170"/>
                                <a:gd name="T17" fmla="*/ 236 h 209"/>
                                <a:gd name="T18" fmla="*/ 93 w 170"/>
                                <a:gd name="T19" fmla="*/ 242 h 209"/>
                                <a:gd name="T20" fmla="*/ 114 w 170"/>
                                <a:gd name="T21" fmla="*/ 248 h 209"/>
                                <a:gd name="T22" fmla="*/ 129 w 170"/>
                                <a:gd name="T23" fmla="*/ 258 h 209"/>
                                <a:gd name="T24" fmla="*/ 135 w 170"/>
                                <a:gd name="T25" fmla="*/ 274 h 209"/>
                                <a:gd name="T26" fmla="*/ 130 w 170"/>
                                <a:gd name="T27" fmla="*/ 289 h 209"/>
                                <a:gd name="T28" fmla="*/ 118 w 170"/>
                                <a:gd name="T29" fmla="*/ 298 h 209"/>
                                <a:gd name="T30" fmla="*/ 103 w 170"/>
                                <a:gd name="T31" fmla="*/ 302 h 209"/>
                                <a:gd name="T32" fmla="*/ 86 w 170"/>
                                <a:gd name="T33" fmla="*/ 303 h 209"/>
                                <a:gd name="T34" fmla="*/ 158 w 170"/>
                                <a:gd name="T35" fmla="*/ 303 h 209"/>
                                <a:gd name="T36" fmla="*/ 162 w 170"/>
                                <a:gd name="T37" fmla="*/ 299 h 209"/>
                                <a:gd name="T38" fmla="*/ 170 w 170"/>
                                <a:gd name="T39" fmla="*/ 269 h 209"/>
                                <a:gd name="T40" fmla="*/ 164 w 170"/>
                                <a:gd name="T41" fmla="*/ 245 h 209"/>
                                <a:gd name="T42" fmla="*/ 149 w 170"/>
                                <a:gd name="T43" fmla="*/ 229 h 209"/>
                                <a:gd name="T44" fmla="*/ 128 w 170"/>
                                <a:gd name="T45" fmla="*/ 219 h 209"/>
                                <a:gd name="T46" fmla="*/ 104 w 170"/>
                                <a:gd name="T47" fmla="*/ 213 h 209"/>
                                <a:gd name="T48" fmla="*/ 81 w 170"/>
                                <a:gd name="T49" fmla="*/ 207 h 209"/>
                                <a:gd name="T50" fmla="*/ 60 w 170"/>
                                <a:gd name="T51" fmla="*/ 201 h 209"/>
                                <a:gd name="T52" fmla="*/ 45 w 170"/>
                                <a:gd name="T53" fmla="*/ 192 h 209"/>
                                <a:gd name="T54" fmla="*/ 39 w 170"/>
                                <a:gd name="T55" fmla="*/ 178 h 209"/>
                                <a:gd name="T56" fmla="*/ 43 w 170"/>
                                <a:gd name="T57" fmla="*/ 165 h 209"/>
                                <a:gd name="T58" fmla="*/ 53 w 170"/>
                                <a:gd name="T59" fmla="*/ 158 h 209"/>
                                <a:gd name="T60" fmla="*/ 67 w 170"/>
                                <a:gd name="T61" fmla="*/ 153 h 209"/>
                                <a:gd name="T62" fmla="*/ 81 w 170"/>
                                <a:gd name="T63" fmla="*/ 152 h 209"/>
                                <a:gd name="T64" fmla="*/ 150 w 170"/>
                                <a:gd name="T65" fmla="*/ 152 h 209"/>
                                <a:gd name="T66" fmla="*/ 135 w 170"/>
                                <a:gd name="T67" fmla="*/ 136 h 209"/>
                                <a:gd name="T68" fmla="*/ 110 w 170"/>
                                <a:gd name="T69" fmla="*/ 126 h 209"/>
                                <a:gd name="T70" fmla="*/ 79 w 170"/>
                                <a:gd name="T71" fmla="*/ 123 h 20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170" h="209">
                                  <a:moveTo>
                                    <a:pt x="79" y="0"/>
                                  </a:moveTo>
                                  <a:lnTo>
                                    <a:pt x="52" y="4"/>
                                  </a:lnTo>
                                  <a:lnTo>
                                    <a:pt x="28" y="14"/>
                                  </a:lnTo>
                                  <a:lnTo>
                                    <a:pt x="11" y="31"/>
                                  </a:lnTo>
                                  <a:lnTo>
                                    <a:pt x="4" y="57"/>
                                  </a:lnTo>
                                  <a:lnTo>
                                    <a:pt x="10" y="81"/>
                                  </a:lnTo>
                                  <a:lnTo>
                                    <a:pt x="25" y="97"/>
                                  </a:lnTo>
                                  <a:lnTo>
                                    <a:pt x="46" y="107"/>
                                  </a:lnTo>
                                  <a:lnTo>
                                    <a:pt x="69" y="113"/>
                                  </a:lnTo>
                                  <a:lnTo>
                                    <a:pt x="93" y="119"/>
                                  </a:lnTo>
                                  <a:lnTo>
                                    <a:pt x="114" y="125"/>
                                  </a:lnTo>
                                  <a:lnTo>
                                    <a:pt x="129" y="135"/>
                                  </a:lnTo>
                                  <a:lnTo>
                                    <a:pt x="135" y="151"/>
                                  </a:lnTo>
                                  <a:lnTo>
                                    <a:pt x="130" y="166"/>
                                  </a:lnTo>
                                  <a:lnTo>
                                    <a:pt x="118" y="175"/>
                                  </a:lnTo>
                                  <a:lnTo>
                                    <a:pt x="103" y="179"/>
                                  </a:lnTo>
                                  <a:lnTo>
                                    <a:pt x="86" y="180"/>
                                  </a:lnTo>
                                  <a:lnTo>
                                    <a:pt x="158" y="180"/>
                                  </a:lnTo>
                                  <a:lnTo>
                                    <a:pt x="162" y="176"/>
                                  </a:lnTo>
                                  <a:lnTo>
                                    <a:pt x="170" y="146"/>
                                  </a:lnTo>
                                  <a:lnTo>
                                    <a:pt x="164" y="122"/>
                                  </a:lnTo>
                                  <a:lnTo>
                                    <a:pt x="149" y="106"/>
                                  </a:lnTo>
                                  <a:lnTo>
                                    <a:pt x="128" y="96"/>
                                  </a:lnTo>
                                  <a:lnTo>
                                    <a:pt x="104" y="90"/>
                                  </a:lnTo>
                                  <a:lnTo>
                                    <a:pt x="81" y="84"/>
                                  </a:lnTo>
                                  <a:lnTo>
                                    <a:pt x="60" y="78"/>
                                  </a:lnTo>
                                  <a:lnTo>
                                    <a:pt x="45" y="69"/>
                                  </a:lnTo>
                                  <a:lnTo>
                                    <a:pt x="39" y="55"/>
                                  </a:lnTo>
                                  <a:lnTo>
                                    <a:pt x="43" y="42"/>
                                  </a:lnTo>
                                  <a:lnTo>
                                    <a:pt x="53" y="35"/>
                                  </a:lnTo>
                                  <a:lnTo>
                                    <a:pt x="67" y="30"/>
                                  </a:lnTo>
                                  <a:lnTo>
                                    <a:pt x="81" y="29"/>
                                  </a:lnTo>
                                  <a:lnTo>
                                    <a:pt x="150" y="29"/>
                                  </a:lnTo>
                                  <a:lnTo>
                                    <a:pt x="135" y="13"/>
                                  </a:lnTo>
                                  <a:lnTo>
                                    <a:pt x="110" y="3"/>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3"/>
                          <wps:cNvSpPr>
                            <a:spLocks/>
                          </wps:cNvSpPr>
                          <wps:spPr bwMode="auto">
                            <a:xfrm>
                              <a:off x="1513" y="123"/>
                              <a:ext cx="170" cy="209"/>
                            </a:xfrm>
                            <a:custGeom>
                              <a:avLst/>
                              <a:gdLst>
                                <a:gd name="T0" fmla="*/ 150 w 170"/>
                                <a:gd name="T1" fmla="*/ 152 h 209"/>
                                <a:gd name="T2" fmla="*/ 81 w 170"/>
                                <a:gd name="T3" fmla="*/ 152 h 209"/>
                                <a:gd name="T4" fmla="*/ 97 w 170"/>
                                <a:gd name="T5" fmla="*/ 154 h 209"/>
                                <a:gd name="T6" fmla="*/ 112 w 170"/>
                                <a:gd name="T7" fmla="*/ 160 h 209"/>
                                <a:gd name="T8" fmla="*/ 123 w 170"/>
                                <a:gd name="T9" fmla="*/ 170 h 209"/>
                                <a:gd name="T10" fmla="*/ 128 w 170"/>
                                <a:gd name="T11" fmla="*/ 186 h 209"/>
                                <a:gd name="T12" fmla="*/ 161 w 170"/>
                                <a:gd name="T13" fmla="*/ 186 h 209"/>
                                <a:gd name="T14" fmla="*/ 153 w 170"/>
                                <a:gd name="T15" fmla="*/ 156 h 209"/>
                                <a:gd name="T16" fmla="*/ 150 w 170"/>
                                <a:gd name="T17" fmla="*/ 152 h 20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70" h="209">
                                  <a:moveTo>
                                    <a:pt x="150" y="29"/>
                                  </a:moveTo>
                                  <a:lnTo>
                                    <a:pt x="81" y="29"/>
                                  </a:lnTo>
                                  <a:lnTo>
                                    <a:pt x="97" y="31"/>
                                  </a:lnTo>
                                  <a:lnTo>
                                    <a:pt x="112" y="37"/>
                                  </a:lnTo>
                                  <a:lnTo>
                                    <a:pt x="123" y="47"/>
                                  </a:lnTo>
                                  <a:lnTo>
                                    <a:pt x="128" y="63"/>
                                  </a:lnTo>
                                  <a:lnTo>
                                    <a:pt x="161" y="63"/>
                                  </a:lnTo>
                                  <a:lnTo>
                                    <a:pt x="153" y="33"/>
                                  </a:lnTo>
                                  <a:lnTo>
                                    <a:pt x="150"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8"/>
                        <wpg:cNvGrpSpPr>
                          <a:grpSpLocks/>
                        </wpg:cNvGrpSpPr>
                        <wpg:grpSpPr bwMode="auto">
                          <a:xfrm>
                            <a:off x="1705" y="52"/>
                            <a:ext cx="174" cy="276"/>
                            <a:chOff x="1705" y="52"/>
                            <a:chExt cx="174" cy="276"/>
                          </a:xfrm>
                        </wpg:grpSpPr>
                        <wps:wsp>
                          <wps:cNvPr id="176" name="Freeform 51"/>
                          <wps:cNvSpPr>
                            <a:spLocks/>
                          </wps:cNvSpPr>
                          <wps:spPr bwMode="auto">
                            <a:xfrm>
                              <a:off x="1705" y="52"/>
                              <a:ext cx="174" cy="276"/>
                            </a:xfrm>
                            <a:custGeom>
                              <a:avLst/>
                              <a:gdLst>
                                <a:gd name="T0" fmla="*/ 33 w 174"/>
                                <a:gd name="T1" fmla="*/ 52 h 276"/>
                                <a:gd name="T2" fmla="*/ 0 w 174"/>
                                <a:gd name="T3" fmla="*/ 52 h 276"/>
                                <a:gd name="T4" fmla="*/ 0 w 174"/>
                                <a:gd name="T5" fmla="*/ 328 h 276"/>
                                <a:gd name="T6" fmla="*/ 33 w 174"/>
                                <a:gd name="T7" fmla="*/ 328 h 276"/>
                                <a:gd name="T8" fmla="*/ 33 w 174"/>
                                <a:gd name="T9" fmla="*/ 252 h 276"/>
                                <a:gd name="T10" fmla="*/ 64 w 174"/>
                                <a:gd name="T11" fmla="*/ 223 h 276"/>
                                <a:gd name="T12" fmla="*/ 104 w 174"/>
                                <a:gd name="T13" fmla="*/ 223 h 276"/>
                                <a:gd name="T14" fmla="*/ 99 w 174"/>
                                <a:gd name="T15" fmla="*/ 215 h 276"/>
                                <a:gd name="T16" fmla="*/ 33 w 174"/>
                                <a:gd name="T17" fmla="*/ 215 h 276"/>
                                <a:gd name="T18" fmla="*/ 33 w 174"/>
                                <a:gd name="T19" fmla="*/ 52 h 27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74" h="276">
                                  <a:moveTo>
                                    <a:pt x="33" y="0"/>
                                  </a:moveTo>
                                  <a:lnTo>
                                    <a:pt x="0" y="0"/>
                                  </a:lnTo>
                                  <a:lnTo>
                                    <a:pt x="0" y="276"/>
                                  </a:lnTo>
                                  <a:lnTo>
                                    <a:pt x="33" y="276"/>
                                  </a:lnTo>
                                  <a:lnTo>
                                    <a:pt x="33" y="200"/>
                                  </a:lnTo>
                                  <a:lnTo>
                                    <a:pt x="64" y="171"/>
                                  </a:lnTo>
                                  <a:lnTo>
                                    <a:pt x="104" y="171"/>
                                  </a:lnTo>
                                  <a:lnTo>
                                    <a:pt x="99" y="163"/>
                                  </a:lnTo>
                                  <a:lnTo>
                                    <a:pt x="33" y="163"/>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50"/>
                          <wps:cNvSpPr>
                            <a:spLocks/>
                          </wps:cNvSpPr>
                          <wps:spPr bwMode="auto">
                            <a:xfrm>
                              <a:off x="1705" y="52"/>
                              <a:ext cx="174" cy="276"/>
                            </a:xfrm>
                            <a:custGeom>
                              <a:avLst/>
                              <a:gdLst>
                                <a:gd name="T0" fmla="*/ 104 w 174"/>
                                <a:gd name="T1" fmla="*/ 223 h 276"/>
                                <a:gd name="T2" fmla="*/ 64 w 174"/>
                                <a:gd name="T3" fmla="*/ 223 h 276"/>
                                <a:gd name="T4" fmla="*/ 132 w 174"/>
                                <a:gd name="T5" fmla="*/ 328 h 276"/>
                                <a:gd name="T6" fmla="*/ 174 w 174"/>
                                <a:gd name="T7" fmla="*/ 328 h 276"/>
                                <a:gd name="T8" fmla="*/ 104 w 174"/>
                                <a:gd name="T9" fmla="*/ 223 h 27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4" h="276">
                                  <a:moveTo>
                                    <a:pt x="104" y="171"/>
                                  </a:moveTo>
                                  <a:lnTo>
                                    <a:pt x="64" y="171"/>
                                  </a:lnTo>
                                  <a:lnTo>
                                    <a:pt x="132" y="276"/>
                                  </a:lnTo>
                                  <a:lnTo>
                                    <a:pt x="174" y="276"/>
                                  </a:lnTo>
                                  <a:lnTo>
                                    <a:pt x="104" y="1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49"/>
                          <wps:cNvSpPr>
                            <a:spLocks/>
                          </wps:cNvSpPr>
                          <wps:spPr bwMode="auto">
                            <a:xfrm>
                              <a:off x="1705" y="52"/>
                              <a:ext cx="174" cy="276"/>
                            </a:xfrm>
                            <a:custGeom>
                              <a:avLst/>
                              <a:gdLst>
                                <a:gd name="T0" fmla="*/ 168 w 174"/>
                                <a:gd name="T1" fmla="*/ 128 h 276"/>
                                <a:gd name="T2" fmla="*/ 124 w 174"/>
                                <a:gd name="T3" fmla="*/ 128 h 276"/>
                                <a:gd name="T4" fmla="*/ 33 w 174"/>
                                <a:gd name="T5" fmla="*/ 215 h 276"/>
                                <a:gd name="T6" fmla="*/ 99 w 174"/>
                                <a:gd name="T7" fmla="*/ 215 h 276"/>
                                <a:gd name="T8" fmla="*/ 89 w 174"/>
                                <a:gd name="T9" fmla="*/ 201 h 276"/>
                                <a:gd name="T10" fmla="*/ 168 w 174"/>
                                <a:gd name="T11" fmla="*/ 128 h 27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74" h="276">
                                  <a:moveTo>
                                    <a:pt x="168" y="76"/>
                                  </a:moveTo>
                                  <a:lnTo>
                                    <a:pt x="124" y="76"/>
                                  </a:lnTo>
                                  <a:lnTo>
                                    <a:pt x="33" y="163"/>
                                  </a:lnTo>
                                  <a:lnTo>
                                    <a:pt x="99" y="163"/>
                                  </a:lnTo>
                                  <a:lnTo>
                                    <a:pt x="89" y="149"/>
                                  </a:lnTo>
                                  <a:lnTo>
                                    <a:pt x="16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9" name="Group 46"/>
                        <wpg:cNvGrpSpPr>
                          <a:grpSpLocks/>
                        </wpg:cNvGrpSpPr>
                        <wpg:grpSpPr bwMode="auto">
                          <a:xfrm>
                            <a:off x="1898" y="72"/>
                            <a:ext cx="33" cy="2"/>
                            <a:chOff x="1898" y="72"/>
                            <a:chExt cx="33" cy="2"/>
                          </a:xfrm>
                        </wpg:grpSpPr>
                        <wps:wsp>
                          <wps:cNvPr id="180" name="Freeform 47"/>
                          <wps:cNvSpPr>
                            <a:spLocks/>
                          </wps:cNvSpPr>
                          <wps:spPr bwMode="auto">
                            <a:xfrm>
                              <a:off x="1898" y="72"/>
                              <a:ext cx="33" cy="2"/>
                            </a:xfrm>
                            <a:custGeom>
                              <a:avLst/>
                              <a:gdLst>
                                <a:gd name="T0" fmla="*/ 0 w 33"/>
                                <a:gd name="T1" fmla="*/ 0 h 2"/>
                                <a:gd name="T2" fmla="*/ 33 w 33"/>
                                <a:gd name="T3" fmla="*/ 0 h 2"/>
                                <a:gd name="T4" fmla="*/ 0 60000 65536"/>
                                <a:gd name="T5" fmla="*/ 0 60000 65536"/>
                              </a:gdLst>
                              <a:ahLst/>
                              <a:cxnLst>
                                <a:cxn ang="T4">
                                  <a:pos x="T0" y="T1"/>
                                </a:cxn>
                                <a:cxn ang="T5">
                                  <a:pos x="T2" y="T3"/>
                                </a:cxn>
                              </a:cxnLst>
                              <a:rect l="0" t="0" r="r" b="b"/>
                              <a:pathLst>
                                <a:path w="33" h="2">
                                  <a:moveTo>
                                    <a:pt x="0" y="0"/>
                                  </a:moveTo>
                                  <a:lnTo>
                                    <a:pt x="33" y="0"/>
                                  </a:lnTo>
                                </a:path>
                              </a:pathLst>
                            </a:custGeom>
                            <a:noFill/>
                            <a:ln w="255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1" name="Group 44"/>
                        <wpg:cNvGrpSpPr>
                          <a:grpSpLocks/>
                        </wpg:cNvGrpSpPr>
                        <wpg:grpSpPr bwMode="auto">
                          <a:xfrm>
                            <a:off x="1914" y="128"/>
                            <a:ext cx="2" cy="200"/>
                            <a:chOff x="1914" y="128"/>
                            <a:chExt cx="2" cy="200"/>
                          </a:xfrm>
                        </wpg:grpSpPr>
                        <wps:wsp>
                          <wps:cNvPr id="182" name="Freeform 45"/>
                          <wps:cNvSpPr>
                            <a:spLocks/>
                          </wps:cNvSpPr>
                          <wps:spPr bwMode="auto">
                            <a:xfrm>
                              <a:off x="1914" y="128"/>
                              <a:ext cx="2" cy="200"/>
                            </a:xfrm>
                            <a:custGeom>
                              <a:avLst/>
                              <a:gdLst>
                                <a:gd name="T0" fmla="*/ 0 w 2"/>
                                <a:gd name="T1" fmla="*/ 128 h 200"/>
                                <a:gd name="T2" fmla="*/ 0 w 2"/>
                                <a:gd name="T3" fmla="*/ 328 h 200"/>
                                <a:gd name="T4" fmla="*/ 0 60000 65536"/>
                                <a:gd name="T5" fmla="*/ 0 60000 65536"/>
                              </a:gdLst>
                              <a:ahLst/>
                              <a:cxnLst>
                                <a:cxn ang="T4">
                                  <a:pos x="T0" y="T1"/>
                                </a:cxn>
                                <a:cxn ang="T5">
                                  <a:pos x="T2" y="T3"/>
                                </a:cxn>
                              </a:cxnLst>
                              <a:rect l="0" t="0" r="r" b="b"/>
                              <a:pathLst>
                                <a:path w="2" h="200">
                                  <a:moveTo>
                                    <a:pt x="0" y="0"/>
                                  </a:moveTo>
                                  <a:lnTo>
                                    <a:pt x="0" y="200"/>
                                  </a:lnTo>
                                </a:path>
                              </a:pathLst>
                            </a:custGeom>
                            <a:noFill/>
                            <a:ln w="208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3" name="Group 40"/>
                        <wpg:cNvGrpSpPr>
                          <a:grpSpLocks/>
                        </wpg:cNvGrpSpPr>
                        <wpg:grpSpPr bwMode="auto">
                          <a:xfrm>
                            <a:off x="1959" y="123"/>
                            <a:ext cx="166" cy="205"/>
                            <a:chOff x="1959" y="123"/>
                            <a:chExt cx="166" cy="205"/>
                          </a:xfrm>
                        </wpg:grpSpPr>
                        <wps:wsp>
                          <wps:cNvPr id="184" name="Freeform 43"/>
                          <wps:cNvSpPr>
                            <a:spLocks/>
                          </wps:cNvSpPr>
                          <wps:spPr bwMode="auto">
                            <a:xfrm>
                              <a:off x="1959" y="123"/>
                              <a:ext cx="166" cy="205"/>
                            </a:xfrm>
                            <a:custGeom>
                              <a:avLst/>
                              <a:gdLst>
                                <a:gd name="T0" fmla="*/ 30 w 166"/>
                                <a:gd name="T1" fmla="*/ 128 h 205"/>
                                <a:gd name="T2" fmla="*/ 0 w 166"/>
                                <a:gd name="T3" fmla="*/ 128 h 205"/>
                                <a:gd name="T4" fmla="*/ 0 w 166"/>
                                <a:gd name="T5" fmla="*/ 328 h 205"/>
                                <a:gd name="T6" fmla="*/ 32 w 166"/>
                                <a:gd name="T7" fmla="*/ 328 h 205"/>
                                <a:gd name="T8" fmla="*/ 32 w 166"/>
                                <a:gd name="T9" fmla="*/ 215 h 205"/>
                                <a:gd name="T10" fmla="*/ 36 w 166"/>
                                <a:gd name="T11" fmla="*/ 190 h 205"/>
                                <a:gd name="T12" fmla="*/ 47 w 166"/>
                                <a:gd name="T13" fmla="*/ 170 h 205"/>
                                <a:gd name="T14" fmla="*/ 62 w 166"/>
                                <a:gd name="T15" fmla="*/ 160 h 205"/>
                                <a:gd name="T16" fmla="*/ 30 w 166"/>
                                <a:gd name="T17" fmla="*/ 160 h 205"/>
                                <a:gd name="T18" fmla="*/ 30 w 166"/>
                                <a:gd name="T19" fmla="*/ 128 h 20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66" h="205">
                                  <a:moveTo>
                                    <a:pt x="30" y="5"/>
                                  </a:moveTo>
                                  <a:lnTo>
                                    <a:pt x="0" y="5"/>
                                  </a:lnTo>
                                  <a:lnTo>
                                    <a:pt x="0" y="205"/>
                                  </a:lnTo>
                                  <a:lnTo>
                                    <a:pt x="32" y="205"/>
                                  </a:lnTo>
                                  <a:lnTo>
                                    <a:pt x="32" y="92"/>
                                  </a:lnTo>
                                  <a:lnTo>
                                    <a:pt x="36" y="67"/>
                                  </a:lnTo>
                                  <a:lnTo>
                                    <a:pt x="47" y="47"/>
                                  </a:lnTo>
                                  <a:lnTo>
                                    <a:pt x="62" y="37"/>
                                  </a:lnTo>
                                  <a:lnTo>
                                    <a:pt x="30" y="37"/>
                                  </a:lnTo>
                                  <a:lnTo>
                                    <a:pt x="3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42"/>
                          <wps:cNvSpPr>
                            <a:spLocks/>
                          </wps:cNvSpPr>
                          <wps:spPr bwMode="auto">
                            <a:xfrm>
                              <a:off x="1959" y="123"/>
                              <a:ext cx="166" cy="205"/>
                            </a:xfrm>
                            <a:custGeom>
                              <a:avLst/>
                              <a:gdLst>
                                <a:gd name="T0" fmla="*/ 154 w 166"/>
                                <a:gd name="T1" fmla="*/ 152 h 205"/>
                                <a:gd name="T2" fmla="*/ 91 w 166"/>
                                <a:gd name="T3" fmla="*/ 152 h 205"/>
                                <a:gd name="T4" fmla="*/ 108 w 166"/>
                                <a:gd name="T5" fmla="*/ 155 h 205"/>
                                <a:gd name="T6" fmla="*/ 121 w 166"/>
                                <a:gd name="T7" fmla="*/ 163 h 205"/>
                                <a:gd name="T8" fmla="*/ 129 w 166"/>
                                <a:gd name="T9" fmla="*/ 176 h 205"/>
                                <a:gd name="T10" fmla="*/ 132 w 166"/>
                                <a:gd name="T11" fmla="*/ 192 h 205"/>
                                <a:gd name="T12" fmla="*/ 132 w 166"/>
                                <a:gd name="T13" fmla="*/ 328 h 205"/>
                                <a:gd name="T14" fmla="*/ 165 w 166"/>
                                <a:gd name="T15" fmla="*/ 328 h 205"/>
                                <a:gd name="T16" fmla="*/ 165 w 166"/>
                                <a:gd name="T17" fmla="*/ 196 h 205"/>
                                <a:gd name="T18" fmla="*/ 162 w 166"/>
                                <a:gd name="T19" fmla="*/ 167 h 205"/>
                                <a:gd name="T20" fmla="*/ 154 w 166"/>
                                <a:gd name="T21" fmla="*/ 152 h 20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66" h="205">
                                  <a:moveTo>
                                    <a:pt x="154" y="29"/>
                                  </a:moveTo>
                                  <a:lnTo>
                                    <a:pt x="91" y="29"/>
                                  </a:lnTo>
                                  <a:lnTo>
                                    <a:pt x="108" y="32"/>
                                  </a:lnTo>
                                  <a:lnTo>
                                    <a:pt x="121" y="40"/>
                                  </a:lnTo>
                                  <a:lnTo>
                                    <a:pt x="129" y="53"/>
                                  </a:lnTo>
                                  <a:lnTo>
                                    <a:pt x="132" y="69"/>
                                  </a:lnTo>
                                  <a:lnTo>
                                    <a:pt x="132" y="205"/>
                                  </a:lnTo>
                                  <a:lnTo>
                                    <a:pt x="165" y="205"/>
                                  </a:lnTo>
                                  <a:lnTo>
                                    <a:pt x="165" y="73"/>
                                  </a:lnTo>
                                  <a:lnTo>
                                    <a:pt x="162" y="44"/>
                                  </a:lnTo>
                                  <a:lnTo>
                                    <a:pt x="154"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41"/>
                          <wps:cNvSpPr>
                            <a:spLocks/>
                          </wps:cNvSpPr>
                          <wps:spPr bwMode="auto">
                            <a:xfrm>
                              <a:off x="1959" y="123"/>
                              <a:ext cx="166" cy="205"/>
                            </a:xfrm>
                            <a:custGeom>
                              <a:avLst/>
                              <a:gdLst>
                                <a:gd name="T0" fmla="*/ 96 w 166"/>
                                <a:gd name="T1" fmla="*/ 123 h 205"/>
                                <a:gd name="T2" fmla="*/ 76 w 166"/>
                                <a:gd name="T3" fmla="*/ 126 h 205"/>
                                <a:gd name="T4" fmla="*/ 58 w 166"/>
                                <a:gd name="T5" fmla="*/ 132 h 205"/>
                                <a:gd name="T6" fmla="*/ 43 w 166"/>
                                <a:gd name="T7" fmla="*/ 144 h 205"/>
                                <a:gd name="T8" fmla="*/ 31 w 166"/>
                                <a:gd name="T9" fmla="*/ 160 h 205"/>
                                <a:gd name="T10" fmla="*/ 62 w 166"/>
                                <a:gd name="T11" fmla="*/ 160 h 205"/>
                                <a:gd name="T12" fmla="*/ 65 w 166"/>
                                <a:gd name="T13" fmla="*/ 157 h 205"/>
                                <a:gd name="T14" fmla="*/ 91 w 166"/>
                                <a:gd name="T15" fmla="*/ 152 h 205"/>
                                <a:gd name="T16" fmla="*/ 154 w 166"/>
                                <a:gd name="T17" fmla="*/ 152 h 205"/>
                                <a:gd name="T18" fmla="*/ 150 w 166"/>
                                <a:gd name="T19" fmla="*/ 144 h 205"/>
                                <a:gd name="T20" fmla="*/ 129 w 166"/>
                                <a:gd name="T21" fmla="*/ 129 h 205"/>
                                <a:gd name="T22" fmla="*/ 96 w 166"/>
                                <a:gd name="T23" fmla="*/ 123 h 205"/>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66" h="205">
                                  <a:moveTo>
                                    <a:pt x="96" y="0"/>
                                  </a:moveTo>
                                  <a:lnTo>
                                    <a:pt x="76" y="3"/>
                                  </a:lnTo>
                                  <a:lnTo>
                                    <a:pt x="58" y="9"/>
                                  </a:lnTo>
                                  <a:lnTo>
                                    <a:pt x="43" y="21"/>
                                  </a:lnTo>
                                  <a:lnTo>
                                    <a:pt x="31" y="37"/>
                                  </a:lnTo>
                                  <a:lnTo>
                                    <a:pt x="62" y="37"/>
                                  </a:lnTo>
                                  <a:lnTo>
                                    <a:pt x="65" y="34"/>
                                  </a:lnTo>
                                  <a:lnTo>
                                    <a:pt x="91" y="29"/>
                                  </a:lnTo>
                                  <a:lnTo>
                                    <a:pt x="154" y="29"/>
                                  </a:lnTo>
                                  <a:lnTo>
                                    <a:pt x="150" y="21"/>
                                  </a:lnTo>
                                  <a:lnTo>
                                    <a:pt x="129" y="6"/>
                                  </a:lnTo>
                                  <a:lnTo>
                                    <a:pt x="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7" name="Group 36"/>
                        <wpg:cNvGrpSpPr>
                          <a:grpSpLocks/>
                        </wpg:cNvGrpSpPr>
                        <wpg:grpSpPr bwMode="auto">
                          <a:xfrm>
                            <a:off x="1" y="0"/>
                            <a:ext cx="257" cy="328"/>
                            <a:chOff x="1" y="0"/>
                            <a:chExt cx="257" cy="328"/>
                          </a:xfrm>
                        </wpg:grpSpPr>
                        <wps:wsp>
                          <wps:cNvPr id="188" name="Freeform 39"/>
                          <wps:cNvSpPr>
                            <a:spLocks/>
                          </wps:cNvSpPr>
                          <wps:spPr bwMode="auto">
                            <a:xfrm>
                              <a:off x="1" y="0"/>
                              <a:ext cx="257" cy="328"/>
                            </a:xfrm>
                            <a:custGeom>
                              <a:avLst/>
                              <a:gdLst>
                                <a:gd name="T0" fmla="*/ 128 w 257"/>
                                <a:gd name="T1" fmla="*/ 0 h 328"/>
                                <a:gd name="T2" fmla="*/ 0 w 257"/>
                                <a:gd name="T3" fmla="*/ 328 h 328"/>
                                <a:gd name="T4" fmla="*/ 38 w 257"/>
                                <a:gd name="T5" fmla="*/ 328 h 328"/>
                                <a:gd name="T6" fmla="*/ 69 w 257"/>
                                <a:gd name="T7" fmla="*/ 245 h 328"/>
                                <a:gd name="T8" fmla="*/ 224 w 257"/>
                                <a:gd name="T9" fmla="*/ 245 h 328"/>
                                <a:gd name="T10" fmla="*/ 211 w 257"/>
                                <a:gd name="T11" fmla="*/ 214 h 328"/>
                                <a:gd name="T12" fmla="*/ 80 w 257"/>
                                <a:gd name="T13" fmla="*/ 214 h 328"/>
                                <a:gd name="T14" fmla="*/ 128 w 257"/>
                                <a:gd name="T15" fmla="*/ 85 h 328"/>
                                <a:gd name="T16" fmla="*/ 161 w 257"/>
                                <a:gd name="T17" fmla="*/ 85 h 328"/>
                                <a:gd name="T18" fmla="*/ 128 w 257"/>
                                <a:gd name="T19" fmla="*/ 0 h 32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57" h="328">
                                  <a:moveTo>
                                    <a:pt x="128" y="0"/>
                                  </a:moveTo>
                                  <a:lnTo>
                                    <a:pt x="0" y="328"/>
                                  </a:lnTo>
                                  <a:lnTo>
                                    <a:pt x="38" y="328"/>
                                  </a:lnTo>
                                  <a:lnTo>
                                    <a:pt x="69" y="245"/>
                                  </a:lnTo>
                                  <a:lnTo>
                                    <a:pt x="224" y="245"/>
                                  </a:lnTo>
                                  <a:lnTo>
                                    <a:pt x="211" y="214"/>
                                  </a:lnTo>
                                  <a:lnTo>
                                    <a:pt x="80" y="214"/>
                                  </a:lnTo>
                                  <a:lnTo>
                                    <a:pt x="128" y="85"/>
                                  </a:lnTo>
                                  <a:lnTo>
                                    <a:pt x="161" y="85"/>
                                  </a:lnTo>
                                  <a:lnTo>
                                    <a:pt x="1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38"/>
                          <wps:cNvSpPr>
                            <a:spLocks/>
                          </wps:cNvSpPr>
                          <wps:spPr bwMode="auto">
                            <a:xfrm>
                              <a:off x="1" y="0"/>
                              <a:ext cx="257" cy="328"/>
                            </a:xfrm>
                            <a:custGeom>
                              <a:avLst/>
                              <a:gdLst>
                                <a:gd name="T0" fmla="*/ 224 w 257"/>
                                <a:gd name="T1" fmla="*/ 245 h 328"/>
                                <a:gd name="T2" fmla="*/ 185 w 257"/>
                                <a:gd name="T3" fmla="*/ 245 h 328"/>
                                <a:gd name="T4" fmla="*/ 215 w 257"/>
                                <a:gd name="T5" fmla="*/ 328 h 328"/>
                                <a:gd name="T6" fmla="*/ 256 w 257"/>
                                <a:gd name="T7" fmla="*/ 328 h 328"/>
                                <a:gd name="T8" fmla="*/ 224 w 257"/>
                                <a:gd name="T9" fmla="*/ 245 h 32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7" h="328">
                                  <a:moveTo>
                                    <a:pt x="224" y="245"/>
                                  </a:moveTo>
                                  <a:lnTo>
                                    <a:pt x="185" y="245"/>
                                  </a:lnTo>
                                  <a:lnTo>
                                    <a:pt x="215" y="328"/>
                                  </a:lnTo>
                                  <a:lnTo>
                                    <a:pt x="256" y="328"/>
                                  </a:lnTo>
                                  <a:lnTo>
                                    <a:pt x="224" y="2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37"/>
                          <wps:cNvSpPr>
                            <a:spLocks/>
                          </wps:cNvSpPr>
                          <wps:spPr bwMode="auto">
                            <a:xfrm>
                              <a:off x="1" y="0"/>
                              <a:ext cx="257" cy="328"/>
                            </a:xfrm>
                            <a:custGeom>
                              <a:avLst/>
                              <a:gdLst>
                                <a:gd name="T0" fmla="*/ 161 w 257"/>
                                <a:gd name="T1" fmla="*/ 85 h 328"/>
                                <a:gd name="T2" fmla="*/ 128 w 257"/>
                                <a:gd name="T3" fmla="*/ 85 h 328"/>
                                <a:gd name="T4" fmla="*/ 174 w 257"/>
                                <a:gd name="T5" fmla="*/ 214 h 328"/>
                                <a:gd name="T6" fmla="*/ 211 w 257"/>
                                <a:gd name="T7" fmla="*/ 214 h 328"/>
                                <a:gd name="T8" fmla="*/ 161 w 257"/>
                                <a:gd name="T9" fmla="*/ 85 h 32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7" h="328">
                                  <a:moveTo>
                                    <a:pt x="161" y="85"/>
                                  </a:moveTo>
                                  <a:lnTo>
                                    <a:pt x="128" y="85"/>
                                  </a:lnTo>
                                  <a:lnTo>
                                    <a:pt x="174" y="214"/>
                                  </a:lnTo>
                                  <a:lnTo>
                                    <a:pt x="211" y="214"/>
                                  </a:lnTo>
                                  <a:lnTo>
                                    <a:pt x="161" y="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3FD72388" id="Group 35" o:spid="_x0000_s1026" style="width:106.2pt;height:39.8pt;mso-position-horizontal-relative:char;mso-position-vertical-relative:line" coordsize="2124,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">
                <v:group id="Group 109" o:spid="_x0000_s1027" style="position:absolute;top:454;width:222;height:271" coordorigin=",454" coordsize="222,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11" o:spid="_x0000_s1028" style="position:absolute;top:454;width:222;height:271;visibility:visible;mso-wrap-style:square;v-text-anchor:top" coordsize="222,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v7AMQA&#10;AADbAAAADwAAAGRycy9kb3ducmV2LnhtbESPQU8CMRSE7yb+h+aRcJMugmhWChESjbdFNHJ9tM/d&#10;jdvXpi2w/ntKYsJxMjPfZObL3nbiSCG2jhWMRwUIYu1My7WCr8/XuycQMSEb7ByTgj+KsFzc3syx&#10;NO7EH3TcplpkCMcSFTQp+VLKqBuyGEfOE2fvxwWLKctQSxPwlOG2k/dFMZMWW84LDXpaN6R/twer&#10;4PF7U9UruZvOeh30W7X3U189KDUc9C/PIBL16Rr+b78bBZMJXL7kHyA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r+wDEAAAA2wAAAA8AAAAAAAAAAAAAAAAAmAIAAGRycy9k&#10;b3ducmV2LnhtbFBLBQYAAAAABAAEAPUAAACJAwAAAAA=&#10;" path="m37,l,,,169r8,45l30,246r35,19l113,271r46,-7l193,245r3,-4l113,241,81,236,57,222,42,200,37,169,37,xe" fillcolor="black" stroked="f">
                    <v:path arrowok="t" o:connecttype="custom" o:connectlocs="37,454;0,454;0,623;8,668;30,700;65,719;113,725;159,718;193,699;196,695;113,695;81,690;57,676;42,654;37,623;37,454" o:connectangles="0,0,0,0,0,0,0,0,0,0,0,0,0,0,0,0"/>
                  </v:shape>
                  <v:shape id="Freeform 110" o:spid="_x0000_s1029" style="position:absolute;top:454;width:222;height:271;visibility:visible;mso-wrap-style:square;v-text-anchor:top" coordsize="222,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G78QA&#10;AADbAAAADwAAAGRycy9kb3ducmV2LnhtbESPT08CMRTE7yZ8h+aRcJMu8kezUoiQSLwtotHrs33u&#10;bti+Nm2F5dtbExOOk5n5TWa57m0nThRi61jBZFyAINbOtFwreH97vn0AEROywc4xKbhQhPVqcLPE&#10;0rgzv9LpkGqRIRxLVNCk5Espo27IYhw7T5y9bxcspixDLU3Ac4bbTt4VxUJabDkvNOhp25A+Hn6s&#10;gvuPfVVv5Ods0eugd9WXn/lqrtRo2D89gkjUp2v4v/1iFEzn8Pcl/w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Oxu/EAAAA2wAAAA8AAAAAAAAAAAAAAAAAmAIAAGRycy9k&#10;b3ducmV2LnhtbFBLBQYAAAAABAAEAPUAAACJAwAAAAA=&#10;" path="m222,l185,r,169l180,200r-14,22l144,236r-31,5l196,241r18,-28l222,169,222,xe" fillcolor="black" stroked="f">
                    <v:path arrowok="t" o:connecttype="custom" o:connectlocs="222,454;185,454;185,623;180,654;166,676;144,690;113,695;196,695;214,667;222,623;222,454" o:connectangles="0,0,0,0,0,0,0,0,0,0,0"/>
                  </v:shape>
                </v:group>
                <v:group id="Group 105" o:spid="_x0000_s1030" style="position:absolute;left:244;top:522;width:166;height:196" coordorigin="244,522" coordsize="166,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108" o:spid="_x0000_s1031" style="position:absolute;left:244;top:522;width:166;height:196;visibility:visible;mso-wrap-style:square;v-text-anchor:top" coordsize="166,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nkcMA&#10;AADbAAAADwAAAGRycy9kb3ducmV2LnhtbESPQWvCQBSE70L/w/IK3nRTpVLTbKQUlEDrwbS9P7Kv&#10;SWj2bchu4vrv3YLgcZiZb5hsF0wnJhpca1nB0zIBQVxZ3XKt4Ptrv3gB4Tyyxs4yKbiQg13+MMsw&#10;1fbMJ5pKX4sIYZeigsb7PpXSVQ0ZdEvbE0fv1w4GfZRDLfWA5wg3nVwlyUYabDkuNNjTe0PVXzka&#10;Bd0hlGFat9P24+c4js/us+DCKTV/DG+vIDwFfw/f2oVWsN7C/5f4A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YnkcMAAADbAAAADwAAAAAAAAAAAAAAAACYAgAAZHJzL2Rv&#10;d25yZXYueG1sUEsFBgAAAAAEAAQA9QAAAIgDAAAAAA==&#10;" path="m31,5l,5,,196r33,l33,88,36,64,47,45,62,35r-31,l31,5xe" fillcolor="black" stroked="f">
                    <v:path arrowok="t" o:connecttype="custom" o:connectlocs="31,527;0,527;0,718;33,718;33,610;36,586;47,567;62,557;31,557;31,527" o:connectangles="0,0,0,0,0,0,0,0,0,0"/>
                  </v:shape>
                  <v:shape id="Freeform 107" o:spid="_x0000_s1032" style="position:absolute;left:244;top:522;width:166;height:196;visibility:visible;mso-wrap-style:square;v-text-anchor:top" coordsize="166,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ZY6sMA&#10;AADbAAAADwAAAGRycy9kb3ducmV2LnhtbESPQWvCQBSE74L/YXmCN92oVdrUVURQAq0H0/b+yL4m&#10;odm3IbuJ67/vFgoeh5n5htnug2nEQJ2rLStYzBMQxIXVNZcKPj9Os2cQziNrbCyTgjs52O/Goy2m&#10;2t74SkPuSxEh7FJUUHnfplK6oiKDbm5b4uh9286gj7Irpe7wFuGmkcsk2UiDNceFCls6VlT85L1R&#10;0JxDHoZVPby8fV36fu3eM86cUtNJOLyC8BT8I/zfzrSCpwX8fY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ZY6sMAAADbAAAADwAAAAAAAAAAAAAAAACYAgAAZHJzL2Rv&#10;d25yZXYueG1sUEsFBgAAAAAEAAQA9QAAAIgDAAAAAA==&#10;" path="m155,28r-63,l109,31r13,8l130,51r3,16l133,196r32,l165,70,162,42,155,28xe" fillcolor="black" stroked="f">
                    <v:path arrowok="t" o:connecttype="custom" o:connectlocs="155,550;92,550;109,553;122,561;130,573;133,589;133,718;165,718;165,592;162,564;155,550" o:connectangles="0,0,0,0,0,0,0,0,0,0,0"/>
                  </v:shape>
                  <v:shape id="Freeform 106" o:spid="_x0000_s1033" style="position:absolute;left:244;top:522;width:166;height:196;visibility:visible;mso-wrap-style:square;v-text-anchor:top" coordsize="166,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hjBsMA&#10;AADbAAAADwAAAGRycy9kb3ducmV2LnhtbESPQWvCQBSE70L/w/IKvTWbaltqdJUiVALqoaneH9nX&#10;JDT7NmQ3cf33XUHwOMzMN8xyHUwrRupdY1nBS5KCIC6tbrhScPz5ev4A4TyyxtYyKbiQg/XqYbLE&#10;TNszf9NY+EpECLsMFdTed5mUrqzJoEtsRxy9X9sb9FH2ldQ9niPctHKapu/SYMNxocaONjWVf8Vg&#10;FLTbUIRx1ozz3ekwDG9un3PulHp6DJ8LEJ6Cv4dv7VwreJ3B9U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hjBsMAAADbAAAADwAAAAAAAAAAAAAAAACYAgAAZHJzL2Rv&#10;d25yZXYueG1sUEsFBgAAAAAEAAQA9QAAAIgDAAAAAA==&#10;" path="m97,l76,2,59,9,44,20,32,35r30,l66,33,92,28r63,l151,20,129,5,97,xe" fillcolor="black" stroked="f">
                    <v:path arrowok="t" o:connecttype="custom" o:connectlocs="97,522;76,524;59,531;44,542;32,557;62,557;66,555;92,550;155,550;151,542;129,527;97,522" o:connectangles="0,0,0,0,0,0,0,0,0,0,0,0"/>
                  </v:shape>
                </v:group>
                <v:group id="Group 103" o:spid="_x0000_s1034" style="position:absolute;left:437;top:473;width:33;height:2" coordorigin="437,473" coordsize="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104" o:spid="_x0000_s1035" style="position:absolute;left:437;top:473;width:33;height:2;visibility:visible;mso-wrap-style:square;v-text-anchor:top" coordsize="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au8IA&#10;AADbAAAADwAAAGRycy9kb3ducmV2LnhtbESP3YrCMBSE7xd8h3AE79ZUkd1SjSKKICwI/uHtoTm2&#10;1eSkNKl2394sCHs5zMw3zGzRWSMe1PjKsYLRMAFBnDtdcaHgdNx8piB8QNZoHJOCX/KwmPc+Zphp&#10;9+Q9PQ6hEBHCPkMFZQh1JqXPS7Loh64mjt7VNRZDlE0hdYPPCLdGjpPkS1qsOC6UWNOqpPx+aK2C&#10;XXpZe/tj2ltFNqf2bk5Je1Zq0O+WUxCBuvAffre3WsHkG/6+x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tq7wgAAANsAAAAPAAAAAAAAAAAAAAAAAJgCAABkcnMvZG93&#10;bnJldi54bWxQSwUGAAAAAAQABAD1AAAAhwMAAAAA&#10;" path="m,l33,e" filled="f" strokeweight=".68017mm">
                    <v:path arrowok="t" o:connecttype="custom" o:connectlocs="0,0;33,0" o:connectangles="0,0"/>
                  </v:shape>
                </v:group>
                <v:group id="Group 101" o:spid="_x0000_s1036" style="position:absolute;left:454;top:527;width:2;height:192" coordorigin="454,527" coordsize="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102" o:spid="_x0000_s1037" style="position:absolute;left:454;top:527;width:2;height:192;visibility:visible;mso-wrap-style:square;v-text-anchor:top" coordsize="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7xMMEA&#10;AADbAAAADwAAAGRycy9kb3ducmV2LnhtbERPu2rDMBTdC/kHcQPdGjmBGuNENiEPKKVLEw8Zb6wb&#10;28S6MpISu39fDYWOh/PelJPpxZOc7ywrWC4SEMS11R03Cqrz8S0D4QOyxt4yKfghD2Uxe9lgru3I&#10;3/Q8hUbEEPY5KmhDGHIpfd2SQb+wA3HkbtYZDBG6RmqHYww3vVwlSSoNdhwbWhxo11J9Pz2MgsPU&#10;V1+7feau+5ou/nN1P4zvlVKv82m7BhFoCv/iP/eHVpDG9f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e8TDBAAAA2wAAAA8AAAAAAAAAAAAAAAAAmAIAAGRycy9kb3du&#10;cmV2LnhtbFBLBQYAAAAABAAEAPUAAACGAwAAAAA=&#10;" path="m,l,191e" filled="f" strokeweight=".57892mm">
                    <v:path arrowok="t" o:connecttype="custom" o:connectlocs="0,527;0,718" o:connectangles="0,0"/>
                  </v:shape>
                </v:group>
                <v:group id="Group 98" o:spid="_x0000_s1038" style="position:absolute;left:486;top:527;width:183;height:192" coordorigin="486,527" coordsize="183,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100" o:spid="_x0000_s1039" style="position:absolute;left:486;top:527;width:183;height:192;visibility:visible;mso-wrap-style:square;v-text-anchor:top" coordsize="18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1SqMUA&#10;AADbAAAADwAAAGRycy9kb3ducmV2LnhtbESPQWvCQBSE74X+h+UJXopuqjQ0qZtQKoIXD7WFXh/Z&#10;Z5K6+zZkVxP99W6h4HGYmW+YVTlaI87U+9axgud5AoK4crrlWsH312b2CsIHZI3GMSm4kIeyeHxY&#10;Ya7dwJ903odaRAj7HBU0IXS5lL5qyKKfu444egfXWwxR9rXUPQ4Rbo1cJEkqLbYcFxrs6KOh6rg/&#10;WQXLp2sWBrOu0l+DL236k/nlaafUdDK+v4EINIZ7+L+91QrSBfx9i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VKoxQAAANsAAAAPAAAAAAAAAAAAAAAAAJgCAABkcnMv&#10;ZG93bnJldi54bWxQSwUGAAAAAAQABAD1AAAAigMAAAAA&#10;" path="m37,l,,75,191r35,l122,160r-29,l37,xe" fillcolor="black" stroked="f">
                    <v:path arrowok="t" o:connecttype="custom" o:connectlocs="37,527;0,527;75,718;110,718;122,687;93,687;37,527" o:connectangles="0,0,0,0,0,0,0"/>
                  </v:shape>
                  <v:shape id="Freeform 99" o:spid="_x0000_s1040" style="position:absolute;left:486;top:527;width:183;height:192;visibility:visible;mso-wrap-style:square;v-text-anchor:top" coordsize="18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3M8QA&#10;AADbAAAADwAAAGRycy9kb3ducmV2LnhtbESPQWvCQBSE70L/w/IKXkQ3NRg0dZXSUvDiQS30+si+&#10;JtHdtyG7mtRf7wqCx2FmvmGW694acaHW144VvE0SEMSF0zWXCn4O3+M5CB+QNRrHpOCfPKxXL4Ml&#10;5tp1vKPLPpQiQtjnqKAKocml9EVFFv3ENcTR+3OtxRBlW0rdYhfh1shpkmTSYs1xocKGPisqTvuz&#10;VZCOrovQma8iOxqc1dnvwqfnrVLD1/7jHUSgPjzDj/ZGK8hS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9zPEAAAA2wAAAA8AAAAAAAAAAAAAAAAAmAIAAGRycy9k&#10;b3ducmV2LnhtbFBLBQYAAAAABAAEAPUAAACJAwAAAAA=&#10;" path="m183,l148,,94,160r28,l183,xe" fillcolor="black" stroked="f">
                    <v:path arrowok="t" o:connecttype="custom" o:connectlocs="183,527;148,527;94,687;122,687;183,527" o:connectangles="0,0,0,0,0"/>
                  </v:shape>
                </v:group>
                <v:group id="Group 94" o:spid="_x0000_s1041" style="position:absolute;left:665;top:522;width:185;height:201" coordorigin="665,522" coordsize="185,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97" o:spid="_x0000_s1042" style="position:absolute;left:665;top:522;width:185;height:201;visibility:visible;mso-wrap-style:square;v-text-anchor:top" coordsize="18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ybd8IA&#10;AADcAAAADwAAAGRycy9kb3ducmV2LnhtbERPTUsDMRC9C/6HMII3m1iw6LZpKYKlPXiwCl6HzTTZ&#10;7mayJml36683guBtHu9zFqvRd+JMMTWBNdxPFAjiOpiGrYaP95e7RxApIxvsApOGCyVYLa+vFliZ&#10;MPAbnffZihLCqUINLue+kjLVjjymSeiJC3cI0WMuMFppIg4l3HdyqtRMemy4NDjs6dlR3e5PXgN9&#10;b46vQ9xl+9XWzs4+1al9UFrf3ozrOYhMY/4X/7m3psyfPsHvM+U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Jt3wgAAANwAAAAPAAAAAAAAAAAAAAAAAJgCAABkcnMvZG93&#10;bnJldi54bWxQSwUGAAAAAAQABAD1AAAAhwMAAAAA&#10;" path="m94,l56,8,26,29,7,60,,100r7,40l25,172r29,21l96,201r31,-4l152,184r10,-11l97,173,69,168,49,154,38,134,35,110r149,l182,82,35,82,40,61,51,44,69,32,92,28r64,l138,11,94,xe" fillcolor="black" stroked="f">
                    <v:path arrowok="t" o:connecttype="custom" o:connectlocs="94,522;56,530;26,551;7,582;0,622;7,662;25,694;54,715;96,723;127,719;152,706;162,695;97,695;69,690;49,676;38,656;35,632;184,632;182,604;35,604;40,583;51,566;69,554;92,550;156,550;138,533;94,522" o:connectangles="0,0,0,0,0,0,0,0,0,0,0,0,0,0,0,0,0,0,0,0,0,0,0,0,0,0,0"/>
                  </v:shape>
                  <v:shape id="Freeform 96" o:spid="_x0000_s1043" style="position:absolute;left:665;top:522;width:185;height:201;visibility:visible;mso-wrap-style:square;v-text-anchor:top" coordsize="18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N8QA&#10;AADcAAAADwAAAGRycy9kb3ducmV2LnhtbESPQUsDMRCF74L/IYzgzSYqFlmbliIoevBgFbwOmzHZ&#10;7mayJml39dc7B8HbDO/Ne9+sNnMc1JFy6RJbuFwYUMRtch17C+9vDxe3oEpFdjgkJgvfVGCzPj1Z&#10;YePSxK903FWvJIRLgxZCrWOjdWkDRSyLNBKL9plyxCpr9tplnCQ8DvrKmKWO2LE0BBzpPlDb7w7R&#10;Av087l+m/Fz9V98Gv/wwh/7GWHt+Nm/vQFWa67/57/rJCf614MszMo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fpDfEAAAA3AAAAA8AAAAAAAAAAAAAAAAAmAIAAGRycy9k&#10;b3ducmV2LnhtbFBLBQYAAAAABAAEAPUAAACJAwAAAAA=&#10;" path="m181,136r-32,l142,152r-11,12l116,171r-19,2l162,173r8,-9l181,136xe" fillcolor="black" stroked="f">
                    <v:path arrowok="t" o:connecttype="custom" o:connectlocs="181,658;149,658;142,674;131,686;116,693;97,695;162,695;170,686;181,658" o:connectangles="0,0,0,0,0,0,0,0,0"/>
                  </v:shape>
                  <v:shape id="Freeform 95" o:spid="_x0000_s1044" style="position:absolute;left:665;top:522;width:185;height:201;visibility:visible;mso-wrap-style:square;v-text-anchor:top" coordsize="18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MBrMIA&#10;AADcAAAADwAAAGRycy9kb3ducmV2LnhtbERPTUsDMRC9C/6HMEJvblKLRdamRQTFHjzYFrwOmzFZ&#10;dzNZk7S79dcbQfA2j/c5q83ke3GimNrAGuaVAkHcBNOy1XDYP13fgUgZ2WAfmDScKcFmfXmxwtqE&#10;kd/otMtWlBBONWpwOQ+1lKlx5DFVYSAu3EeIHnOB0UoTcSzhvpc3Si2lx5ZLg8OBHh013e7oNdD3&#10;8+frGLfZfnWNs8t3dexuldazq+nhHkSmKf+L/9wvpsxfzOH3mXK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wGswgAAANwAAAAPAAAAAAAAAAAAAAAAAJgCAABkcnMvZG93&#10;bnJldi54bWxQSwUGAAAAAAQABAD1AAAAhwMAAAAA&#10;" path="m156,28r-64,l114,32r18,12l144,61r5,21l182,82r-1,-9l166,38,156,28xe" fillcolor="black" stroked="f">
                    <v:path arrowok="t" o:connecttype="custom" o:connectlocs="156,550;92,550;114,554;132,566;144,583;149,604;182,604;181,595;166,560;156,550" o:connectangles="0,0,0,0,0,0,0,0,0,0"/>
                  </v:shape>
                </v:group>
                <v:group id="Group 91" o:spid="_x0000_s1045" style="position:absolute;left:874;top:522;width:106;height:196" coordorigin="874,522" coordsize="106,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Freeform 93" o:spid="_x0000_s1046" style="position:absolute;left:874;top:522;width:106;height:196;visibility:visible;mso-wrap-style:square;v-text-anchor:top" coordsize="106,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rZMEA&#10;AADcAAAADwAAAGRycy9kb3ducmV2LnhtbERP32vCMBB+H/g/hBP2NlMV1lGNMoSCTwOrCHs7mrMt&#10;ay4lSdvsv18Gg73dx/fz9sdoejGR851lBetVBoK4trrjRsHtWr68gfABWWNvmRR8k4fjYfG0x0Lb&#10;mS80VaERKYR9gQraEIZCSl+3ZNCv7ECcuId1BkOCrpHa4ZzCTS83WfYqDXacGloc6NRS/VWNRsFl&#10;k+dlJksXYx/un6eP8V7HUannZXzfgQgUw7/4z33Waf52C7/PpAv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Ta2TBAAAA3AAAAA8AAAAAAAAAAAAAAAAAmAIAAGRycy9kb3du&#10;cmV2LnhtbFBLBQYAAAAABAAEAPUAAACGAwAAAAA=&#10;" path="m31,5l,5,,196r33,l33,111,37,79,49,54,62,45r-31,l31,5xe" fillcolor="black" stroked="f">
                    <v:path arrowok="t" o:connecttype="custom" o:connectlocs="31,527;0,527;0,718;33,718;33,633;37,601;49,576;62,567;31,567;31,527" o:connectangles="0,0,0,0,0,0,0,0,0,0"/>
                  </v:shape>
                  <v:shape id="Freeform 92" o:spid="_x0000_s1047" style="position:absolute;left:874;top:522;width:106;height:196;visibility:visible;mso-wrap-style:square;v-text-anchor:top" coordsize="106,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EMIA&#10;AADcAAAADwAAAGRycy9kb3ducmV2LnhtbERPTWvDMAy9F/YfjAa7tc66sZS0bhmFwE6DdiXQm4jV&#10;JDSWg+0k3r+fB4Pd9Hif2h2i6cVEzneWFTyvMhDEtdUdNwouX+VyA8IHZI29ZVLwTR4O+4fFDgtt&#10;Zz7RdA6NSCHsC1TQhjAUUvq6JYN+ZQfixN2sMxgSdI3UDucUbnq5zrI3abDj1NDiQMeW6vt5NApO&#10;6zwvM1m6GPtQXY+fY1XHUamnx/i+BREohn/xn/tDp/kvr/D7TLp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evMQwgAAANwAAAAPAAAAAAAAAAAAAAAAAJgCAABkcnMvZG93&#10;bnJldi54bWxQSwUGAAAAAAQABAD1AAAAhwMAAAAA&#10;" path="m105,l81,2,61,11,45,25,32,45r30,l72,39r33,-5l105,xe" fillcolor="black" stroked="f">
                    <v:path arrowok="t" o:connecttype="custom" o:connectlocs="105,522;81,524;61,533;45,547;32,567;62,567;72,561;105,556;105,522" o:connectangles="0,0,0,0,0,0,0,0,0"/>
                  </v:shape>
                </v:group>
                <v:group id="Group 87" o:spid="_x0000_s1048" style="position:absolute;left:991;top:522;width:170;height:201" coordorigin="991,522" coordsize="170,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90" o:spid="_x0000_s1049" style="position:absolute;left:991;top:522;width:170;height:201;visibility:visible;mso-wrap-style:square;v-text-anchor:top" coordsize="170,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QJPMIA&#10;AADcAAAADwAAAGRycy9kb3ducmV2LnhtbERPTWvCQBC9C/6HZQQvohsrpG3qJkih4NWotMcxO01S&#10;s7MhuzVJf323UPA2j/c522wwjbhR52rLCtarCARxYXXNpYLT8W35BMJ5ZI2NZVIwkoMsnU62mGjb&#10;84FuuS9FCGGXoILK+zaR0hUVGXQr2xIH7tN2Bn2AXSl1h30IN418iKJYGqw5NFTY0mtFxTX/Ngre&#10;H8fo6/nn3B55beJLf7ILpg+l5rNh9wLC0+Dv4n/3Xof5mxj+ngkX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5Ak8wgAAANwAAAAPAAAAAAAAAAAAAAAAAJgCAABkcnMvZG93&#10;bnJldi54bWxQSwUGAAAAAAQABAD1AAAAhwMAAAAA&#10;" path="m33,136l,136r8,30l26,186r27,11l85,201r30,-3l142,188r16,-15l87,173,67,171,50,165,38,154,33,136xe" fillcolor="black" stroked="f">
                    <v:path arrowok="t" o:connecttype="custom" o:connectlocs="33,658;0,658;8,688;26,708;53,719;85,723;115,720;142,710;158,695;87,695;67,693;50,687;38,676;33,658" o:connectangles="0,0,0,0,0,0,0,0,0,0,0,0,0,0"/>
                  </v:shape>
                  <v:shape id="Freeform 89" o:spid="_x0000_s1050" style="position:absolute;left:991;top:522;width:170;height:201;visibility:visible;mso-wrap-style:square;v-text-anchor:top" coordsize="170,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isp8EA&#10;AADcAAAADwAAAGRycy9kb3ducmV2LnhtbERPS4vCMBC+C/6HMMJeRFNd8FGNIgvCXtcHehybsa02&#10;k9JkbfXXG0HwNh/fc+bLxhTiRpXLLSsY9CMQxInVOacKdtt1bwLCeWSNhWVScCcHy0W7NcdY25r/&#10;6LbxqQgh7GJUkHlfxlK6JCODrm9L4sCdbWXQB1ilUldYh3BTyGEUjaTBnENDhiX9ZJRcN/9GwWF8&#10;jy7Tx77c8sCMTvXOdpmOSn11mtUMhKfGf8Rv968O87/H8HomXC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orKfBAAAA3AAAAA8AAAAAAAAAAAAAAAAAmAIAAGRycy9kb3du&#10;cmV2LnhtbFBLBQYAAAAABAAEAPUAAACGAwAAAAA=&#10;" path="m79,l53,3,29,13,11,30,4,55r6,23l25,93r21,10l70,109r24,5l115,120r14,10l135,144r-5,15l118,168r-15,4l87,173r71,l162,169r8,-29l164,117,149,102,128,92,104,86,81,81,60,75,45,66,39,53,43,41,53,33,67,29,82,28r68,l135,13,110,3,79,xe" fillcolor="black" stroked="f">
                    <v:path arrowok="t" o:connecttype="custom" o:connectlocs="79,522;53,525;29,535;11,552;4,577;10,600;25,615;46,625;70,631;94,636;115,642;129,652;135,666;130,681;118,690;103,694;87,695;158,695;162,691;170,662;164,639;149,624;128,614;104,608;81,603;60,597;45,588;39,575;43,563;53,555;67,551;82,550;150,550;135,535;110,525;79,522" o:connectangles="0,0,0,0,0,0,0,0,0,0,0,0,0,0,0,0,0,0,0,0,0,0,0,0,0,0,0,0,0,0,0,0,0,0,0,0"/>
                  </v:shape>
                  <v:shape id="Freeform 88" o:spid="_x0000_s1051" style="position:absolute;left:991;top:522;width:170;height:201;visibility:visible;mso-wrap-style:square;v-text-anchor:top" coordsize="170,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41cUA&#10;AADcAAAADwAAAGRycy9kb3ducmV2LnhtbESPzWvCQBDF7wX/h2WEXopubMGP6CqlUPDqF3ocs2OS&#10;NjsbslsT+9c7B8HbDO/Ne79ZrDpXqSs1ofRsYDRMQBFn3pacG9jvvgdTUCEiW6w8k4EbBVgtey8L&#10;TK1veUPXbcyVhHBI0UARY51qHbKCHIahr4lFu/jGYZS1ybVtsJVwV+n3JBlrhyVLQ4E1fRWU/W7/&#10;nIHj5Jb8zP4P9Y5Hbnxu9/6N6WTMa7/7nIOK1MWn+XG9toL/IbTyjEy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zjVxQAAANwAAAAPAAAAAAAAAAAAAAAAAJgCAABkcnMv&#10;ZG93bnJldi54bWxQSwUGAAAAAAQABAD1AAAAigMAAAAA&#10;" path="m150,28r-68,l98,30r14,5l123,45r5,15l161,60,153,31r-3,-3xe" fillcolor="black" stroked="f">
                    <v:path arrowok="t" o:connecttype="custom" o:connectlocs="150,550;82,550;98,552;112,557;123,567;128,582;161,582;153,553;150,550" o:connectangles="0,0,0,0,0,0,0,0,0"/>
                  </v:shape>
                </v:group>
                <v:group id="Group 85" o:spid="_x0000_s1052" style="position:absolute;left:1184;top:473;width:33;height:2" coordorigin="1184,473" coordsize="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86" o:spid="_x0000_s1053" style="position:absolute;left:1184;top:473;width:33;height:2;visibility:visible;mso-wrap-style:square;v-text-anchor:top" coordsize="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SYMQA&#10;AADcAAAADwAAAGRycy9kb3ducmV2LnhtbESPT2vDMAzF74V9B6PBbq2zMUrJ6oSxMSgUCv3HriLW&#10;kqy2HGKnTb99dSj0JvGe3vtpWY7eqTP1sQ1s4HWWgSKugm25NnDY/0wXoGJCtugCk4ErRSiLp8kS&#10;cxsuvKXzLtVKQjjmaKBJqcu1jlVDHuMsdMSi/YXeY5K1r7Xt8SLh3um3LJtrjy1LQ4MdfTVUnXaD&#10;N7BZ/H5Hv3bDf0u+ouHkDtlwNOblefz8AJVoTA/z/XplBf9d8OUZmU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JUmDEAAAA3AAAAA8AAAAAAAAAAAAAAAAAmAIAAGRycy9k&#10;b3ducmV2LnhtbFBLBQYAAAAABAAEAPUAAACJAwAAAAA=&#10;" path="m,l32,e" filled="f" strokeweight=".68017mm">
                    <v:path arrowok="t" o:connecttype="custom" o:connectlocs="0,0;32,0" o:connectangles="0,0"/>
                  </v:shape>
                </v:group>
                <v:group id="Group 83" o:spid="_x0000_s1054" style="position:absolute;left:1200;top:527;width:2;height:192" coordorigin="1200,527" coordsize="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84" o:spid="_x0000_s1055" style="position:absolute;left:1200;top:527;width:2;height:192;visibility:visible;mso-wrap-style:square;v-text-anchor:top" coordsize="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1TsAA&#10;AADcAAAADwAAAGRycy9kb3ducmV2LnhtbERPTYvCMBC9C/sfwgjeNLXKIl1TWRbEPWrXi7ehGdvS&#10;ZhKaWLv/3giCt3m8z9nuRtOJgXrfWFawXCQgiEurG64UnP/28w0IH5A1dpZJwT952OUfky1m2t75&#10;REMRKhFD2GeooA7BZVL6siaDfmEdceSutjcYIuwrqXu8x3DTyTRJPqXBhmNDjY5+airb4mYUpAd3&#10;vbnzZWhLs250Qce0Ox2Vmk3H7y8QgcbwFr/cvzrOX6/g+Uy8QO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911TsAAAADcAAAADwAAAAAAAAAAAAAAAACYAgAAZHJzL2Rvd25y&#10;ZXYueG1sUEsFBgAAAAAEAAQA9QAAAIUDAAAAAA==&#10;" path="m,l,191e" filled="f" strokeweight=".57819mm">
                    <v:path arrowok="t" o:connecttype="custom" o:connectlocs="0,527;0,718" o:connectangles="0,0"/>
                  </v:shape>
                </v:group>
                <v:group id="Group 79" o:spid="_x0000_s1056" style="position:absolute;left:1238;top:469;width:107;height:249" coordorigin="1238,469" coordsize="107,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82" o:spid="_x0000_s1057" style="position:absolute;left:1238;top:469;width:107;height:249;visibility:visible;mso-wrap-style:square;v-text-anchor:top" coordsize="10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x18MIA&#10;AADcAAAADwAAAGRycy9kb3ducmV2LnhtbERPS0vDQBC+C/0Pywje7EbRtqTdlqoUi/TSx6W3ITsm&#10;wexs2B2T+O+7hYK3+fies1gNrlEdhVh7NvA0zkARF97WXBo4HTePM1BRkC02nsnAH0VYLUd3C8yt&#10;73lP3UFKlUI45migEmlzrWNRkcM49i1x4r59cCgJhlLbgH0Kd41+zrKJdlhzaqiwpfeKip/DrzOw&#10;21Dz0fWBW/c2PXOQiXyevox5uB/Wc1BCg/yLb+6tTfNfXuH6TLpA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HXwwgAAANwAAAAPAAAAAAAAAAAAAAAAAJgCAABkcnMvZG93&#10;bnJldi54bWxQSwUGAAAAAAQABAD1AAAAhwMAAAAA&#10;" path="m67,86r-33,l34,207r3,22l45,242r15,6l82,249r25,l107,222r-36,l67,219,67,86xe" fillcolor="black" stroked="f">
                    <v:path arrowok="t" o:connecttype="custom" o:connectlocs="67,555;34,555;34,676;37,698;45,711;60,717;82,718;107,718;107,691;71,691;67,688;67,555" o:connectangles="0,0,0,0,0,0,0,0,0,0,0,0"/>
                  </v:shape>
                  <v:shape id="Freeform 81" o:spid="_x0000_s1058" style="position:absolute;left:1238;top:469;width:107;height:249;visibility:visible;mso-wrap-style:square;v-text-anchor:top" coordsize="10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7rh8EA&#10;AADcAAAADwAAAGRycy9kb3ducmV2LnhtbERPTWvCQBC9F/wPywje6kaRtKSuUi3SIr1UvXgbstMk&#10;NDsbdqdJ+u+7QqG3ebzPWW9H16qeQmw8G1jMM1DEpbcNVwYu58P9I6goyBZbz2TghyJsN5O7NRbW&#10;D/xB/UkqlUI4FmigFukKrWNZk8M49x1x4j59cCgJhkrbgEMKd61eZlmuHTacGmrsaF9T+XX6dgbe&#10;D9S+9EPgzu0erhwkl9fL0ZjZdHx+AiU0yr/4z/1m0/xVDrdn0gV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u64fBAAAA3AAAAA8AAAAAAAAAAAAAAAAAmAIAAGRycy9kb3du&#10;cmV2LnhtbFBLBQYAAAAABAAEAPUAAACGAwAAAAA=&#10;" path="m107,58l,58,,86r107,l107,58xe" fillcolor="black" stroked="f">
                    <v:path arrowok="t" o:connecttype="custom" o:connectlocs="107,527;0,527;0,555;107,555;107,527" o:connectangles="0,0,0,0,0"/>
                  </v:shape>
                  <v:shape id="Freeform 80" o:spid="_x0000_s1059" style="position:absolute;left:1238;top:469;width:107;height:249;visibility:visible;mso-wrap-style:square;v-text-anchor:top" coordsize="10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OHMEA&#10;AADcAAAADwAAAGRycy9kb3ducmV2LnhtbERPS2vCQBC+F/wPywi91U1LUYmu0gfSIl58XLwN2TEJ&#10;ZmfD7jRJ/323IHibj+85y/XgGtVRiLVnA8+TDBRx4W3NpYHTcfM0BxUF2WLjmQz8UoT1avSwxNz6&#10;nvfUHaRUKYRjjgYqkTbXOhYVOYwT3xIn7uKDQ0kwlNoG7FO4a/RLlk21w5pTQ4UtfVRUXA8/zsBu&#10;Q81n1wdu3fvszEGm8nXaGvM4Ht4WoIQGuYtv7m+b5r/O4P+ZdIF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iThzBAAAA3AAAAA8AAAAAAAAAAAAAAAAAmAIAAGRycy9kb3du&#10;cmV2LnhtbFBLBQYAAAAABAAEAPUAAACGAwAAAAA=&#10;" path="m67,l34,r,58l67,58,67,xe" fillcolor="black" stroked="f">
                    <v:path arrowok="t" o:connecttype="custom" o:connectlocs="67,469;34,469;34,527;67,527;67,469" o:connectangles="0,0,0,0,0"/>
                  </v:shape>
                </v:group>
                <v:group id="Group 75" o:spid="_x0000_s1060" style="position:absolute;left:1367;top:527;width:187;height:269" coordorigin="1367,527" coordsize="187,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78" o:spid="_x0000_s1061" style="position:absolute;left:1367;top:527;width:187;height:269;visibility:visible;mso-wrap-style:square;v-text-anchor:top" coordsize="187,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IRMcAA&#10;AADcAAAADwAAAGRycy9kb3ducmV2LnhtbERPTYvCMBC9C/6HMII3TZWuaDWKFNQ9LVg9eByasS02&#10;k9JErf/eCMLe5vE+Z7XpTC0e1LrKsoLJOAJBnFtdcaHgfNqN5iCcR9ZYWyYFL3KwWfd7K0y0ffKR&#10;HpkvRAhhl6CC0vsmkdLlJRl0Y9sQB+5qW4M+wLaQusVnCDe1nEbRTBqsODSU2FBaUn7L7kZBWmQ/&#10;6fZIXXzY/5nLZBE3dmaVGg667RKEp87/i7/uXx3mxwv4PBMu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IRMcAAAADcAAAADwAAAAAAAAAAAAAAAACYAgAAZHJzL2Rvd25y&#10;ZXYueG1sUEsFBgAAAAAEAAQA9QAAAIUDAAAAAA==&#10;" path="m20,236r,29l27,267r8,1l42,268r20,-3l77,257,89,241r,-1l32,240r-6,-2l20,236xe" fillcolor="black" stroked="f">
                    <v:path arrowok="t" o:connecttype="custom" o:connectlocs="20,763;20,792;27,794;35,795;42,795;62,792;77,784;89,768;89,767;32,767;26,765;20,763" o:connectangles="0,0,0,0,0,0,0,0,0,0,0,0"/>
                  </v:shape>
                  <v:shape id="Freeform 77" o:spid="_x0000_s1062" style="position:absolute;left:1367;top:527;width:187;height:269;visibility:visible;mso-wrap-style:square;v-text-anchor:top" coordsize="187,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EuccUA&#10;AADcAAAADwAAAGRycy9kb3ducmV2LnhtbESPQWvDMAyF74P+B6PCbqvTkoQtq1tKoN1Og2Q99Chi&#10;LQmL5RC7bfbvp8NgN4n39N6n7X52g7rRFHrPBtarBBRx423PrYHz5/HpGVSIyBYHz2TghwLsd4uH&#10;LRbW37miWx1bJSEcCjTQxTgWWoemI4dh5Udi0b785DDKOrXaTniXcDfoTZLk2mHP0tDhSGVHzXd9&#10;dQbKts7KQ0Vz+nb6cJf1Szr63BvzuJwPr6AizfHf/Hf9bgU/E3x5Rib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S5xxQAAANwAAAAPAAAAAAAAAAAAAAAAAJgCAABkcnMv&#10;ZG93bnJldi54bWxQSwUGAAAAAAQABAD1AAAAigMAAAAA&#10;" path="m37,l,,79,190,66,223r-6,11l52,240r37,l100,217r24,-61l96,156,37,xe" fillcolor="black" stroked="f">
                    <v:path arrowok="t" o:connecttype="custom" o:connectlocs="37,527;0,527;79,717;66,750;60,761;52,767;89,767;100,744;124,683;96,683;37,527" o:connectangles="0,0,0,0,0,0,0,0,0,0,0"/>
                  </v:shape>
                  <v:shape id="Freeform 76" o:spid="_x0000_s1063" style="position:absolute;left:1367;top:527;width:187;height:269;visibility:visible;mso-wrap-style:square;v-text-anchor:top" coordsize="187,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2L6sIA&#10;AADcAAAADwAAAGRycy9kb3ducmV2LnhtbERPTWuDQBC9B/oflin0lqyWGFKbVURIm1NBk0OPgztV&#10;qTsr7sbYf58tFHqbx/ucQ76YQcw0ud6ygngTgSBurO65VXA5H9d7EM4jaxwsk4IfcpBnD6sDptre&#10;uKK59q0IIexSVNB5P6ZSuqYjg25jR+LAfdnJoA9waqWe8BbCzSCfo2gnDfYcGjocqeyo+a6vRkHZ&#10;1klZVLRs398+zGf8sh3tzir19LgUryA8Lf5f/Oc+6TA/ieH3mXCBz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fYvqwgAAANwAAAAPAAAAAAAAAAAAAAAAAJgCAABkcnMvZG93&#10;bnJldi54bWxQSwUGAAAAAAQABAD1AAAAhwMAAAAA&#10;" path="m187,l152,,96,156r28,l187,xe" fillcolor="black" stroked="f">
                    <v:path arrowok="t" o:connecttype="custom" o:connectlocs="187,527;152,527;96,683;124,683;187,527" o:connectangles="0,0,0,0,0"/>
                  </v:shape>
                </v:group>
                <v:group id="Group 71" o:spid="_x0000_s1064" style="position:absolute;left:278;top:123;width:166;height:205" coordorigin="278,123" coordsize="16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74" o:spid="_x0000_s1065" style="position:absolute;left:278;top:123;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SYwcMA&#10;AADcAAAADwAAAGRycy9kb3ducmV2LnhtbERPS4vCMBC+L/gfwgheljVV8UHXKCoq4kHQ9dDj0My2&#10;xWZSmlS7/34jCN7m43vOfNmaUtypdoVlBYN+BII4tbrgTMH1Z/c1A+E8ssbSMin4IwfLRedjjrG2&#10;Dz7T/eIzEULYxagg976KpXRpTgZd31bEgfu1tUEfYJ1JXeMjhJtSDqNoIg0WHBpyrGiTU3q7NEZB&#10;slv782S/vR0J7fSQ8Kk6NZ9K9brt6huEp9a/xS/3QYf54xE8nw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SYwcMAAADcAAAADwAAAAAAAAAAAAAAAACYAgAAZHJzL2Rv&#10;d25yZXYueG1sUEsFBgAAAAAEAAQA9QAAAIgDAAAAAA==&#10;" path="m31,5l,5,,205r33,l33,92,37,67,48,47,63,37r-32,l31,5xe" fillcolor="black" stroked="f">
                    <v:path arrowok="t" o:connecttype="custom" o:connectlocs="31,128;0,128;0,328;33,328;33,215;37,190;48,170;63,160;31,160;31,128" o:connectangles="0,0,0,0,0,0,0,0,0,0"/>
                  </v:shape>
                  <v:shape id="Freeform 73" o:spid="_x0000_s1066" style="position:absolute;left:278;top:123;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0AtcIA&#10;AADcAAAADwAAAGRycy9kb3ducmV2LnhtbERPS4vCMBC+L/gfwgheljVVfNE1ioqKeBB0PfQ4NLNt&#10;sZmUJtXuv98Igrf5+J4zX7amFHeqXWFZwaAfgSBOrS44U3D92X3NQDiPrLG0TAr+yMFy0fmYY6zt&#10;g890v/hMhBB2MSrIva9iKV2ak0HXtxVx4H5tbdAHWGdS1/gI4aaUwyiaSIMFh4YcK9rklN4ujVGQ&#10;7Nb+PNlvb0dCOz0kfKpOzadSvW67+gbhqfVv8ct90GH+eAT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QC1wgAAANwAAAAPAAAAAAAAAAAAAAAAAJgCAABkcnMvZG93&#10;bnJldi54bWxQSwUGAAAAAAQABAD1AAAAhwMAAAAA&#10;" path="m155,29r-63,l109,32r13,8l130,53r3,16l133,205r33,l166,73,162,44,155,29xe" fillcolor="black" stroked="f">
                    <v:path arrowok="t" o:connecttype="custom" o:connectlocs="155,152;92,152;109,155;122,163;130,176;133,192;133,328;166,328;166,196;162,167;155,152" o:connectangles="0,0,0,0,0,0,0,0,0,0,0"/>
                  </v:shape>
                  <v:shape id="Freeform 72" o:spid="_x0000_s1067" style="position:absolute;left:278;top:123;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lLsMA&#10;AADcAAAADwAAAGRycy9kb3ducmV2LnhtbERPTWvCQBC9C/6HZQq9SN1YUEt0DVqqiAfB6CHHITtN&#10;gtnZkN1o/PfdguBtHu9zlklvanGj1lWWFUzGEQji3OqKCwWX8/bjC4TzyBpry6TgQQ6S1XCwxFjb&#10;O5/olvpChBB2MSoovW9iKV1ekkE3tg1x4H5ta9AH2BZSt3gP4aaWn1E0kwYrDg0lNvRdUn5NO6Mg&#10;2278abb7uR4I7Xyf8bE5diOl3t/69QKEp96/xE/3Xof50yn8PxMu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GlLsMAAADcAAAADwAAAAAAAAAAAAAAAACYAgAAZHJzL2Rv&#10;d25yZXYueG1sUEsFBgAAAAAEAAQA9QAAAIgDAAAAAA==&#10;" path="m97,l77,3,59,9,44,21,32,37r31,l66,34,92,29r63,l151,21,130,6,97,xe" fillcolor="black" stroked="f">
                    <v:path arrowok="t" o:connecttype="custom" o:connectlocs="97,123;77,126;59,132;44,144;32,160;63,160;66,157;92,152;155,152;151,144;130,129;97,123" o:connectangles="0,0,0,0,0,0,0,0,0,0,0,0"/>
                  </v:shape>
                </v:group>
                <v:group id="Group 64" o:spid="_x0000_s1068" style="position:absolute;left:467;top:123;width:184;height:286" coordorigin="467,123" coordsize="184,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Freeform 70" o:spid="_x0000_s1069" style="position:absolute;left:467;top:123;width:184;height:286;visibility:visible;mso-wrap-style:square;v-text-anchor:top" coordsize="184,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U98MA&#10;AADcAAAADwAAAGRycy9kb3ducmV2LnhtbERPTWsCMRC9F/wPYYReiiYVWmU1ipRaeitVD3obN+Pu&#10;6mayTdLd7b9vCkJv83ifs1j1thYt+VA51vA4ViCIc2cqLjTsd5vRDESIyAZrx6ThhwKsloO7BWbG&#10;dfxJ7TYWIoVwyFBDGWOTSRnykiyGsWuIE3d23mJM0BfSeOxSuK3lRKlnabHi1FBiQy8l5dftt9XQ&#10;5oejqpWPHT4cPt726nr5Or1qfT/s13MQkfr4L765302a/zSF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U98MAAADcAAAADwAAAAAAAAAAAAAAAACYAgAAZHJzL2Rv&#10;d25yZXYueG1sUEsFBgAAAAAEAAQA9QAAAIgDAAAAAA==&#10;" path="m41,227r-33,l16,255r20,18l62,283r28,3l131,279r29,-18l161,259r-69,l75,258,59,252,46,242,41,227xe" fillcolor="black" stroked="f">
                    <v:path arrowok="t" o:connecttype="custom" o:connectlocs="41,350;8,350;16,378;36,396;62,406;90,409;131,402;160,384;161,382;92,382;75,381;59,375;46,365;41,350" o:connectangles="0,0,0,0,0,0,0,0,0,0,0,0,0,0"/>
                  </v:shape>
                  <v:shape id="Freeform 69" o:spid="_x0000_s1070" style="position:absolute;left:467;top:123;width:184;height:286;visibility:visible;mso-wrap-style:square;v-text-anchor:top" coordsize="184,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kAhcYA&#10;AADcAAAADwAAAGRycy9kb3ducmV2LnhtbESPQU/DMAyF70j8h8hIu6AtYRIIdcsmhADthth2GDev&#10;8dqyxilJ1pZ/jw9I3Gy95/c+L9ejb1VPMTWBLdzNDCjiMriGKwv73ev0EVTKyA7bwGThhxKsV9dX&#10;SyxcGPiD+m2ulIRwKtBCnXNXaJ3KmjymWeiIRTuF6DHLGivtIg4S7ls9N+ZBe2xYGmrs6Lmm8ry9&#10;eAt9efg0rYl5wNvD+9venL++jy/WTm7GpwWoTGP+N/9db5zg3wutPCMT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kAhcYAAADcAAAADwAAAAAAAAAAAAAAAACYAgAAZHJz&#10;L2Rvd25yZXYueG1sUEsFBgAAAAAEAAQA9QAAAIsDAAAAAA==&#10;" path="m183,171r-31,l152,184r-3,30l138,238r-18,16l92,259r69,l177,230r6,-42l183,171xe" fillcolor="black" stroked="f">
                    <v:path arrowok="t" o:connecttype="custom" o:connectlocs="183,294;152,294;152,307;149,337;138,361;120,377;92,382;161,382;177,353;183,311;183,294" o:connectangles="0,0,0,0,0,0,0,0,0,0,0"/>
                  </v:shape>
                  <v:shape id="Freeform 68" o:spid="_x0000_s1071" style="position:absolute;left:467;top:123;width:184;height:286;visibility:visible;mso-wrap-style:square;v-text-anchor:top" coordsize="184,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WlHsMA&#10;AADcAAAADwAAAGRycy9kb3ducmV2LnhtbERPTWsCMRC9F/wPYYReiiYVWnQ1ipRaeitVD3obN+Pu&#10;6mayTdLd7b9vCkJv83ifs1j1thYt+VA51vA4ViCIc2cqLjTsd5vRFESIyAZrx6ThhwKsloO7BWbG&#10;dfxJ7TYWIoVwyFBDGWOTSRnykiyGsWuIE3d23mJM0BfSeOxSuK3lRKlnabHi1FBiQy8l5dftt9XQ&#10;5oejqpWPHT4cPt726nr5Or1qfT/s13MQkfr4L765302a/zSD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WlHsMAAADcAAAADwAAAAAAAAAAAAAAAACYAgAAZHJzL2Rv&#10;d25yZXYueG1sUEsFBgAAAAAEAAQA9QAAAIgDAAAAAA==&#10;" path="m92,l20,35,,106r5,39l22,177r28,22l89,207r19,-2l126,198r15,-11l146,178r-55,l64,171,47,153,37,129,35,102,38,74,48,51,67,35,94,29r54,l141,19,127,9,110,2,92,xe" fillcolor="black" stroked="f">
                    <v:path arrowok="t" o:connecttype="custom" o:connectlocs="92,123;20,158;0,229;5,268;22,300;50,322;89,330;108,328;126,321;141,310;146,301;91,301;64,294;47,276;37,252;35,225;38,197;48,174;67,158;94,152;148,152;141,142;127,132;110,125;92,123" o:connectangles="0,0,0,0,0,0,0,0,0,0,0,0,0,0,0,0,0,0,0,0,0,0,0,0,0"/>
                  </v:shape>
                  <v:shape id="Freeform 67" o:spid="_x0000_s1072" style="position:absolute;left:467;top:123;width:184;height:286;visibility:visible;mso-wrap-style:square;v-text-anchor:top" coordsize="184,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GPsUA&#10;AADcAAAADwAAAGRycy9kb3ducmV2LnhtbESPQU/DMAyF70j8h8hIuyCWsMOEyrJpQoC4IcYO281r&#10;vLZb45QktOXf48Ok3Wy95/c+L1ajb1VPMTWBLTxODSjiMriGKwvb77eHJ1ApIztsA5OFP0qwWt7e&#10;LLBwYeAv6je5UhLCqUALdc5doXUqa/KYpqEjFu0Yoscsa6y0izhIuG/1zJi59tiwNNTY0UtN5Xnz&#10;6y305W5vWhPzgPe7z/etOZ9+Dq/WTu7G9TOoTGO+mi/XH07w54Ivz8gE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c8Y+xQAAANwAAAAPAAAAAAAAAAAAAAAAAJgCAABkcnMv&#10;ZG93bnJldi54bWxQSwUGAAAAAAQABAD1AAAAigMAAAAA&#10;" path="m148,29r-54,l120,36r18,16l147,75r4,26l147,129r-10,24l119,171r-28,7l146,178r5,-7l183,171r,-137l152,34r-4,-5xe" fillcolor="black" stroked="f">
                    <v:path arrowok="t" o:connecttype="custom" o:connectlocs="148,152;94,152;120,159;138,175;147,198;151,224;147,252;137,276;119,294;91,301;146,301;151,294;183,294;183,157;152,157;148,152" o:connectangles="0,0,0,0,0,0,0,0,0,0,0,0,0,0,0,0"/>
                  </v:shape>
                  <v:shape id="Freeform 66" o:spid="_x0000_s1073" style="position:absolute;left:467;top:123;width:184;height:286;visibility:visible;mso-wrap-style:square;v-text-anchor:top" coordsize="184,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9jpcIA&#10;AADcAAAADwAAAGRycy9kb3ducmV2LnhtbERPTWsCMRC9F/wPYYReiib2IGU1iogt3kqtB72Nm3F3&#10;dTNZk7i7/fdNoeBtHu9z5sve1qIlHyrHGiZjBYI4d6biQsP++330BiJEZIO1Y9LwQwGWi8HTHDPj&#10;Ov6idhcLkUI4ZKihjLHJpAx5SRbD2DXEiTs7bzEm6AtpPHYp3NbyVamptFhxaiixoXVJ+XV3txra&#10;/HBUtfKxw5fD58deXS+300br52G/moGI1MeH+N+9NWn+dAJ/z6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P2OlwgAAANwAAAAPAAAAAAAAAAAAAAAAAJgCAABkcnMvZG93&#10;bnJldi54bWxQSwUGAAAAAAQABAD1AAAAhwMAAAAA&#10;" path="m183,5r-31,l152,34r31,l183,5xe" fillcolor="black" stroked="f">
                    <v:path arrowok="t" o:connecttype="custom" o:connectlocs="183,128;152,128;152,157;183,157;183,128" o:connectangles="0,0,0,0,0"/>
                  </v:shape>
                  <v:shape id="Picture 65" o:spid="_x0000_s1074" type="#_x0000_t75" style="position:absolute;left:686;top:35;width:308;height:3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4B+DDAAAA3AAAAA8AAABkcnMvZG93bnJldi54bWxET81qwkAQvgt9h2UKXkrdNIco0VXEIij1&#10;oLEPMGbHbDA7G7Krpn36rlDwNh/f78wWvW3EjTpfO1bwMUpAEJdO11wp+D6u3ycgfEDW2DgmBT/k&#10;YTF/Gcww1+7OB7oVoRIxhH2OCkwIbS6lLw1Z9CPXEkfu7DqLIcKukrrDewy3jUyTJJMWa44NBlta&#10;GSovxdUquKx/zdd4t/9825fHZrvicWqyk1LD1345BRGoD0/xv3uj4/wshccz8QI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fgH4MMAAADcAAAADwAAAAAAAAAAAAAAAACf&#10;AgAAZHJzL2Rvd25yZXYueG1sUEsFBgAAAAAEAAQA9wAAAI8DAAAAAA==&#10;">
                    <v:imagedata r:id="rId19" o:title=""/>
                  </v:shape>
                </v:group>
                <v:group id="Group 60" o:spid="_x0000_s1075" style="position:absolute;left:1091;top:52;width:224;height:276" coordorigin="1091,52" coordsize="224,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63" o:spid="_x0000_s1076" style="position:absolute;left:1091;top:52;width:224;height:276;visibility:visible;mso-wrap-style:square;v-text-anchor:top" coordsize="22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EDwsMA&#10;AADcAAAADwAAAGRycy9kb3ducmV2LnhtbERP32vCMBB+F/Y/hBv4ZtNtUkZnlHVjOEEEdeDr0dza&#10;suZSkrTW/34RBN/u4/t5i9VoWjGQ841lBU9JCoK4tLrhSsHP8Wv2CsIHZI2tZVJwIQ+r5cNkgbm2&#10;Z97TcAiViCHsc1RQh9DlUvqyJoM+sR1x5H6tMxgidJXUDs8x3LTyOU0zabDh2FBjRx81lX+H3ig4&#10;vRS7zVoOw9Zlod8V85P7PK6Vmj6O728gAo3hLr65v3Wcn83h+ky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EDwsMAAADcAAAADwAAAAAAAAAAAAAAAACYAgAAZHJzL2Rv&#10;d25yZXYueG1sUEsFBgAAAAAEAAQA9QAAAIgDAAAAAA==&#10;" path="m129,l,,,276r36,l36,158r156,l185,150r-20,-7l165,142r22,-10l191,127r-155,l36,31r163,l191,20,164,5,129,xe" fillcolor="black" stroked="f">
                    <v:path arrowok="t" o:connecttype="custom" o:connectlocs="129,52;0,52;0,328;36,328;36,210;192,210;185,202;165,195;165,194;187,184;191,179;36,179;36,83;199,83;191,72;164,57;129,52" o:connectangles="0,0,0,0,0,0,0,0,0,0,0,0,0,0,0,0,0"/>
                  </v:shape>
                  <v:shape id="Freeform 62" o:spid="_x0000_s1077" style="position:absolute;left:1091;top:52;width:224;height:276;visibility:visible;mso-wrap-style:square;v-text-anchor:top" coordsize="22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2mWcMA&#10;AADcAAAADwAAAGRycy9kb3ducmV2LnhtbERP22rCQBB9F/yHZYS+6cbaBomuopVihSJ4AV+H7JgE&#10;s7Nhd43p33eFQt/mcK4zX3amFi05X1lWMB4lIIhzqysuFJxPn8MpCB+QNdaWScEPeVgu+r05Zto+&#10;+EDtMRQihrDPUEEZQpNJ6fOSDPqRbYgjd7XOYIjQFVI7fMRwU8vXJEmlwYpjQ4kNfZSU3453o+Ay&#10;We93W9m23y4N9/367eI2p61SL4NuNQMRqAv/4j/3l47z03d4Ph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2mWcMAAADcAAAADwAAAAAAAAAAAAAAAACYAgAAZHJzL2Rv&#10;d25yZXYueG1sUEsFBgAAAAAEAAQA9QAAAIgDAAAAAA==&#10;" path="m192,158r-66,l147,162r14,11l168,188r4,20l174,228r1,20l177,264r5,12l223,276r-9,-16l210,241r-2,-21l207,200r-4,-20l197,163r-5,-5xe" fillcolor="black" stroked="f">
                    <v:path arrowok="t" o:connecttype="custom" o:connectlocs="192,210;126,210;147,214;161,225;168,240;172,260;174,280;175,300;177,316;182,328;223,328;214,312;210,293;208,272;207,252;203,232;197,215;192,210" o:connectangles="0,0,0,0,0,0,0,0,0,0,0,0,0,0,0,0,0,0"/>
                  </v:shape>
                  <v:shape id="Freeform 61" o:spid="_x0000_s1078" style="position:absolute;left:1091;top:52;width:224;height:276;visibility:visible;mso-wrap-style:square;v-text-anchor:top" coordsize="22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4LsIA&#10;AADcAAAADwAAAGRycy9kb3ducmV2LnhtbERP32vCMBB+F/Y/hBv4ZtNNKaMzypyICiJMB74eza0t&#10;ay4libX+90YQfLuP7+dN571pREfO15YVvCUpCOLC6ppLBb/H1egDhA/IGhvLpOBKHuazl8EUc20v&#10;/EPdIZQihrDPUUEVQptL6YuKDPrEtsSR+7POYIjQlVI7vMRw08j3NM2kwZpjQ4UtfVdU/B/ORsFp&#10;vNhv17Lrdi4L5/1icnLL41qp4Wv/9QkiUB+e4od7o+P8LIP7M/EC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zguwgAAANwAAAAPAAAAAAAAAAAAAAAAAJgCAABkcnMvZG93&#10;bnJldi54bWxQSwUGAAAAAAQABAD1AAAAhwMAAAAA&#10;" path="m199,31r-72,l150,34r15,10l174,59r2,19l171,103r-14,14l137,125r-24,2l191,127r11,-11l210,96r3,-24l207,42,199,31xe" fillcolor="black" stroked="f">
                    <v:path arrowok="t" o:connecttype="custom" o:connectlocs="199,83;127,83;150,86;165,96;174,111;176,130;171,155;157,169;137,177;113,179;191,179;202,168;210,148;213,124;207,94;199,83" o:connectangles="0,0,0,0,0,0,0,0,0,0,0,0,0,0,0,0"/>
                  </v:shape>
                </v:group>
                <v:group id="Group 56" o:spid="_x0000_s1079" style="position:absolute;left:1326;top:128;width:166;height:205" coordorigin="1326,128" coordsize="16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 o:spid="_x0000_s1080" style="position:absolute;left:1326;top:128;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ADcQA&#10;AADcAAAADwAAAGRycy9kb3ducmV2LnhtbESPQYvCQAyF78L+hyHCXmSduocq1VFcWRfxIKh78Bg6&#10;sS12MqUzav335iB4S3gv732ZLTpXqxu1ofJsYDRMQBHn3lZcGPg/rr8moEJEtlh7JgMPCrCYf/Rm&#10;mFl/5z3dDrFQEsIhQwNljE2mdchLchiGviEW7exbh1HWttC2xbuEu1p/J0mqHVYsDSU2tCopvxyu&#10;zsBp/RP36d/vZUvox5sT75rddWDMZ79bTkFF6uLb/LreWMFPhVaekQn0/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wA3EAAAA3AAAAA8AAAAAAAAAAAAAAAAAmAIAAGRycy9k&#10;b3ducmV2LnhtbFBLBQYAAAAABAAEAPUAAACJAwAAAAA=&#10;" path="m33,l,,,131r4,30l15,184r21,15l69,204r20,-2l107,195r15,-11l129,175r-55,l57,172,44,164,36,152,33,135,33,xe" fillcolor="black" stroked="f">
                    <v:path arrowok="t" o:connecttype="custom" o:connectlocs="33,128;0,128;0,259;4,289;15,312;36,327;69,332;89,330;107,323;122,312;129,303;74,303;57,300;44,292;36,280;33,263;33,128" o:connectangles="0,0,0,0,0,0,0,0,0,0,0,0,0,0,0,0,0"/>
                  </v:shape>
                  <v:shape id="Freeform 58" o:spid="_x0000_s1081" style="position:absolute;left:1326;top:128;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BllsMA&#10;AADcAAAADwAAAGRycy9kb3ducmV2LnhtbERPTWvCQBC9F/wPywheim7sIdbUNbRSi3gQEj14HLLT&#10;JCQ7G7Krxn/fFYTe5vE+Z5UOphVX6l1tWcF8FoEgLqyuuVRwOm6n7yCcR9bYWiYFd3KQrkcvK0y0&#10;vXFG19yXIoSwS1BB5X2XSOmKigy6me2IA/dre4M+wL6UusdbCDetfIuiWBqsOTRU2NGmoqLJL0bB&#10;efvls/jnu9kT2sXuzIfucHlVajIePj9AeBr8v/jp3ukwP17C45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BllsMAAADcAAAADwAAAAAAAAAAAAAAAACYAgAAZHJzL2Rv&#10;d25yZXYueG1sUEsFBgAAAAAEAAQA9QAAAIgDAAAAAA==&#10;" path="m166,168r-31,l135,200r31,l166,168xe" fillcolor="black" stroked="f">
                    <v:path arrowok="t" o:connecttype="custom" o:connectlocs="166,296;135,296;135,328;166,328;166,296" o:connectangles="0,0,0,0,0"/>
                  </v:shape>
                  <v:shape id="Freeform 57" o:spid="_x0000_s1082" style="position:absolute;left:1326;top:128;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Na1sYA&#10;AADcAAAADwAAAGRycy9kb3ducmV2LnhtbESPT2vCQBDF74V+h2UKXkrd1EOU1FVsaUR6EPxz8Dhk&#10;xySYnQ3ZNYnfvnMo9DbDe/Peb5br0TWqpy7Ung28TxNQxIW3NZcGzqf8bQEqRGSLjWcy8KAA69Xz&#10;0xIz6wc+UH+MpZIQDhkaqGJsM61DUZHDMPUtsWhX3zmMsnalth0OEu4aPUuSVDusWRoqbOmrouJ2&#10;vDsDl/wzHtLt9+2H0M93F963+/urMZOXcfMBKtIY/81/1zsr+HPBl2dkAr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Na1sYAAADcAAAADwAAAAAAAAAAAAAAAACYAgAAZHJz&#10;L2Rvd25yZXYueG1sUEsFBgAAAAAEAAQA9QAAAIsDAAAAAA==&#10;" path="m166,l133,r,113l129,138r-11,19l100,171r-26,4l129,175r5,-7l166,168,166,xe" fillcolor="black" stroked="f">
                    <v:path arrowok="t" o:connecttype="custom" o:connectlocs="166,128;133,128;133,241;129,266;118,285;100,299;74,303;129,303;134,296;166,296;166,128" o:connectangles="0,0,0,0,0,0,0,0,0,0,0"/>
                  </v:shape>
                </v:group>
                <v:group id="Group 52" o:spid="_x0000_s1083" style="position:absolute;left:1513;top:123;width:170;height:209" coordorigin="1513,123" coordsize="170,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5" o:spid="_x0000_s1084" style="position:absolute;left:1513;top:123;width:170;height:209;visibility:visible;mso-wrap-style:square;v-text-anchor:top" coordsize="170,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Xy78EA&#10;AADcAAAADwAAAGRycy9kb3ducmV2LnhtbERPS4vCMBC+C/6HMII3TfXgoxpFFHVZ6ML6uA/N2Bab&#10;SWlirf9+syB4m4/vOct1a0rRUO0KywpGwwgEcWp1wZmCy3k/mIFwHlljaZkUvMjBetXtLDHW9sm/&#10;1Jx8JkIIuxgV5N5XsZQuzcmgG9qKOHA3Wxv0AdaZ1DU+Q7gp5TiKJtJgwaEhx4q2OaX308MoSJJZ&#10;cj9em+v0+2e+O1TtAZuLUarfazcLEJ5a/xG/3V86zJ+O4f+Zc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V8u/BAAAA3AAAAA8AAAAAAAAAAAAAAAAAmAIAAGRycy9kb3du&#10;cmV2LnhtbFBLBQYAAAAABAAEAPUAAACGAwAAAAA=&#10;" path="m33,142l,142r8,31l26,194r27,12l85,209r30,-3l142,196r16,-16l86,180,67,178,50,172,38,160,33,142xe" fillcolor="black" stroked="f">
                    <v:path arrowok="t" o:connecttype="custom" o:connectlocs="33,265;0,265;8,296;26,317;53,329;85,332;115,329;142,319;158,303;86,303;67,301;50,295;38,283;33,265" o:connectangles="0,0,0,0,0,0,0,0,0,0,0,0,0,0"/>
                  </v:shape>
                  <v:shape id="Freeform 54" o:spid="_x0000_s1085" style="position:absolute;left:1513;top:123;width:170;height:209;visibility:visible;mso-wrap-style:square;v-text-anchor:top" coordsize="170,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XdMMA&#10;AADcAAAADwAAAGRycy9kb3ducmV2LnhtbERP22rCQBB9L/Qflin0rW7agpfUNYilUQoRTOP7kJ0m&#10;wexsyG5j/HtXKPg2h3OdZTKaVgzUu8aygtdJBIK4tLrhSkHx8/UyB+E8ssbWMim4kINk9fiwxFjb&#10;Mx9oyH0lQgi7GBXU3nexlK6syaCb2I44cL+2N+gD7CupezyHcNPKtyiaSoMNh4YaO9rUVJ7yP6Mg&#10;y+bZaXscjrPv/eIz7cYUh8Io9fw0rj9AeBr9Xfzv3ukwf/YOt2fC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lXdMMAAADcAAAADwAAAAAAAAAAAAAAAACYAgAAZHJzL2Rv&#10;d25yZXYueG1sUEsFBgAAAAAEAAQA9QAAAIgDAAAAAA==&#10;" path="m79,l52,4,28,14,11,31,4,57r6,24l25,97r21,10l69,113r24,6l114,125r15,10l135,151r-5,15l118,175r-15,4l86,180r72,l162,176r8,-30l164,122,149,106,128,96,104,90,81,84,60,78,45,69,39,55,43,42,53,35,67,30,81,29r69,l135,13,110,3,79,xe" fillcolor="black" stroked="f">
                    <v:path arrowok="t" o:connecttype="custom" o:connectlocs="79,123;52,127;28,137;11,154;4,180;10,204;25,220;46,230;69,236;93,242;114,248;129,258;135,274;130,289;118,298;103,302;86,303;158,303;162,299;170,269;164,245;149,229;128,219;104,213;81,207;60,201;45,192;39,178;43,165;53,158;67,153;81,152;150,152;135,136;110,126;79,123" o:connectangles="0,0,0,0,0,0,0,0,0,0,0,0,0,0,0,0,0,0,0,0,0,0,0,0,0,0,0,0,0,0,0,0,0,0,0,0"/>
                  </v:shape>
                  <v:shape id="Freeform 53" o:spid="_x0000_s1086" style="position:absolute;left:1513;top:123;width:170;height:209;visibility:visible;mso-wrap-style:square;v-text-anchor:top" coordsize="170,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PAMMA&#10;AADcAAAADwAAAGRycy9kb3ducmV2LnhtbERP22rCQBB9L/Qflin0rW5aipfUNYilUQoRTOP7kJ0m&#10;wexsyG5j/HtXKPg2h3OdZTKaVgzUu8aygtdJBIK4tLrhSkHx8/UyB+E8ssbWMim4kINk9fiwxFjb&#10;Mx9oyH0lQgi7GBXU3nexlK6syaCb2I44cL+2N+gD7CupezyHcNPKtyiaSoMNh4YaO9rUVJ7yP6Mg&#10;y+bZaXscjrPv/eIz7cYUh8Io9fw0rj9AeBr9Xfzv3ukwf/YOt2fC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PAMMAAADcAAAADwAAAAAAAAAAAAAAAACYAgAAZHJzL2Rv&#10;d25yZXYueG1sUEsFBgAAAAAEAAQA9QAAAIgDAAAAAA==&#10;" path="m150,29r-69,l97,31r15,6l123,47r5,16l161,63,153,33r-3,-4xe" fillcolor="black" stroked="f">
                    <v:path arrowok="t" o:connecttype="custom" o:connectlocs="150,152;81,152;97,154;112,160;123,170;128,186;161,186;153,156;150,152" o:connectangles="0,0,0,0,0,0,0,0,0"/>
                  </v:shape>
                </v:group>
                <v:group id="Group 48" o:spid="_x0000_s1087" style="position:absolute;left:1705;top:52;width:174;height:276" coordorigin="1705,52" coordsize="174,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51" o:spid="_x0000_s1088" style="position:absolute;left:1705;top:52;width:174;height:276;visibility:visible;mso-wrap-style:square;v-text-anchor:top" coordsize="17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As74A&#10;AADcAAAADwAAAGRycy9kb3ducmV2LnhtbERPTYvCMBC9C/6HMII3TevBSjWKCGKvdpdlj7PN2BaT&#10;SWmi1n9vhAVv83ifs9kN1og79b51rCCdJyCIK6dbrhV8fx1nKxA+IGs0jknBkzzstuPRBnPtHnym&#10;exlqEUPY56igCaHLpfRVQxb93HXEkbu43mKIsK+l7vERw62RiyRZSostx4YGOzo0VF3Lm1Xwk2I6&#10;mKI2hSxv5vT7zFLK/pSaTob9GkSgIXzE/+5Cx/nZEt7PxAv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rgLO+AAAA3AAAAA8AAAAAAAAAAAAAAAAAmAIAAGRycy9kb3ducmV2&#10;LnhtbFBLBQYAAAAABAAEAPUAAACDAwAAAAA=&#10;" path="m33,l,,,276r33,l33,200,64,171r40,l99,163r-66,l33,xe" fillcolor="black" stroked="f">
                    <v:path arrowok="t" o:connecttype="custom" o:connectlocs="33,52;0,52;0,328;33,328;33,252;64,223;104,223;99,215;33,215;33,52" o:connectangles="0,0,0,0,0,0,0,0,0,0"/>
                  </v:shape>
                  <v:shape id="Freeform 50" o:spid="_x0000_s1089" style="position:absolute;left:1705;top:52;width:174;height:276;visibility:visible;mso-wrap-style:square;v-text-anchor:top" coordsize="17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clKL4A&#10;AADcAAAADwAAAGRycy9kb3ducmV2LnhtbERPTYvCMBC9L/gfwgje1rQe7FKNIoLYq10Rj2MztsVk&#10;Upqo9d8bYWFv83ifs1wP1ogH9b51rCCdJiCIK6dbrhUcf3ffPyB8QNZoHJOCF3lYr0ZfS8y1e/KB&#10;HmWoRQxhn6OCJoQul9JXDVn0U9cRR+7qeoshwr6WusdnDLdGzpJkLi22HBsa7GjbUHUr71bBKcV0&#10;MEVtClnezf78ylLKLkpNxsNmASLQEP7Ff+5Cx/lZBp9n4gV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nJSi+AAAA3AAAAA8AAAAAAAAAAAAAAAAAmAIAAGRycy9kb3ducmV2&#10;LnhtbFBLBQYAAAAABAAEAPUAAACDAwAAAAA=&#10;" path="m104,171r-40,l132,276r42,l104,171xe" fillcolor="black" stroked="f">
                    <v:path arrowok="t" o:connecttype="custom" o:connectlocs="104,223;64,223;132,328;174,328;104,223" o:connectangles="0,0,0,0,0"/>
                  </v:shape>
                  <v:shape id="Freeform 49" o:spid="_x0000_s1090" style="position:absolute;left:1705;top:52;width:174;height:276;visibility:visible;mso-wrap-style:square;v-text-anchor:top" coordsize="17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ixWsIA&#10;AADcAAAADwAAAGRycy9kb3ducmV2LnhtbESPQW/CMAyF75P4D5GRuI20O1DUEdCEhNYr3TRxNI3X&#10;VkucqglQ/j0+IO1m6z2/93mzm7xTVxpjH9hAvsxAETfB9twa+P46vK5BxYRs0QUmA3eKsNvOXjZY&#10;2nDjI13r1CoJ4ViigS6lodQ6Nh15jMswEIv2G0aPSdax1XbEm4R7p9+ybKU99iwNHQ6076j5qy/e&#10;wE+O+eSq1lW6vrjP073IqTgbs5hPH++gEk3p3/y8rqzgF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LFawgAAANwAAAAPAAAAAAAAAAAAAAAAAJgCAABkcnMvZG93&#10;bnJldi54bWxQSwUGAAAAAAQABAD1AAAAhwMAAAAA&#10;" path="m168,76r-44,l33,163r66,l89,149,168,76xe" fillcolor="black" stroked="f">
                    <v:path arrowok="t" o:connecttype="custom" o:connectlocs="168,128;124,128;33,215;99,215;89,201;168,128" o:connectangles="0,0,0,0,0,0"/>
                  </v:shape>
                </v:group>
                <v:group id="Group 46" o:spid="_x0000_s1091" style="position:absolute;left:1898;top:72;width:33;height:2" coordorigin="1898,72" coordsize="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Freeform 47" o:spid="_x0000_s1092" style="position:absolute;left:1898;top:72;width:33;height:2;visibility:visible;mso-wrap-style:square;v-text-anchor:top" coordsize="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dfiMIA&#10;AADcAAAADwAAAGRycy9kb3ducmV2LnhtbESPQWsCMRCF70L/Q5iCt5qtoMjWKFIoFHpSK9jbsBk3&#10;i8lkSVJd/71zELzN8N68981yPQSvLpRyF9nA+6QCRdxE23Fr4Hf/9bYAlQuyRR+ZDNwow3r1Mlpi&#10;beOVt3TZlVZJCOcaDbhS+lrr3DgKmCexJxbtFFPAImtqtU14lfDg9bSq5jpgx9LgsKdPR8159x8M&#10;pD5P8e9o/cnbn9ngbodZzAdjxq/D5gNUoaE8zY/rbyv4C8GXZ2QCv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x1+IwgAAANwAAAAPAAAAAAAAAAAAAAAAAJgCAABkcnMvZG93&#10;bnJldi54bWxQSwUGAAAAAAQABAD1AAAAhwMAAAAA&#10;" path="m,l33,e" filled="f" strokeweight=".70839mm">
                    <v:path arrowok="t" o:connecttype="custom" o:connectlocs="0,0;33,0" o:connectangles="0,0"/>
                  </v:shape>
                </v:group>
                <v:group id="Group 44" o:spid="_x0000_s1093" style="position:absolute;left:1914;top:128;width:2;height:200" coordorigin="1914,128" coordsize="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Freeform 45" o:spid="_x0000_s1094" style="position:absolute;left:1914;top:128;width:2;height:200;visibility:visible;mso-wrap-style:square;v-text-anchor:top" coordsize="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DfYcIA&#10;AADcAAAADwAAAGRycy9kb3ducmV2LnhtbERPTYvCMBC9C/sfwix403Q9iHaNIrLCHgSx6n22Gdtq&#10;M+kmUau/3giCt3m8z5nMWlOLCzlfWVbw1U9AEOdWV1wo2G2XvREIH5A11pZJwY08zKYfnQmm2l55&#10;Q5csFCKGsE9RQRlCk0rp85IM+r5tiCN3sM5giNAVUju8xnBTy0GSDKXBimNDiQ0tSspP2dkoGB93&#10;cnFeL5vs/n/729j16mfvVkp1P9v5N4hAbXiLX+5fHeePBvB8Jl4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cN9hwgAAANwAAAAPAAAAAAAAAAAAAAAAAJgCAABkcnMvZG93&#10;bnJldi54bWxQSwUGAAAAAAQABAD1AAAAhwMAAAAA&#10;" path="m,l,200e" filled="f" strokeweight=".57892mm">
                    <v:path arrowok="t" o:connecttype="custom" o:connectlocs="0,128;0,328" o:connectangles="0,0"/>
                  </v:shape>
                </v:group>
                <v:group id="Group 40" o:spid="_x0000_s1095" style="position:absolute;left:1959;top:123;width:166;height:205" coordorigin="1959,123" coordsize="16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43" o:spid="_x0000_s1096" style="position:absolute;left:1959;top:123;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0s8sMA&#10;AADcAAAADwAAAGRycy9kb3ducmV2LnhtbERPTWvCQBC9C/0PyxS8iG5axIboKm2pIj0IST14HLJj&#10;EszOhuwmxn/vCgVv83ifs9oMphY9ta6yrOBtFoEgzq2uuFBw/NtOYxDOI2usLZOCGznYrF9GK0y0&#10;vXJKfeYLEULYJaig9L5JpHR5SQbdzDbEgTvb1qAPsC2kbvEawk0t36NoIQ1WHBpKbOi7pPySdUbB&#10;afvl08Xu5/JLaD/2Jz40h26i1Ph1+FyC8DT4p/jfvddhfjyHxzPh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0s8sMAAADcAAAADwAAAAAAAAAAAAAAAACYAgAAZHJzL2Rv&#10;d25yZXYueG1sUEsFBgAAAAAEAAQA9QAAAIgDAAAAAA==&#10;" path="m30,5l,5,,205r32,l32,92,36,67,47,47,62,37r-32,l30,5xe" fillcolor="black" stroked="f">
                    <v:path arrowok="t" o:connecttype="custom" o:connectlocs="30,128;0,128;0,328;32,328;32,215;36,190;47,170;62,160;30,160;30,128" o:connectangles="0,0,0,0,0,0,0,0,0,0"/>
                  </v:shape>
                  <v:shape id="Freeform 42" o:spid="_x0000_s1097" style="position:absolute;left:1959;top:123;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JacMA&#10;AADcAAAADwAAAGRycy9kb3ducmV2LnhtbERPTWvCQBC9C/0PyxS8iG5a0IboKm2pIj0IST14HLJj&#10;EszOhuwmxn/vCgVv83ifs9oMphY9ta6yrOBtFoEgzq2uuFBw/NtOYxDOI2usLZOCGznYrF9GK0y0&#10;vXJKfeYLEULYJaig9L5JpHR5SQbdzDbEgTvb1qAPsC2kbvEawk0t36NoIQ1WHBpKbOi7pPySdUbB&#10;afvl08Xu5/JLaD/2Jz40h26i1Ph1+FyC8DT4p/jfvddhfjyHxzPh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JacMAAADcAAAADwAAAAAAAAAAAAAAAACYAgAAZHJzL2Rv&#10;d25yZXYueG1sUEsFBgAAAAAEAAQA9QAAAIgDAAAAAA==&#10;" path="m154,29r-63,l108,32r13,8l129,53r3,16l132,205r33,l165,73,162,44,154,29xe" fillcolor="black" stroked="f">
                    <v:path arrowok="t" o:connecttype="custom" o:connectlocs="154,152;91,152;108,155;121,163;129,176;132,192;132,328;165,328;165,196;162,167;154,152" o:connectangles="0,0,0,0,0,0,0,0,0,0,0"/>
                  </v:shape>
                  <v:shape id="Freeform 41" o:spid="_x0000_s1098" style="position:absolute;left:1959;top:123;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XHsEA&#10;AADcAAAADwAAAGRycy9kb3ducmV2LnhtbERPTYvCMBC9C/6HMIIX0VQPVapRVFRkD0LdPXgcmrEt&#10;NpPSRK3/3ggL3ubxPmexak0lHtS40rKC8SgCQZxZXXKu4O93P5yBcB5ZY2WZFLzIwWrZ7Sww0fbJ&#10;KT3OPhchhF2CCgrv60RKlxVk0I1sTRy4q20M+gCbXOoGnyHcVHISRbE0WHJoKLCmbUHZ7Xw3Ci77&#10;jU/jw+72Q2inxwuf6tN9oFS/167nIDy1/iv+dx91mD+L4fNMu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zFx7BAAAA3AAAAA8AAAAAAAAAAAAAAAAAmAIAAGRycy9kb3du&#10;cmV2LnhtbFBLBQYAAAAABAAEAPUAAACGAwAAAAA=&#10;" path="m96,l76,3,58,9,43,21,31,37r31,l65,34,91,29r63,l150,21,129,6,96,xe" fillcolor="black" stroked="f">
                    <v:path arrowok="t" o:connecttype="custom" o:connectlocs="96,123;76,126;58,132;43,144;31,160;62,160;65,157;91,152;154,152;150,144;129,129;96,123" o:connectangles="0,0,0,0,0,0,0,0,0,0,0,0"/>
                  </v:shape>
                </v:group>
                <v:group id="Group 36" o:spid="_x0000_s1099" style="position:absolute;left:1;width:257;height:328" coordorigin="1" coordsize="257,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Freeform 39" o:spid="_x0000_s1100" style="position:absolute;left:1;width:257;height:328;visibility:visible;mso-wrap-style:square;v-text-anchor:top" coordsize="257,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m7TscA&#10;AADcAAAADwAAAGRycy9kb3ducmV2LnhtbESPT2vCQBDF70K/wzKFXkQ3tlQlukppEXoolPoH9DZk&#10;xyQ0Oxt315h++86h0NsM7817v1mue9eojkKsPRuYjDNQxIW3NZcG9rvNaA4qJmSLjWcy8EMR1qu7&#10;wRJz62/8Rd02lUpCOOZooEqpzbWORUUO49i3xKKdfXCYZA2ltgFvEu4a/ZhlU+2wZmmosKXXiorv&#10;7dUZCM/Tz+LD1+3b6Wl41EfbXGbdwZiH+/5lASpRn/7Nf9fvVvDnQivPyAR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5u07HAAAA3AAAAA8AAAAAAAAAAAAAAAAAmAIAAGRy&#10;cy9kb3ducmV2LnhtbFBLBQYAAAAABAAEAPUAAACMAwAAAAA=&#10;" path="m128,l,328r38,l69,245r155,l211,214r-131,l128,85r33,l128,xe" fillcolor="black" stroked="f">
                    <v:path arrowok="t" o:connecttype="custom" o:connectlocs="128,0;0,328;38,328;69,245;224,245;211,214;80,214;128,85;161,85;128,0" o:connectangles="0,0,0,0,0,0,0,0,0,0"/>
                  </v:shape>
                  <v:shape id="Freeform 38" o:spid="_x0000_s1101" style="position:absolute;left:1;width:257;height:328;visibility:visible;mso-wrap-style:square;v-text-anchor:top" coordsize="257,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e1cQA&#10;AADcAAAADwAAAGRycy9kb3ducmV2LnhtbERPTWsCMRC9F/wPYQQvpWa1aHU1iihCD4WitqC3YTPu&#10;Lm4maxLX7b9vCkJv83ifM1+2phINOV9aVjDoJyCIM6tLzhV8HbYvExA+IGusLJOCH/KwXHSe5phq&#10;e+cdNfuQixjCPkUFRQh1KqXPCjLo+7YmjtzZOoMhQpdL7fAew00lh0kylgZLjg0F1rQuKLvsb0aB&#10;G40/sw9b1pvT6/NRHnV1fWu+lep129UMRKA2/Isf7ncd50+m8PdMvE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1HtXEAAAA3AAAAA8AAAAAAAAAAAAAAAAAmAIAAGRycy9k&#10;b3ducmV2LnhtbFBLBQYAAAAABAAEAPUAAACJAwAAAAA=&#10;" path="m224,245r-39,l215,328r41,l224,245xe" fillcolor="black" stroked="f">
                    <v:path arrowok="t" o:connecttype="custom" o:connectlocs="224,245;185,245;215,328;256,328;224,245" o:connectangles="0,0,0,0,0"/>
                  </v:shape>
                  <v:shape id="Freeform 37" o:spid="_x0000_s1102" style="position:absolute;left:1;width:257;height:328;visibility:visible;mso-wrap-style:square;v-text-anchor:top" coordsize="257,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YhlccA&#10;AADcAAAADwAAAGRycy9kb3ducmV2LnhtbESPT0vDQBDF70K/wzJCL2I3Vqwauy1iEXooSP9BvQ3Z&#10;MQnNzsbdbZp++85B8DbDe/Peb6bz3jWqoxBrzwYeRhko4sLbmksDu+3n/QuomJAtNp7JwIUizGeD&#10;mynm1p95Td0mlUpCOOZooEqpzbWORUUO48i3xKL9+OAwyRpKbQOeJdw1epxlE+2wZmmosKWPiorj&#10;5uQMhKfJV7Hydbv4frw76INtfp+7vTHD2/79DVSiPv2b/66XVvBfBV+ekQn0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0WIZXHAAAA3AAAAA8AAAAAAAAAAAAAAAAAmAIAAGRy&#10;cy9kb3ducmV2LnhtbFBLBQYAAAAABAAEAPUAAACMAwAAAAA=&#10;" path="m161,85r-33,l174,214r37,l161,85xe" fillcolor="black" stroked="f">
                    <v:path arrowok="t" o:connecttype="custom" o:connectlocs="161,85;128,85;174,214;211,214;161,85" o:connectangles="0,0,0,0,0"/>
                  </v:shape>
                </v:group>
                <w10:anchorlock/>
              </v:group>
            </w:pict>
          </mc:Fallback>
        </mc:AlternateContent>
      </w:r>
    </w:p>
    <w:p w:rsidR="006671A1" w:rsidRPr="00B30CA2" w:rsidRDefault="006671A1">
      <w:pPr>
        <w:rPr>
          <w:rFonts w:ascii="Times New Roman" w:eastAsia="Times New Roman" w:hAnsi="Times New Roman" w:cs="Times New Roman"/>
          <w:sz w:val="20"/>
          <w:szCs w:val="20"/>
          <w:lang w:val="en-GB"/>
        </w:rPr>
      </w:pPr>
    </w:p>
    <w:p w:rsidR="006671A1" w:rsidRPr="00B30CA2" w:rsidRDefault="006671A1">
      <w:pPr>
        <w:rPr>
          <w:rFonts w:ascii="Times New Roman" w:eastAsia="Times New Roman" w:hAnsi="Times New Roman" w:cs="Times New Roman"/>
          <w:sz w:val="20"/>
          <w:szCs w:val="20"/>
          <w:lang w:val="en-GB"/>
        </w:rPr>
      </w:pPr>
    </w:p>
    <w:p w:rsidR="006671A1" w:rsidRPr="00B30CA2" w:rsidRDefault="00597715" w:rsidP="000624BD">
      <w:pPr>
        <w:spacing w:before="38"/>
        <w:ind w:left="850" w:hanging="708"/>
        <w:rPr>
          <w:rFonts w:ascii="Calibri" w:eastAsia="Calibri" w:hAnsi="Calibri" w:cs="Calibri"/>
          <w:sz w:val="42"/>
          <w:szCs w:val="42"/>
          <w:lang w:val="en-GB"/>
        </w:rPr>
      </w:pPr>
      <w:r>
        <w:rPr>
          <w:noProof/>
          <w:lang w:val="en-GB" w:eastAsia="en-GB"/>
        </w:rPr>
        <mc:AlternateContent>
          <mc:Choice Requires="wpg">
            <w:drawing>
              <wp:anchor distT="0" distB="0" distL="114300" distR="114300" simplePos="0" relativeHeight="1072" behindDoc="0" locked="0" layoutInCell="1" allowOverlap="1">
                <wp:simplePos x="0" y="0"/>
                <wp:positionH relativeFrom="page">
                  <wp:posOffset>0</wp:posOffset>
                </wp:positionH>
                <wp:positionV relativeFrom="paragraph">
                  <wp:posOffset>-1735455</wp:posOffset>
                </wp:positionV>
                <wp:extent cx="252095" cy="1872615"/>
                <wp:effectExtent l="0" t="0" r="0" b="0"/>
                <wp:wrapNone/>
                <wp:docPr id="5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 cy="1872615"/>
                          <a:chOff x="0" y="-2733"/>
                          <a:chExt cx="397" cy="2949"/>
                        </a:xfrm>
                      </wpg:grpSpPr>
                      <wpg:grpSp>
                        <wpg:cNvPr id="55" name="Group 33"/>
                        <wpg:cNvGrpSpPr>
                          <a:grpSpLocks/>
                        </wpg:cNvGrpSpPr>
                        <wpg:grpSpPr bwMode="auto">
                          <a:xfrm>
                            <a:off x="0" y="-2733"/>
                            <a:ext cx="397" cy="2552"/>
                            <a:chOff x="0" y="-2733"/>
                            <a:chExt cx="397" cy="2552"/>
                          </a:xfrm>
                        </wpg:grpSpPr>
                        <wps:wsp>
                          <wps:cNvPr id="56" name="Freeform 34"/>
                          <wps:cNvSpPr>
                            <a:spLocks/>
                          </wps:cNvSpPr>
                          <wps:spPr bwMode="auto">
                            <a:xfrm>
                              <a:off x="0" y="-2733"/>
                              <a:ext cx="397" cy="2552"/>
                            </a:xfrm>
                            <a:custGeom>
                              <a:avLst/>
                              <a:gdLst>
                                <a:gd name="T0" fmla="*/ 0 w 397"/>
                                <a:gd name="T1" fmla="+- 0 -182 -2733"/>
                                <a:gd name="T2" fmla="*/ -182 h 2552"/>
                                <a:gd name="T3" fmla="*/ 397 w 397"/>
                                <a:gd name="T4" fmla="+- 0 -182 -2733"/>
                                <a:gd name="T5" fmla="*/ -182 h 2552"/>
                                <a:gd name="T6" fmla="*/ 397 w 397"/>
                                <a:gd name="T7" fmla="+- 0 -2733 -2733"/>
                                <a:gd name="T8" fmla="*/ -2733 h 2552"/>
                                <a:gd name="T9" fmla="*/ 0 w 397"/>
                                <a:gd name="T10" fmla="+- 0 -2733 -2733"/>
                                <a:gd name="T11" fmla="*/ -2733 h 2552"/>
                                <a:gd name="T12" fmla="*/ 0 w 397"/>
                                <a:gd name="T13" fmla="+- 0 -182 -2733"/>
                                <a:gd name="T14" fmla="*/ -182 h 2552"/>
                              </a:gdLst>
                              <a:ahLst/>
                              <a:cxnLst>
                                <a:cxn ang="0">
                                  <a:pos x="T0" y="T2"/>
                                </a:cxn>
                                <a:cxn ang="0">
                                  <a:pos x="T3" y="T5"/>
                                </a:cxn>
                                <a:cxn ang="0">
                                  <a:pos x="T6" y="T8"/>
                                </a:cxn>
                                <a:cxn ang="0">
                                  <a:pos x="T9" y="T11"/>
                                </a:cxn>
                                <a:cxn ang="0">
                                  <a:pos x="T12" y="T14"/>
                                </a:cxn>
                              </a:cxnLst>
                              <a:rect l="0" t="0" r="r" b="b"/>
                              <a:pathLst>
                                <a:path w="397" h="2552">
                                  <a:moveTo>
                                    <a:pt x="0" y="2551"/>
                                  </a:moveTo>
                                  <a:lnTo>
                                    <a:pt x="397" y="2551"/>
                                  </a:lnTo>
                                  <a:lnTo>
                                    <a:pt x="397" y="0"/>
                                  </a:lnTo>
                                  <a:lnTo>
                                    <a:pt x="0" y="0"/>
                                  </a:lnTo>
                                  <a:lnTo>
                                    <a:pt x="0" y="2551"/>
                                  </a:lnTo>
                                  <a:close/>
                                </a:path>
                              </a:pathLst>
                            </a:custGeom>
                            <a:solidFill>
                              <a:srgbClr val="0031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 name="Group 31"/>
                        <wpg:cNvGrpSpPr>
                          <a:grpSpLocks/>
                        </wpg:cNvGrpSpPr>
                        <wpg:grpSpPr bwMode="auto">
                          <a:xfrm>
                            <a:off x="0" y="-182"/>
                            <a:ext cx="397" cy="397"/>
                            <a:chOff x="0" y="-182"/>
                            <a:chExt cx="397" cy="397"/>
                          </a:xfrm>
                        </wpg:grpSpPr>
                        <wps:wsp>
                          <wps:cNvPr id="58" name="Freeform 32"/>
                          <wps:cNvSpPr>
                            <a:spLocks/>
                          </wps:cNvSpPr>
                          <wps:spPr bwMode="auto">
                            <a:xfrm>
                              <a:off x="0" y="-182"/>
                              <a:ext cx="397" cy="397"/>
                            </a:xfrm>
                            <a:custGeom>
                              <a:avLst/>
                              <a:gdLst>
                                <a:gd name="T0" fmla="*/ 0 w 397"/>
                                <a:gd name="T1" fmla="+- 0 215 -182"/>
                                <a:gd name="T2" fmla="*/ 215 h 397"/>
                                <a:gd name="T3" fmla="*/ 397 w 397"/>
                                <a:gd name="T4" fmla="+- 0 215 -182"/>
                                <a:gd name="T5" fmla="*/ 215 h 397"/>
                                <a:gd name="T6" fmla="*/ 397 w 397"/>
                                <a:gd name="T7" fmla="+- 0 -182 -182"/>
                                <a:gd name="T8" fmla="*/ -182 h 397"/>
                                <a:gd name="T9" fmla="*/ 0 w 397"/>
                                <a:gd name="T10" fmla="+- 0 -182 -182"/>
                                <a:gd name="T11" fmla="*/ -182 h 397"/>
                                <a:gd name="T12" fmla="*/ 0 w 397"/>
                                <a:gd name="T13" fmla="+- 0 215 -182"/>
                                <a:gd name="T14" fmla="*/ 215 h 397"/>
                              </a:gdLst>
                              <a:ahLst/>
                              <a:cxnLst>
                                <a:cxn ang="0">
                                  <a:pos x="T0" y="T2"/>
                                </a:cxn>
                                <a:cxn ang="0">
                                  <a:pos x="T3" y="T5"/>
                                </a:cxn>
                                <a:cxn ang="0">
                                  <a:pos x="T6" y="T8"/>
                                </a:cxn>
                                <a:cxn ang="0">
                                  <a:pos x="T9" y="T11"/>
                                </a:cxn>
                                <a:cxn ang="0">
                                  <a:pos x="T12" y="T14"/>
                                </a:cxn>
                              </a:cxnLst>
                              <a:rect l="0" t="0" r="r" b="b"/>
                              <a:pathLst>
                                <a:path w="397" h="397">
                                  <a:moveTo>
                                    <a:pt x="0" y="397"/>
                                  </a:moveTo>
                                  <a:lnTo>
                                    <a:pt x="397" y="397"/>
                                  </a:lnTo>
                                  <a:lnTo>
                                    <a:pt x="397" y="0"/>
                                  </a:lnTo>
                                  <a:lnTo>
                                    <a:pt x="0" y="0"/>
                                  </a:lnTo>
                                  <a:lnTo>
                                    <a:pt x="0" y="397"/>
                                  </a:lnTo>
                                  <a:close/>
                                </a:path>
                              </a:pathLst>
                            </a:custGeom>
                            <a:solidFill>
                              <a:srgbClr val="34BD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4B39B93" id="Group 30" o:spid="_x0000_s1026" style="position:absolute;margin-left:0;margin-top:-136.65pt;width:19.85pt;height:147.45pt;z-index:1072;mso-position-horizontal-relative:page" coordorigin=",-2733" coordsize="397,2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">
                <v:group id="Group 33" o:spid="_x0000_s1027" style="position:absolute;top:-2733;width:397;height:2552" coordorigin=",-2733" coordsize="397,2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34" o:spid="_x0000_s1028" style="position:absolute;top:-2733;width:397;height:2552;visibility:visible;mso-wrap-style:square;v-text-anchor:top" coordsize="397,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wB9sMA&#10;AADbAAAADwAAAGRycy9kb3ducmV2LnhtbESPQWvCQBSE70L/w/IKvelGoVpiNqJCoe2tWvD6zD6T&#10;YPbtsruNaX59t1DwOMzMN0yxGUwnevKhtaxgPstAEFdWt1wr+Dq+Tl9AhIissbNMCn4owKZ8mBSY&#10;a3vjT+oPsRYJwiFHBU2MLpcyVA0ZDDPriJN3sd5gTNLXUnu8Jbjp5CLLltJgy2mhQUf7hqrr4dso&#10;cOf31e60qD96tqMbu9GfXeWVenoctmsQkYZ4D/+337SC5yX8fUk/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wB9sMAAADbAAAADwAAAAAAAAAAAAAAAACYAgAAZHJzL2Rv&#10;d25yZXYueG1sUEsFBgAAAAAEAAQA9QAAAIgDAAAAAA==&#10;" path="m,2551r397,l397,,,,,2551xe" fillcolor="#003160" stroked="f">
                    <v:path arrowok="t" o:connecttype="custom" o:connectlocs="0,-182;397,-182;397,-2733;0,-2733;0,-182" o:connectangles="0,0,0,0,0"/>
                  </v:shape>
                </v:group>
                <v:group id="Group 31" o:spid="_x0000_s1029" style="position:absolute;top:-182;width:397;height:397" coordorigin=",-182" coordsize="397,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32" o:spid="_x0000_s1030" style="position:absolute;top:-182;width:397;height:397;visibility:visible;mso-wrap-style:square;v-text-anchor:top" coordsize="397,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QqH8IA&#10;AADbAAAADwAAAGRycy9kb3ducmV2LnhtbERPy2rCQBTdC/7DcAV3OjGgtdFRxBfdiKiF0t0lc02C&#10;mTsxM8a0X99ZFFweznu+bE0pGqpdYVnBaBiBIE6tLjhT8HnZDaYgnEfWWFomBT/kYLnoduaYaPvk&#10;EzVnn4kQwi5BBbn3VSKlS3My6Ia2Ig7c1dYGfYB1JnWNzxBuShlH0UQaLDg05FjROqf0dn4YBffH&#10;YbNdxTr++r6nJ7k/Hprft3el+r12NQPhqfUv8b/7QysYh7HhS/g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CofwgAAANsAAAAPAAAAAAAAAAAAAAAAAJgCAABkcnMvZG93&#10;bnJldi54bWxQSwUGAAAAAAQABAD1AAAAhwMAAAAA&#10;" path="m,397r397,l397,,,,,397xe" fillcolor="#34bdef" stroked="f">
                    <v:path arrowok="t" o:connecttype="custom" o:connectlocs="0,215;397,215;397,-182;0,-182;0,215" o:connectangles="0,0,0,0,0"/>
                  </v:shape>
                </v:group>
                <w10:wrap anchorx="page"/>
              </v:group>
            </w:pict>
          </mc:Fallback>
        </mc:AlternateContent>
      </w:r>
      <w:r w:rsidR="00E562C6" w:rsidRPr="00B30CA2">
        <w:rPr>
          <w:rFonts w:ascii="Calibri"/>
          <w:b/>
          <w:spacing w:val="-3"/>
          <w:w w:val="105"/>
          <w:sz w:val="42"/>
          <w:lang w:val="en-GB"/>
        </w:rPr>
        <w:t>Stage 1</w:t>
      </w:r>
      <w:r w:rsidR="00E562C6" w:rsidRPr="00B30CA2">
        <w:rPr>
          <w:rFonts w:ascii="Calibri"/>
          <w:b/>
          <w:w w:val="105"/>
          <w:sz w:val="42"/>
          <w:lang w:val="en-GB"/>
        </w:rPr>
        <w:t xml:space="preserve"> Research</w:t>
      </w:r>
      <w:r w:rsidR="00E562C6" w:rsidRPr="00B30CA2">
        <w:rPr>
          <w:rFonts w:ascii="Calibri"/>
          <w:b/>
          <w:spacing w:val="-3"/>
          <w:w w:val="105"/>
          <w:sz w:val="42"/>
          <w:lang w:val="en-GB"/>
        </w:rPr>
        <w:t xml:space="preserve"> Ethics</w:t>
      </w:r>
      <w:r w:rsidR="00E562C6" w:rsidRPr="00B30CA2">
        <w:rPr>
          <w:rFonts w:ascii="Calibri"/>
          <w:b/>
          <w:w w:val="105"/>
          <w:sz w:val="42"/>
          <w:lang w:val="en-GB"/>
        </w:rPr>
        <w:t xml:space="preserve"> Application</w:t>
      </w:r>
      <w:r w:rsidR="000D437E" w:rsidRPr="00B30CA2">
        <w:rPr>
          <w:rFonts w:ascii="Calibri"/>
          <w:b/>
          <w:spacing w:val="35"/>
          <w:w w:val="105"/>
          <w:sz w:val="42"/>
          <w:lang w:val="en-GB"/>
        </w:rPr>
        <w:t xml:space="preserve"> </w:t>
      </w:r>
      <w:r w:rsidR="000D437E" w:rsidRPr="00B30CA2">
        <w:rPr>
          <w:rFonts w:ascii="Calibri"/>
          <w:b/>
          <w:spacing w:val="-6"/>
          <w:w w:val="105"/>
          <w:sz w:val="42"/>
          <w:lang w:val="en-GB"/>
        </w:rPr>
        <w:t>Form</w:t>
      </w:r>
    </w:p>
    <w:p w:rsidR="006671A1" w:rsidRPr="00B30CA2" w:rsidRDefault="000D437E" w:rsidP="000624BD">
      <w:pPr>
        <w:pStyle w:val="Heading1"/>
        <w:spacing w:before="253"/>
        <w:ind w:left="850" w:hanging="708"/>
        <w:rPr>
          <w:lang w:val="en-GB"/>
        </w:rPr>
      </w:pPr>
      <w:r w:rsidRPr="00B30CA2">
        <w:rPr>
          <w:color w:val="34BDEF"/>
          <w:lang w:val="en-GB"/>
        </w:rPr>
        <w:t xml:space="preserve">Section 1: Details of the </w:t>
      </w:r>
      <w:r w:rsidRPr="00B30CA2">
        <w:rPr>
          <w:color w:val="34BDEF"/>
          <w:spacing w:val="-3"/>
          <w:lang w:val="en-GB"/>
        </w:rPr>
        <w:t xml:space="preserve">Researcher </w:t>
      </w:r>
      <w:r w:rsidRPr="00B30CA2">
        <w:rPr>
          <w:color w:val="34BDEF"/>
          <w:lang w:val="en-GB"/>
        </w:rPr>
        <w:t>and their</w:t>
      </w:r>
      <w:r w:rsidRPr="00B30CA2">
        <w:rPr>
          <w:color w:val="34BDEF"/>
          <w:spacing w:val="-26"/>
          <w:lang w:val="en-GB"/>
        </w:rPr>
        <w:t xml:space="preserve"> </w:t>
      </w:r>
      <w:r w:rsidRPr="00B30CA2">
        <w:rPr>
          <w:color w:val="34BDEF"/>
          <w:spacing w:val="-3"/>
          <w:lang w:val="en-GB"/>
        </w:rPr>
        <w:t>Research</w:t>
      </w:r>
    </w:p>
    <w:p w:rsidR="006671A1" w:rsidRDefault="005F4322" w:rsidP="000624BD">
      <w:pPr>
        <w:spacing w:before="94" w:line="252" w:lineRule="auto"/>
        <w:ind w:left="142"/>
        <w:rPr>
          <w:rFonts w:ascii="Trebuchet MS"/>
          <w:b/>
          <w:lang w:val="en-GB"/>
        </w:rPr>
      </w:pPr>
      <w:r>
        <w:rPr>
          <w:rFonts w:ascii="Trebuchet MS"/>
          <w:b/>
          <w:spacing w:val="-4"/>
          <w:lang w:val="en-GB"/>
        </w:rPr>
        <w:t>N</w:t>
      </w:r>
      <w:r w:rsidR="00913B5E" w:rsidRPr="00156698">
        <w:rPr>
          <w:rFonts w:ascii="Trebuchet MS"/>
          <w:b/>
          <w:spacing w:val="-4"/>
          <w:lang w:val="en-GB"/>
        </w:rPr>
        <w:t xml:space="preserve">.B. If you are </w:t>
      </w:r>
      <w:r w:rsidR="00913B5E" w:rsidRPr="00156698">
        <w:rPr>
          <w:rFonts w:ascii="Trebuchet MS" w:hAnsi="Trebuchet MS"/>
          <w:b/>
          <w:lang w:val="en-GB"/>
        </w:rPr>
        <w:t xml:space="preserve">conducting </w:t>
      </w:r>
      <w:r w:rsidR="000D437E" w:rsidRPr="00156698">
        <w:rPr>
          <w:rFonts w:ascii="Trebuchet MS" w:hAnsi="Trebuchet MS"/>
          <w:b/>
          <w:lang w:val="en-GB"/>
        </w:rPr>
        <w:t xml:space="preserve">research </w:t>
      </w:r>
      <w:r w:rsidR="00913B5E" w:rsidRPr="00156698">
        <w:rPr>
          <w:rFonts w:ascii="Trebuchet MS" w:hAnsi="Trebuchet MS"/>
          <w:b/>
          <w:lang w:val="en-GB"/>
        </w:rPr>
        <w:t xml:space="preserve">that </w:t>
      </w:r>
      <w:r w:rsidR="000D437E" w:rsidRPr="00156698">
        <w:rPr>
          <w:rFonts w:ascii="Trebuchet MS" w:hAnsi="Trebuchet MS"/>
          <w:b/>
          <w:lang w:val="en-GB"/>
        </w:rPr>
        <w:t>involv</w:t>
      </w:r>
      <w:r w:rsidR="00913B5E" w:rsidRPr="00156698">
        <w:rPr>
          <w:rFonts w:ascii="Trebuchet MS" w:hAnsi="Trebuchet MS"/>
          <w:b/>
          <w:lang w:val="en-GB"/>
        </w:rPr>
        <w:t>es</w:t>
      </w:r>
      <w:r w:rsidR="000D437E" w:rsidRPr="00156698">
        <w:rPr>
          <w:rFonts w:ascii="Trebuchet MS"/>
          <w:b/>
          <w:spacing w:val="-16"/>
          <w:lang w:val="en-GB"/>
        </w:rPr>
        <w:t xml:space="preserve"> </w:t>
      </w:r>
      <w:r w:rsidR="00913B5E" w:rsidRPr="00156698">
        <w:rPr>
          <w:rFonts w:ascii="Trebuchet MS"/>
          <w:b/>
          <w:spacing w:val="-16"/>
          <w:lang w:val="en-GB"/>
        </w:rPr>
        <w:t>‘</w:t>
      </w:r>
      <w:r w:rsidR="000D437E" w:rsidRPr="00156698">
        <w:rPr>
          <w:rFonts w:ascii="Trebuchet MS"/>
          <w:b/>
          <w:lang w:val="en-GB"/>
        </w:rPr>
        <w:t>animals</w:t>
      </w:r>
      <w:r w:rsidR="000D437E" w:rsidRPr="00156698">
        <w:rPr>
          <w:rFonts w:ascii="Trebuchet MS"/>
          <w:b/>
          <w:spacing w:val="-16"/>
          <w:lang w:val="en-GB"/>
        </w:rPr>
        <w:t xml:space="preserve"> </w:t>
      </w:r>
      <w:r w:rsidR="000D437E" w:rsidRPr="00156698">
        <w:rPr>
          <w:rFonts w:ascii="Trebuchet MS"/>
          <w:b/>
          <w:lang w:val="en-GB"/>
        </w:rPr>
        <w:t>and</w:t>
      </w:r>
      <w:r w:rsidR="000D437E" w:rsidRPr="00156698">
        <w:rPr>
          <w:rFonts w:ascii="Trebuchet MS"/>
          <w:b/>
          <w:spacing w:val="-16"/>
          <w:lang w:val="en-GB"/>
        </w:rPr>
        <w:t xml:space="preserve"> </w:t>
      </w:r>
      <w:r w:rsidR="000D437E" w:rsidRPr="00156698">
        <w:rPr>
          <w:rFonts w:ascii="Trebuchet MS"/>
          <w:b/>
          <w:lang w:val="en-GB"/>
        </w:rPr>
        <w:t>significant</w:t>
      </w:r>
      <w:r w:rsidR="000D437E" w:rsidRPr="00156698">
        <w:rPr>
          <w:rFonts w:ascii="Trebuchet MS"/>
          <w:b/>
          <w:spacing w:val="-16"/>
          <w:lang w:val="en-GB"/>
        </w:rPr>
        <w:t xml:space="preserve"> </w:t>
      </w:r>
      <w:r w:rsidR="000D437E" w:rsidRPr="00156698">
        <w:rPr>
          <w:rFonts w:ascii="Trebuchet MS"/>
          <w:b/>
          <w:lang w:val="en-GB"/>
        </w:rPr>
        <w:t>habitats</w:t>
      </w:r>
      <w:r w:rsidR="00913B5E" w:rsidRPr="00156698">
        <w:rPr>
          <w:rFonts w:ascii="Trebuchet MS"/>
          <w:b/>
          <w:lang w:val="en-GB"/>
        </w:rPr>
        <w:t>’</w:t>
      </w:r>
      <w:r w:rsidR="000D437E" w:rsidRPr="00156698">
        <w:rPr>
          <w:rFonts w:ascii="Trebuchet MS"/>
          <w:b/>
          <w:lang w:val="en-GB"/>
        </w:rPr>
        <w:t>,</w:t>
      </w:r>
      <w:r w:rsidR="000D437E" w:rsidRPr="00156698">
        <w:rPr>
          <w:rFonts w:ascii="Trebuchet MS"/>
          <w:b/>
          <w:spacing w:val="-16"/>
          <w:lang w:val="en-GB"/>
        </w:rPr>
        <w:t xml:space="preserve"> </w:t>
      </w:r>
      <w:r w:rsidR="000D437E" w:rsidRPr="00156698">
        <w:rPr>
          <w:rFonts w:ascii="Trebuchet MS"/>
          <w:b/>
          <w:lang w:val="en-GB"/>
        </w:rPr>
        <w:t>please</w:t>
      </w:r>
      <w:r w:rsidR="000D437E" w:rsidRPr="00156698">
        <w:rPr>
          <w:rFonts w:ascii="Trebuchet MS"/>
          <w:b/>
          <w:spacing w:val="-16"/>
          <w:lang w:val="en-GB"/>
        </w:rPr>
        <w:t xml:space="preserve"> </w:t>
      </w:r>
      <w:r w:rsidR="00913B5E" w:rsidRPr="00156698">
        <w:rPr>
          <w:rFonts w:ascii="Trebuchet MS"/>
          <w:b/>
          <w:spacing w:val="-16"/>
          <w:lang w:val="en-GB"/>
        </w:rPr>
        <w:t xml:space="preserve">use the </w:t>
      </w:r>
      <w:r w:rsidR="000D437E" w:rsidRPr="00156698">
        <w:rPr>
          <w:rFonts w:ascii="Trebuchet MS"/>
          <w:b/>
          <w:lang w:val="en-GB"/>
        </w:rPr>
        <w:t>Stage</w:t>
      </w:r>
      <w:r w:rsidR="000D437E" w:rsidRPr="00156698">
        <w:rPr>
          <w:rFonts w:ascii="Trebuchet MS"/>
          <w:b/>
          <w:spacing w:val="-16"/>
          <w:lang w:val="en-GB"/>
        </w:rPr>
        <w:t xml:space="preserve"> </w:t>
      </w:r>
      <w:r w:rsidR="000D437E" w:rsidRPr="00156698">
        <w:rPr>
          <w:rFonts w:ascii="Trebuchet MS"/>
          <w:b/>
          <w:lang w:val="en-GB"/>
        </w:rPr>
        <w:t>1</w:t>
      </w:r>
      <w:r w:rsidR="000D437E" w:rsidRPr="00156698">
        <w:rPr>
          <w:rFonts w:ascii="Trebuchet MS"/>
          <w:b/>
          <w:spacing w:val="-16"/>
          <w:lang w:val="en-GB"/>
        </w:rPr>
        <w:t xml:space="preserve"> </w:t>
      </w:r>
      <w:r w:rsidR="000D437E" w:rsidRPr="00156698">
        <w:rPr>
          <w:rFonts w:ascii="Trebuchet MS"/>
          <w:b/>
          <w:lang w:val="en-GB"/>
        </w:rPr>
        <w:t>Research</w:t>
      </w:r>
      <w:r w:rsidR="000D437E" w:rsidRPr="00156698">
        <w:rPr>
          <w:rFonts w:ascii="Trebuchet MS"/>
          <w:b/>
          <w:spacing w:val="-16"/>
          <w:lang w:val="en-GB"/>
        </w:rPr>
        <w:t xml:space="preserve"> </w:t>
      </w:r>
      <w:r w:rsidR="000D437E" w:rsidRPr="00156698">
        <w:rPr>
          <w:rFonts w:ascii="Trebuchet MS"/>
          <w:b/>
          <w:lang w:val="en-GB"/>
        </w:rPr>
        <w:t>Ethics</w:t>
      </w:r>
      <w:r w:rsidR="000D437E" w:rsidRPr="00156698">
        <w:rPr>
          <w:rFonts w:ascii="Trebuchet MS"/>
          <w:b/>
          <w:spacing w:val="-16"/>
          <w:lang w:val="en-GB"/>
        </w:rPr>
        <w:t xml:space="preserve"> </w:t>
      </w:r>
      <w:r w:rsidR="000D437E" w:rsidRPr="00156698">
        <w:rPr>
          <w:rFonts w:ascii="Trebuchet MS"/>
          <w:b/>
          <w:lang w:val="en-GB"/>
        </w:rPr>
        <w:t>Application</w:t>
      </w:r>
      <w:r w:rsidR="000D437E" w:rsidRPr="00156698">
        <w:rPr>
          <w:rFonts w:ascii="Trebuchet MS"/>
          <w:b/>
          <w:spacing w:val="-16"/>
          <w:lang w:val="en-GB"/>
        </w:rPr>
        <w:t xml:space="preserve"> </w:t>
      </w:r>
      <w:r w:rsidR="000D437E" w:rsidRPr="00156698">
        <w:rPr>
          <w:rFonts w:ascii="Trebuchet MS"/>
          <w:b/>
          <w:spacing w:val="-3"/>
          <w:lang w:val="en-GB"/>
        </w:rPr>
        <w:t xml:space="preserve">Form </w:t>
      </w:r>
      <w:r w:rsidR="000D437E" w:rsidRPr="00156698">
        <w:rPr>
          <w:rFonts w:ascii="Trebuchet MS"/>
          <w:b/>
          <w:lang w:val="en-GB"/>
        </w:rPr>
        <w:t>in</w:t>
      </w:r>
      <w:r w:rsidR="006431F2" w:rsidRPr="00156698">
        <w:rPr>
          <w:rFonts w:ascii="Trebuchet MS"/>
          <w:b/>
          <w:lang w:val="en-GB"/>
        </w:rPr>
        <w:t>volving</w:t>
      </w:r>
      <w:r w:rsidR="000D437E" w:rsidRPr="00156698">
        <w:rPr>
          <w:rFonts w:ascii="Trebuchet MS"/>
          <w:b/>
          <w:spacing w:val="-20"/>
          <w:lang w:val="en-GB"/>
        </w:rPr>
        <w:t xml:space="preserve"> </w:t>
      </w:r>
      <w:r w:rsidR="000D437E" w:rsidRPr="00156698">
        <w:rPr>
          <w:rFonts w:ascii="Trebuchet MS"/>
          <w:b/>
          <w:lang w:val="en-GB"/>
        </w:rPr>
        <w:t>Animals</w:t>
      </w:r>
      <w:r w:rsidR="000D437E" w:rsidRPr="00156698">
        <w:rPr>
          <w:rFonts w:ascii="Trebuchet MS"/>
          <w:b/>
          <w:spacing w:val="-20"/>
          <w:lang w:val="en-GB"/>
        </w:rPr>
        <w:t xml:space="preserve"> </w:t>
      </w:r>
      <w:r w:rsidR="000D437E" w:rsidRPr="00156698">
        <w:rPr>
          <w:rFonts w:ascii="Trebuchet MS"/>
          <w:b/>
          <w:lang w:val="en-GB"/>
        </w:rPr>
        <w:t>and</w:t>
      </w:r>
      <w:r w:rsidR="000D437E" w:rsidRPr="00156698">
        <w:rPr>
          <w:rFonts w:ascii="Trebuchet MS"/>
          <w:b/>
          <w:spacing w:val="-20"/>
          <w:lang w:val="en-GB"/>
        </w:rPr>
        <w:t xml:space="preserve"> </w:t>
      </w:r>
      <w:r w:rsidR="000D437E" w:rsidRPr="00156698">
        <w:rPr>
          <w:rFonts w:ascii="Trebuchet MS"/>
          <w:b/>
          <w:lang w:val="en-GB"/>
        </w:rPr>
        <w:t>Habitats</w:t>
      </w:r>
      <w:r w:rsidR="00913B5E" w:rsidRPr="00156698">
        <w:rPr>
          <w:rFonts w:ascii="Trebuchet MS"/>
          <w:b/>
          <w:lang w:val="en-GB"/>
        </w:rPr>
        <w:t xml:space="preserve"> (</w:t>
      </w:r>
      <w:hyperlink r:id="rId20">
        <w:r w:rsidR="000D437E" w:rsidRPr="00156698">
          <w:rPr>
            <w:rFonts w:ascii="Trebuchet MS"/>
            <w:b/>
            <w:lang w:val="en-GB"/>
          </w:rPr>
          <w:t>www.anglia.ac.uk/researchethics</w:t>
        </w:r>
      </w:hyperlink>
      <w:r w:rsidR="00913B5E" w:rsidRPr="00156698">
        <w:rPr>
          <w:rFonts w:ascii="Trebuchet MS"/>
          <w:b/>
          <w:lang w:val="en-GB"/>
        </w:rPr>
        <w:t>).</w:t>
      </w:r>
    </w:p>
    <w:p w:rsidR="00EE2AD8" w:rsidRDefault="00EE2AD8" w:rsidP="00F9321C">
      <w:pPr>
        <w:spacing w:before="94" w:line="252" w:lineRule="auto"/>
        <w:ind w:left="142"/>
        <w:rPr>
          <w:rFonts w:ascii="Trebuchet MS" w:eastAsia="Trebuchet MS" w:hAnsi="Trebuchet MS" w:cs="Trebuchet MS"/>
          <w:b/>
          <w:lang w:val="en-GB"/>
        </w:rPr>
      </w:pPr>
      <w:r>
        <w:rPr>
          <w:rFonts w:ascii="Trebuchet MS" w:eastAsia="Trebuchet MS" w:hAnsi="Trebuchet MS" w:cs="Trebuchet MS"/>
          <w:b/>
          <w:lang w:val="en-GB"/>
        </w:rPr>
        <w:t>Ap</w:t>
      </w:r>
      <w:r w:rsidR="00F9321C" w:rsidRPr="00F9321C">
        <w:rPr>
          <w:rFonts w:ascii="Trebuchet MS" w:eastAsia="Trebuchet MS" w:hAnsi="Trebuchet MS" w:cs="Trebuchet MS"/>
          <w:b/>
          <w:lang w:val="en-GB"/>
        </w:rPr>
        <w:t xml:space="preserve">plicants carrying out research with children or vulnerable adults </w:t>
      </w:r>
      <w:r>
        <w:rPr>
          <w:rFonts w:ascii="Trebuchet MS" w:eastAsia="Trebuchet MS" w:hAnsi="Trebuchet MS" w:cs="Trebuchet MS"/>
          <w:b/>
          <w:lang w:val="en-GB"/>
        </w:rPr>
        <w:t xml:space="preserve">may also need to carry out an online Safeguarding course and submit the pass certificate with their ethics application.  Please refer to the </w:t>
      </w:r>
      <w:r w:rsidR="00B95134">
        <w:rPr>
          <w:rFonts w:ascii="Trebuchet MS" w:eastAsia="Trebuchet MS" w:hAnsi="Trebuchet MS" w:cs="Trebuchet MS"/>
          <w:b/>
          <w:lang w:val="en-GB"/>
        </w:rPr>
        <w:t xml:space="preserve">Question Specific Advice for the Stage 1 </w:t>
      </w:r>
      <w:r w:rsidR="00E03488">
        <w:rPr>
          <w:rFonts w:ascii="Trebuchet MS" w:eastAsia="Trebuchet MS" w:hAnsi="Trebuchet MS" w:cs="Trebuchet MS"/>
          <w:b/>
          <w:lang w:val="en-GB"/>
        </w:rPr>
        <w:t>Research Ethics Application Form</w:t>
      </w:r>
      <w:r w:rsidR="00B95134">
        <w:rPr>
          <w:rFonts w:ascii="Trebuchet MS" w:eastAsia="Trebuchet MS" w:hAnsi="Trebuchet MS" w:cs="Trebuchet MS"/>
          <w:b/>
          <w:lang w:val="en-GB"/>
        </w:rPr>
        <w:t xml:space="preserve"> at the above weblink.</w:t>
      </w:r>
    </w:p>
    <w:p w:rsidR="00EE2AD8" w:rsidRDefault="00EE2AD8" w:rsidP="00F9321C">
      <w:pPr>
        <w:spacing w:before="94" w:line="252" w:lineRule="auto"/>
        <w:ind w:left="142"/>
        <w:rPr>
          <w:rFonts w:ascii="Trebuchet MS" w:eastAsia="Trebuchet MS" w:hAnsi="Trebuchet MS" w:cs="Trebuchet MS"/>
          <w:b/>
          <w:lang w:val="en-GB"/>
        </w:rPr>
      </w:pPr>
    </w:p>
    <w:p w:rsidR="00F9321C" w:rsidRPr="00F9321C" w:rsidRDefault="00F9321C" w:rsidP="00F9321C">
      <w:pPr>
        <w:spacing w:before="94" w:line="252" w:lineRule="auto"/>
        <w:ind w:left="142"/>
        <w:rPr>
          <w:rFonts w:ascii="Trebuchet MS" w:eastAsia="Trebuchet MS" w:hAnsi="Trebuchet MS" w:cs="Trebuchet MS"/>
          <w:lang w:val="en-GB"/>
        </w:rPr>
      </w:pPr>
    </w:p>
    <w:p w:rsidR="00F9321C" w:rsidRPr="00156698" w:rsidRDefault="00F9321C" w:rsidP="000624BD">
      <w:pPr>
        <w:spacing w:before="94" w:line="252" w:lineRule="auto"/>
        <w:ind w:left="142"/>
        <w:rPr>
          <w:rFonts w:ascii="Trebuchet MS" w:eastAsia="Trebuchet MS" w:hAnsi="Trebuchet MS" w:cs="Trebuchet MS"/>
          <w:lang w:val="en-GB"/>
        </w:rPr>
      </w:pPr>
    </w:p>
    <w:p w:rsidR="006671A1" w:rsidRPr="00B30CA2" w:rsidRDefault="006671A1">
      <w:pPr>
        <w:spacing w:before="8"/>
        <w:rPr>
          <w:rFonts w:ascii="Trebuchet MS" w:eastAsia="Trebuchet MS" w:hAnsi="Trebuchet MS" w:cs="Trebuchet MS"/>
          <w:b/>
          <w:bCs/>
          <w:sz w:val="16"/>
          <w:szCs w:val="16"/>
          <w:lang w:val="en-GB"/>
        </w:rPr>
      </w:pPr>
    </w:p>
    <w:tbl>
      <w:tblPr>
        <w:tblW w:w="10206" w:type="dxa"/>
        <w:tblInd w:w="138" w:type="dxa"/>
        <w:tblLayout w:type="fixed"/>
        <w:tblCellMar>
          <w:left w:w="0" w:type="dxa"/>
          <w:right w:w="0" w:type="dxa"/>
        </w:tblCellMar>
        <w:tblLook w:val="01E0" w:firstRow="1" w:lastRow="1" w:firstColumn="1" w:lastColumn="1" w:noHBand="0" w:noVBand="0"/>
      </w:tblPr>
      <w:tblGrid>
        <w:gridCol w:w="3686"/>
        <w:gridCol w:w="6520"/>
        <w:tblGridChange w:id="0">
          <w:tblGrid>
            <w:gridCol w:w="4"/>
            <w:gridCol w:w="3682"/>
            <w:gridCol w:w="4"/>
            <w:gridCol w:w="6516"/>
            <w:gridCol w:w="4"/>
          </w:tblGrid>
        </w:tblGridChange>
      </w:tblGrid>
      <w:tr w:rsidR="006671A1" w:rsidRPr="00B30CA2" w:rsidTr="000C15E8">
        <w:trPr>
          <w:trHeight w:hRule="exact" w:val="340"/>
        </w:trPr>
        <w:tc>
          <w:tcPr>
            <w:tcW w:w="10206" w:type="dxa"/>
            <w:gridSpan w:val="2"/>
            <w:tcBorders>
              <w:top w:val="single" w:sz="3" w:space="0" w:color="B3B2B2"/>
              <w:left w:val="single" w:sz="3" w:space="0" w:color="B3B2B2"/>
              <w:bottom w:val="single" w:sz="3" w:space="0" w:color="B3B2B2"/>
              <w:right w:val="single" w:sz="3" w:space="0" w:color="9D9D9C"/>
            </w:tcBorders>
            <w:shd w:val="clear" w:color="auto" w:fill="A1DAF8"/>
          </w:tcPr>
          <w:p w:rsidR="006671A1" w:rsidRPr="00B30CA2" w:rsidRDefault="000D437E">
            <w:pPr>
              <w:pStyle w:val="TableParagraph"/>
              <w:spacing w:before="44"/>
              <w:ind w:left="75"/>
              <w:rPr>
                <w:rFonts w:ascii="Calibri" w:eastAsia="Calibri" w:hAnsi="Calibri" w:cs="Calibri"/>
                <w:lang w:val="en-GB"/>
              </w:rPr>
            </w:pPr>
            <w:r w:rsidRPr="00B30CA2">
              <w:rPr>
                <w:rFonts w:ascii="Calibri"/>
                <w:b/>
                <w:w w:val="110"/>
                <w:lang w:val="en-GB"/>
              </w:rPr>
              <w:t>Researcher</w:t>
            </w:r>
            <w:r w:rsidRPr="00B30CA2">
              <w:rPr>
                <w:rFonts w:ascii="Calibri"/>
                <w:b/>
                <w:spacing w:val="32"/>
                <w:w w:val="110"/>
                <w:lang w:val="en-GB"/>
              </w:rPr>
              <w:t xml:space="preserve"> </w:t>
            </w:r>
            <w:r w:rsidRPr="00B30CA2">
              <w:rPr>
                <w:rFonts w:ascii="Calibri"/>
                <w:b/>
                <w:w w:val="110"/>
                <w:lang w:val="en-GB"/>
              </w:rPr>
              <w:t>details</w:t>
            </w:r>
            <w:r w:rsidR="001E0650">
              <w:rPr>
                <w:rFonts w:ascii="Calibri"/>
                <w:b/>
                <w:w w:val="110"/>
                <w:lang w:val="en-GB"/>
              </w:rPr>
              <w:t xml:space="preserve"> </w:t>
            </w:r>
          </w:p>
        </w:tc>
      </w:tr>
      <w:tr w:rsidR="006671A1" w:rsidRPr="00B30CA2" w:rsidTr="000C15E8">
        <w:trPr>
          <w:trHeight w:hRule="exact" w:val="45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pPr>
              <w:pStyle w:val="TableParagraph"/>
              <w:spacing w:before="126"/>
              <w:ind w:left="75"/>
              <w:rPr>
                <w:rFonts w:ascii="Arial" w:eastAsia="Arial" w:hAnsi="Arial" w:cs="Arial"/>
                <w:sz w:val="18"/>
                <w:szCs w:val="18"/>
                <w:lang w:val="en-GB"/>
              </w:rPr>
            </w:pPr>
            <w:r w:rsidRPr="00B30CA2">
              <w:rPr>
                <w:rFonts w:ascii="Arial"/>
                <w:sz w:val="18"/>
                <w:lang w:val="en-GB"/>
              </w:rPr>
              <w:t>First</w:t>
            </w:r>
            <w:r w:rsidRPr="00B30CA2">
              <w:rPr>
                <w:rFonts w:ascii="Arial"/>
                <w:spacing w:val="-22"/>
                <w:sz w:val="18"/>
                <w:lang w:val="en-GB"/>
              </w:rPr>
              <w:t xml:space="preserve"> </w:t>
            </w:r>
            <w:r w:rsidRPr="00B30CA2">
              <w:rPr>
                <w:rFonts w:ascii="Arial"/>
                <w:sz w:val="18"/>
                <w:lang w:val="en-GB"/>
              </w:rPr>
              <w:t>name</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A20397">
            <w:pPr>
              <w:rPr>
                <w:lang w:val="en-GB"/>
              </w:rPr>
            </w:pPr>
            <w:ins w:id="1" w:author="Tom Robinson" w:date="2016-10-10T09:59:00Z">
              <w:r>
                <w:rPr>
                  <w:lang w:val="en-GB"/>
                </w:rPr>
                <w:t>Tom</w:t>
              </w:r>
            </w:ins>
          </w:p>
        </w:tc>
      </w:tr>
      <w:tr w:rsidR="006671A1" w:rsidRPr="00B30CA2" w:rsidTr="000C15E8">
        <w:trPr>
          <w:trHeight w:hRule="exact" w:val="45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pPr>
              <w:pStyle w:val="TableParagraph"/>
              <w:spacing w:before="126"/>
              <w:ind w:left="75"/>
              <w:rPr>
                <w:rFonts w:ascii="Arial" w:eastAsia="Arial" w:hAnsi="Arial" w:cs="Arial"/>
                <w:sz w:val="18"/>
                <w:szCs w:val="18"/>
                <w:lang w:val="en-GB"/>
              </w:rPr>
            </w:pPr>
            <w:r w:rsidRPr="00B30CA2">
              <w:rPr>
                <w:rFonts w:ascii="Arial"/>
                <w:sz w:val="18"/>
                <w:lang w:val="en-GB"/>
              </w:rPr>
              <w:t>Family</w:t>
            </w:r>
            <w:r w:rsidRPr="00B30CA2">
              <w:rPr>
                <w:rFonts w:ascii="Arial"/>
                <w:spacing w:val="-29"/>
                <w:sz w:val="18"/>
                <w:lang w:val="en-GB"/>
              </w:rPr>
              <w:t xml:space="preserve"> </w:t>
            </w:r>
            <w:r w:rsidRPr="00B30CA2">
              <w:rPr>
                <w:rFonts w:ascii="Arial"/>
                <w:sz w:val="18"/>
                <w:lang w:val="en-GB"/>
              </w:rPr>
              <w:t>name</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A20397">
            <w:pPr>
              <w:rPr>
                <w:lang w:val="en-GB"/>
              </w:rPr>
            </w:pPr>
            <w:ins w:id="2" w:author="Tom Robinson" w:date="2016-10-10T09:59:00Z">
              <w:r>
                <w:rPr>
                  <w:lang w:val="en-GB"/>
                </w:rPr>
                <w:t>Robinson</w:t>
              </w:r>
            </w:ins>
          </w:p>
        </w:tc>
      </w:tr>
      <w:tr w:rsidR="006671A1" w:rsidRPr="00B30CA2" w:rsidTr="000C15E8">
        <w:trPr>
          <w:trHeight w:hRule="exact" w:val="45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pPr>
              <w:pStyle w:val="TableParagraph"/>
              <w:spacing w:before="126"/>
              <w:ind w:left="75"/>
              <w:rPr>
                <w:rFonts w:ascii="Arial" w:eastAsia="Arial" w:hAnsi="Arial" w:cs="Arial"/>
                <w:sz w:val="18"/>
                <w:szCs w:val="18"/>
                <w:lang w:val="en-GB"/>
              </w:rPr>
            </w:pPr>
            <w:r w:rsidRPr="00B30CA2">
              <w:rPr>
                <w:rFonts w:ascii="Arial"/>
                <w:sz w:val="18"/>
                <w:lang w:val="en-GB"/>
              </w:rPr>
              <w:t>Department</w:t>
            </w:r>
            <w:r w:rsidR="004E3848">
              <w:rPr>
                <w:rFonts w:ascii="Arial"/>
                <w:sz w:val="18"/>
                <w:lang w:val="en-GB"/>
              </w:rPr>
              <w:t>/Faculty</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A20397">
            <w:pPr>
              <w:rPr>
                <w:lang w:val="en-GB"/>
              </w:rPr>
            </w:pPr>
            <w:ins w:id="3" w:author="Tom Robinson" w:date="2016-10-10T10:00:00Z">
              <w:r>
                <w:t>Science and Technology</w:t>
              </w:r>
            </w:ins>
          </w:p>
        </w:tc>
      </w:tr>
      <w:tr w:rsidR="006671A1" w:rsidRPr="00B30CA2" w:rsidTr="000C15E8">
        <w:trPr>
          <w:trHeight w:hRule="exact" w:val="45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418D8" w:rsidP="000418D8">
            <w:pPr>
              <w:pStyle w:val="TableParagraph"/>
              <w:spacing w:before="126"/>
              <w:ind w:left="75"/>
              <w:rPr>
                <w:rFonts w:ascii="Arial" w:eastAsia="Arial" w:hAnsi="Arial" w:cs="Arial"/>
                <w:sz w:val="18"/>
                <w:szCs w:val="18"/>
                <w:lang w:val="en-GB"/>
              </w:rPr>
            </w:pPr>
            <w:r>
              <w:rPr>
                <w:rFonts w:ascii="Arial"/>
                <w:sz w:val="18"/>
                <w:lang w:val="en-GB"/>
              </w:rPr>
              <w:t>E</w:t>
            </w:r>
            <w:r w:rsidR="000D437E" w:rsidRPr="00B30CA2">
              <w:rPr>
                <w:rFonts w:ascii="Arial"/>
                <w:sz w:val="18"/>
                <w:lang w:val="en-GB"/>
              </w:rPr>
              <w:t>mail</w:t>
            </w:r>
            <w:r w:rsidR="000D437E" w:rsidRPr="00B30CA2">
              <w:rPr>
                <w:rFonts w:ascii="Arial"/>
                <w:spacing w:val="-29"/>
                <w:sz w:val="18"/>
                <w:lang w:val="en-GB"/>
              </w:rPr>
              <w:t xml:space="preserve"> </w:t>
            </w:r>
            <w:r w:rsidR="000D437E" w:rsidRPr="00B30CA2">
              <w:rPr>
                <w:rFonts w:ascii="Arial"/>
                <w:sz w:val="18"/>
                <w:lang w:val="en-GB"/>
              </w:rPr>
              <w:t>address</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A20397">
            <w:pPr>
              <w:rPr>
                <w:lang w:val="en-GB"/>
              </w:rPr>
            </w:pPr>
            <w:ins w:id="4" w:author="Tom Robinson" w:date="2016-10-10T10:00:00Z">
              <w:r>
                <w:rPr>
                  <w:lang w:val="en-GB"/>
                </w:rPr>
                <w:t>Tom.robinson2@student.anglia.ac.uk</w:t>
              </w:r>
            </w:ins>
          </w:p>
        </w:tc>
      </w:tr>
      <w:tr w:rsidR="006671A1" w:rsidRPr="00B30CA2" w:rsidTr="000C15E8">
        <w:trPr>
          <w:trHeight w:hRule="exact" w:val="578"/>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pPr>
              <w:pStyle w:val="TableParagraph"/>
              <w:spacing w:before="126"/>
              <w:ind w:left="75"/>
              <w:rPr>
                <w:rFonts w:ascii="Arial" w:eastAsia="Arial" w:hAnsi="Arial" w:cs="Arial"/>
                <w:sz w:val="18"/>
                <w:szCs w:val="18"/>
                <w:lang w:val="en-GB"/>
              </w:rPr>
            </w:pPr>
            <w:r w:rsidRPr="00B30CA2">
              <w:rPr>
                <w:rFonts w:ascii="Arial"/>
                <w:w w:val="105"/>
                <w:sz w:val="18"/>
                <w:lang w:val="en-GB"/>
              </w:rPr>
              <w:t>Name</w:t>
            </w:r>
            <w:r w:rsidRPr="00B30CA2">
              <w:rPr>
                <w:rFonts w:ascii="Arial"/>
                <w:spacing w:val="-32"/>
                <w:w w:val="105"/>
                <w:sz w:val="18"/>
                <w:lang w:val="en-GB"/>
              </w:rPr>
              <w:t xml:space="preserve"> </w:t>
            </w:r>
            <w:r w:rsidRPr="00B30CA2">
              <w:rPr>
                <w:rFonts w:ascii="Arial"/>
                <w:w w:val="105"/>
                <w:sz w:val="18"/>
                <w:lang w:val="en-GB"/>
              </w:rPr>
              <w:t>of</w:t>
            </w:r>
            <w:r w:rsidR="0075031F">
              <w:rPr>
                <w:rFonts w:ascii="Arial"/>
                <w:w w:val="105"/>
                <w:sz w:val="18"/>
                <w:lang w:val="en-GB"/>
              </w:rPr>
              <w:t xml:space="preserve"> </w:t>
            </w:r>
            <w:r w:rsidRPr="00B30CA2">
              <w:rPr>
                <w:rFonts w:ascii="Arial"/>
                <w:spacing w:val="-32"/>
                <w:w w:val="105"/>
                <w:sz w:val="18"/>
                <w:lang w:val="en-GB"/>
              </w:rPr>
              <w:t xml:space="preserve"> </w:t>
            </w:r>
            <w:r w:rsidRPr="00B30CA2">
              <w:rPr>
                <w:rFonts w:ascii="Arial"/>
                <w:w w:val="105"/>
                <w:sz w:val="18"/>
                <w:lang w:val="en-GB"/>
              </w:rPr>
              <w:t>Institution</w:t>
            </w:r>
            <w:r w:rsidRPr="00B30CA2">
              <w:rPr>
                <w:rFonts w:ascii="Arial"/>
                <w:spacing w:val="-32"/>
                <w:w w:val="105"/>
                <w:sz w:val="18"/>
                <w:lang w:val="en-GB"/>
              </w:rPr>
              <w:t xml:space="preserve"> </w:t>
            </w:r>
            <w:r w:rsidRPr="00B30CA2">
              <w:rPr>
                <w:rFonts w:ascii="Arial"/>
                <w:w w:val="105"/>
                <w:sz w:val="18"/>
                <w:lang w:val="en-GB"/>
              </w:rPr>
              <w:t>where</w:t>
            </w:r>
            <w:r w:rsidRPr="00B30CA2">
              <w:rPr>
                <w:rFonts w:ascii="Arial"/>
                <w:spacing w:val="-32"/>
                <w:w w:val="105"/>
                <w:sz w:val="18"/>
                <w:lang w:val="en-GB"/>
              </w:rPr>
              <w:t xml:space="preserve"> </w:t>
            </w:r>
            <w:r w:rsidRPr="00B30CA2">
              <w:rPr>
                <w:rFonts w:ascii="Arial"/>
                <w:w w:val="105"/>
                <w:sz w:val="18"/>
                <w:lang w:val="en-GB"/>
              </w:rPr>
              <w:t>you</w:t>
            </w:r>
            <w:r w:rsidRPr="00B30CA2">
              <w:rPr>
                <w:rFonts w:ascii="Arial"/>
                <w:spacing w:val="-32"/>
                <w:w w:val="105"/>
                <w:sz w:val="18"/>
                <w:lang w:val="en-GB"/>
              </w:rPr>
              <w:t xml:space="preserve"> </w:t>
            </w:r>
            <w:r w:rsidRPr="00B30CA2">
              <w:rPr>
                <w:rFonts w:ascii="Arial"/>
                <w:w w:val="105"/>
                <w:sz w:val="18"/>
                <w:lang w:val="en-GB"/>
              </w:rPr>
              <w:t>study</w:t>
            </w:r>
            <w:r w:rsidR="002B72B3" w:rsidRPr="00B30CA2">
              <w:rPr>
                <w:rFonts w:ascii="Arial"/>
                <w:w w:val="105"/>
                <w:sz w:val="18"/>
                <w:lang w:val="en-GB"/>
              </w:rPr>
              <w:t xml:space="preserve"> or work (if not Anglia Ruskin)</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A20397">
            <w:pPr>
              <w:rPr>
                <w:lang w:val="en-GB"/>
              </w:rPr>
            </w:pPr>
            <w:ins w:id="5" w:author="Tom Robinson" w:date="2016-10-10T10:00:00Z">
              <w:r>
                <w:rPr>
                  <w:lang w:val="en-GB"/>
                </w:rPr>
                <w:t>Anglia Ruskin</w:t>
              </w:r>
            </w:ins>
          </w:p>
        </w:tc>
      </w:tr>
      <w:tr w:rsidR="006671A1" w:rsidRPr="00B30CA2" w:rsidTr="000C15E8">
        <w:trPr>
          <w:trHeight w:hRule="exact" w:val="1559"/>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Default="000D437E">
            <w:pPr>
              <w:pStyle w:val="TableParagraph"/>
              <w:spacing w:before="51"/>
              <w:ind w:left="75"/>
              <w:rPr>
                <w:rFonts w:ascii="Arial"/>
                <w:sz w:val="18"/>
                <w:lang w:val="en-GB"/>
              </w:rPr>
            </w:pPr>
            <w:r w:rsidRPr="00B30CA2">
              <w:rPr>
                <w:rFonts w:ascii="Arial"/>
                <w:sz w:val="18"/>
                <w:lang w:val="en-GB"/>
              </w:rPr>
              <w:t>Are</w:t>
            </w:r>
            <w:r w:rsidRPr="00B30CA2">
              <w:rPr>
                <w:rFonts w:ascii="Arial"/>
                <w:spacing w:val="-27"/>
                <w:sz w:val="18"/>
                <w:lang w:val="en-GB"/>
              </w:rPr>
              <w:t xml:space="preserve"> </w:t>
            </w:r>
            <w:r w:rsidRPr="00B30CA2">
              <w:rPr>
                <w:rFonts w:ascii="Arial"/>
                <w:sz w:val="18"/>
                <w:lang w:val="en-GB"/>
              </w:rPr>
              <w:t>you:</w:t>
            </w:r>
          </w:p>
          <w:p w:rsidR="005F4322" w:rsidRPr="00B30CA2" w:rsidRDefault="005F4322">
            <w:pPr>
              <w:pStyle w:val="TableParagraph"/>
              <w:spacing w:before="51"/>
              <w:ind w:left="75"/>
              <w:rPr>
                <w:rFonts w:ascii="Arial" w:eastAsia="Arial" w:hAnsi="Arial" w:cs="Arial"/>
                <w:sz w:val="18"/>
                <w:szCs w:val="18"/>
                <w:lang w:val="en-GB"/>
              </w:rPr>
            </w:pPr>
          </w:p>
          <w:p w:rsidR="006671A1" w:rsidRPr="00B30CA2" w:rsidRDefault="000D437E" w:rsidP="00CF5FBB">
            <w:pPr>
              <w:pStyle w:val="TableParagraph"/>
              <w:spacing w:before="13"/>
              <w:ind w:left="75"/>
              <w:rPr>
                <w:rFonts w:ascii="Arial" w:eastAsia="Arial" w:hAnsi="Arial" w:cs="Arial"/>
                <w:sz w:val="18"/>
                <w:szCs w:val="18"/>
                <w:lang w:val="en-GB"/>
              </w:rPr>
            </w:pPr>
            <w:r w:rsidRPr="00B30CA2">
              <w:rPr>
                <w:rFonts w:ascii="Arial"/>
                <w:i/>
                <w:sz w:val="18"/>
                <w:lang w:val="en-GB"/>
              </w:rPr>
              <w:t>Please</w:t>
            </w:r>
            <w:r w:rsidRPr="00B30CA2">
              <w:rPr>
                <w:rFonts w:ascii="Arial"/>
                <w:i/>
                <w:spacing w:val="-21"/>
                <w:sz w:val="18"/>
                <w:lang w:val="en-GB"/>
              </w:rPr>
              <w:t xml:space="preserve"> </w:t>
            </w:r>
            <w:r w:rsidRPr="00B30CA2">
              <w:rPr>
                <w:rFonts w:ascii="Arial"/>
                <w:i/>
                <w:sz w:val="18"/>
                <w:lang w:val="en-GB"/>
              </w:rPr>
              <w:t>tick</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0D437E" w:rsidP="00C7134D">
            <w:pPr>
              <w:pStyle w:val="TableParagraph"/>
              <w:numPr>
                <w:ilvl w:val="0"/>
                <w:numId w:val="4"/>
              </w:numPr>
              <w:spacing w:before="87"/>
              <w:rPr>
                <w:rFonts w:ascii="Arial" w:eastAsia="Arial" w:hAnsi="Arial" w:cs="Arial"/>
                <w:sz w:val="18"/>
                <w:szCs w:val="18"/>
                <w:lang w:val="en-GB"/>
              </w:rPr>
            </w:pPr>
            <w:r w:rsidRPr="00B30CA2">
              <w:rPr>
                <w:rFonts w:ascii="Arial"/>
                <w:sz w:val="18"/>
                <w:lang w:val="en-GB"/>
              </w:rPr>
              <w:t>Undergraduate</w:t>
            </w:r>
            <w:r w:rsidRPr="00B30CA2">
              <w:rPr>
                <w:rFonts w:ascii="Arial"/>
                <w:spacing w:val="-29"/>
                <w:sz w:val="18"/>
                <w:lang w:val="en-GB"/>
              </w:rPr>
              <w:t xml:space="preserve"> </w:t>
            </w:r>
            <w:r w:rsidRPr="00B30CA2">
              <w:rPr>
                <w:rFonts w:ascii="Arial"/>
                <w:sz w:val="18"/>
                <w:lang w:val="en-GB"/>
              </w:rPr>
              <w:t>(UG)</w:t>
            </w:r>
            <w:r w:rsidRPr="00B30CA2">
              <w:rPr>
                <w:rFonts w:ascii="Arial"/>
                <w:spacing w:val="-29"/>
                <w:sz w:val="18"/>
                <w:lang w:val="en-GB"/>
              </w:rPr>
              <w:t xml:space="preserve"> </w:t>
            </w:r>
            <w:r w:rsidRPr="00B30CA2">
              <w:rPr>
                <w:rFonts w:ascii="Arial"/>
                <w:sz w:val="18"/>
                <w:lang w:val="en-GB"/>
              </w:rPr>
              <w:t>Student</w:t>
            </w:r>
          </w:p>
          <w:p w:rsidR="006671A1" w:rsidRPr="00B30CA2" w:rsidDel="00A20397" w:rsidRDefault="000D437E">
            <w:pPr>
              <w:pStyle w:val="TableParagraph"/>
              <w:spacing w:before="13"/>
              <w:ind w:left="502"/>
              <w:rPr>
                <w:del w:id="6" w:author="Tom Robinson" w:date="2016-10-10T10:00:00Z"/>
                <w:rFonts w:ascii="Arial" w:eastAsia="Arial" w:hAnsi="Arial" w:cs="Arial"/>
                <w:sz w:val="18"/>
                <w:szCs w:val="18"/>
                <w:lang w:val="en-GB"/>
              </w:rPr>
              <w:pPrChange w:id="7" w:author="Tom Robinson" w:date="2016-10-10T10:00:00Z">
                <w:pPr>
                  <w:pStyle w:val="TableParagraph"/>
                  <w:numPr>
                    <w:numId w:val="4"/>
                  </w:numPr>
                  <w:spacing w:before="13"/>
                  <w:ind w:left="502" w:hanging="360"/>
                </w:pPr>
              </w:pPrChange>
            </w:pPr>
            <w:del w:id="8" w:author="Tom Robinson" w:date="2016-10-10T10:00:00Z">
              <w:r w:rsidRPr="00B30CA2" w:rsidDel="00A20397">
                <w:rPr>
                  <w:rFonts w:ascii="Arial"/>
                  <w:sz w:val="18"/>
                  <w:lang w:val="en-GB"/>
                </w:rPr>
                <w:delText>Postgraduate</w:delText>
              </w:r>
              <w:r w:rsidRPr="00B30CA2" w:rsidDel="00A20397">
                <w:rPr>
                  <w:rFonts w:ascii="Arial"/>
                  <w:spacing w:val="-32"/>
                  <w:sz w:val="18"/>
                  <w:lang w:val="en-GB"/>
                </w:rPr>
                <w:delText xml:space="preserve"> </w:delText>
              </w:r>
              <w:r w:rsidRPr="00B30CA2" w:rsidDel="00A20397">
                <w:rPr>
                  <w:rFonts w:ascii="Arial"/>
                  <w:spacing w:val="-4"/>
                  <w:sz w:val="18"/>
                  <w:lang w:val="en-GB"/>
                </w:rPr>
                <w:delText>Taught</w:delText>
              </w:r>
              <w:r w:rsidRPr="00B30CA2" w:rsidDel="00A20397">
                <w:rPr>
                  <w:rFonts w:ascii="Arial"/>
                  <w:spacing w:val="-32"/>
                  <w:sz w:val="18"/>
                  <w:lang w:val="en-GB"/>
                </w:rPr>
                <w:delText xml:space="preserve"> </w:delText>
              </w:r>
              <w:r w:rsidRPr="00B30CA2" w:rsidDel="00A20397">
                <w:rPr>
                  <w:rFonts w:ascii="Arial"/>
                  <w:sz w:val="18"/>
                  <w:lang w:val="en-GB"/>
                </w:rPr>
                <w:delText>(PGT)</w:delText>
              </w:r>
              <w:r w:rsidRPr="00B30CA2" w:rsidDel="00A20397">
                <w:rPr>
                  <w:rFonts w:ascii="Arial"/>
                  <w:spacing w:val="-32"/>
                  <w:sz w:val="18"/>
                  <w:lang w:val="en-GB"/>
                </w:rPr>
                <w:delText xml:space="preserve"> </w:delText>
              </w:r>
              <w:r w:rsidRPr="00B30CA2" w:rsidDel="00A20397">
                <w:rPr>
                  <w:rFonts w:ascii="Arial"/>
                  <w:sz w:val="18"/>
                  <w:lang w:val="en-GB"/>
                </w:rPr>
                <w:delText>Student</w:delText>
              </w:r>
            </w:del>
          </w:p>
          <w:p w:rsidR="007C2991" w:rsidRPr="00B30CA2" w:rsidDel="00A20397" w:rsidRDefault="000D437E">
            <w:pPr>
              <w:pStyle w:val="TableParagraph"/>
              <w:ind w:left="502" w:right="2679"/>
              <w:rPr>
                <w:del w:id="9" w:author="Tom Robinson" w:date="2016-10-10T10:00:00Z"/>
                <w:rFonts w:ascii="Arial" w:hAnsi="Arial"/>
                <w:sz w:val="18"/>
                <w:lang w:val="en-GB"/>
              </w:rPr>
              <w:pPrChange w:id="10" w:author="Tom Robinson" w:date="2016-10-10T10:00:00Z">
                <w:pPr>
                  <w:pStyle w:val="TableParagraph"/>
                  <w:numPr>
                    <w:numId w:val="4"/>
                  </w:numPr>
                  <w:ind w:left="502" w:right="2679" w:hanging="360"/>
                </w:pPr>
              </w:pPrChange>
            </w:pPr>
            <w:del w:id="11" w:author="Tom Robinson" w:date="2016-10-10T10:00:00Z">
              <w:r w:rsidRPr="00B30CA2" w:rsidDel="00A20397">
                <w:rPr>
                  <w:rFonts w:ascii="Arial" w:hAnsi="Arial"/>
                  <w:sz w:val="18"/>
                  <w:lang w:val="en-GB"/>
                </w:rPr>
                <w:delText xml:space="preserve">Postgraduate Research (PGR) </w:delText>
              </w:r>
              <w:r w:rsidR="007C2991" w:rsidRPr="00B30CA2" w:rsidDel="00A20397">
                <w:rPr>
                  <w:rFonts w:ascii="Arial" w:hAnsi="Arial"/>
                  <w:sz w:val="18"/>
                  <w:lang w:val="en-GB"/>
                </w:rPr>
                <w:delText>S</w:delText>
              </w:r>
              <w:r w:rsidRPr="00B30CA2" w:rsidDel="00A20397">
                <w:rPr>
                  <w:rFonts w:ascii="Arial" w:hAnsi="Arial"/>
                  <w:sz w:val="18"/>
                  <w:lang w:val="en-GB"/>
                </w:rPr>
                <w:delText>tudent</w:delText>
              </w:r>
            </w:del>
          </w:p>
          <w:p w:rsidR="006671A1" w:rsidRPr="00B30CA2" w:rsidDel="00A20397" w:rsidRDefault="000D437E">
            <w:pPr>
              <w:pStyle w:val="TableParagraph"/>
              <w:ind w:left="502" w:right="3426"/>
              <w:rPr>
                <w:del w:id="12" w:author="Tom Robinson" w:date="2016-10-10T10:00:00Z"/>
                <w:rFonts w:ascii="Arial" w:eastAsia="Arial" w:hAnsi="Arial" w:cs="Arial"/>
                <w:sz w:val="18"/>
                <w:szCs w:val="18"/>
                <w:lang w:val="en-GB"/>
              </w:rPr>
              <w:pPrChange w:id="13" w:author="Tom Robinson" w:date="2016-10-10T10:00:00Z">
                <w:pPr>
                  <w:pStyle w:val="TableParagraph"/>
                  <w:numPr>
                    <w:numId w:val="4"/>
                  </w:numPr>
                  <w:ind w:left="502" w:right="3426" w:hanging="360"/>
                </w:pPr>
              </w:pPrChange>
            </w:pPr>
            <w:del w:id="14" w:author="Tom Robinson" w:date="2016-10-10T10:00:00Z">
              <w:r w:rsidRPr="00B30CA2" w:rsidDel="00A20397">
                <w:rPr>
                  <w:rFonts w:ascii="Arial"/>
                  <w:sz w:val="18"/>
                  <w:lang w:val="en-GB"/>
                </w:rPr>
                <w:delText>Member</w:delText>
              </w:r>
              <w:r w:rsidRPr="00B30CA2" w:rsidDel="00A20397">
                <w:rPr>
                  <w:rFonts w:ascii="Arial"/>
                  <w:spacing w:val="-24"/>
                  <w:sz w:val="18"/>
                  <w:lang w:val="en-GB"/>
                </w:rPr>
                <w:delText xml:space="preserve"> </w:delText>
              </w:r>
              <w:r w:rsidRPr="00B30CA2" w:rsidDel="00A20397">
                <w:rPr>
                  <w:rFonts w:ascii="Arial"/>
                  <w:sz w:val="18"/>
                  <w:lang w:val="en-GB"/>
                </w:rPr>
                <w:delText>of</w:delText>
              </w:r>
              <w:r w:rsidRPr="00B30CA2" w:rsidDel="00A20397">
                <w:rPr>
                  <w:rFonts w:ascii="Arial"/>
                  <w:spacing w:val="-24"/>
                  <w:sz w:val="18"/>
                  <w:lang w:val="en-GB"/>
                </w:rPr>
                <w:delText xml:space="preserve"> </w:delText>
              </w:r>
              <w:r w:rsidRPr="00B30CA2" w:rsidDel="00A20397">
                <w:rPr>
                  <w:rFonts w:ascii="Arial"/>
                  <w:sz w:val="18"/>
                  <w:lang w:val="en-GB"/>
                </w:rPr>
                <w:delText>ARU</w:delText>
              </w:r>
              <w:r w:rsidRPr="00B30CA2" w:rsidDel="00A20397">
                <w:rPr>
                  <w:rFonts w:ascii="Arial"/>
                  <w:spacing w:val="-24"/>
                  <w:sz w:val="18"/>
                  <w:lang w:val="en-GB"/>
                </w:rPr>
                <w:delText xml:space="preserve"> </w:delText>
              </w:r>
              <w:r w:rsidRPr="00B30CA2" w:rsidDel="00A20397">
                <w:rPr>
                  <w:rFonts w:ascii="Arial"/>
                  <w:sz w:val="18"/>
                  <w:lang w:val="en-GB"/>
                </w:rPr>
                <w:delText>Staff</w:delText>
              </w:r>
            </w:del>
          </w:p>
          <w:p w:rsidR="006671A1" w:rsidRPr="00B30CA2" w:rsidRDefault="000D437E">
            <w:pPr>
              <w:pStyle w:val="TableParagraph"/>
              <w:spacing w:before="1"/>
              <w:ind w:left="502"/>
              <w:rPr>
                <w:rFonts w:ascii="Arial" w:eastAsia="Arial" w:hAnsi="Arial" w:cs="Arial"/>
                <w:sz w:val="18"/>
                <w:szCs w:val="18"/>
                <w:lang w:val="en-GB"/>
              </w:rPr>
              <w:pPrChange w:id="15" w:author="Tom Robinson" w:date="2016-10-10T10:00:00Z">
                <w:pPr>
                  <w:pStyle w:val="TableParagraph"/>
                  <w:numPr>
                    <w:numId w:val="4"/>
                  </w:numPr>
                  <w:spacing w:before="1"/>
                  <w:ind w:left="502" w:hanging="360"/>
                </w:pPr>
              </w:pPrChange>
            </w:pPr>
            <w:del w:id="16" w:author="Tom Robinson" w:date="2016-10-10T10:00:00Z">
              <w:r w:rsidRPr="00B30CA2" w:rsidDel="00A20397">
                <w:rPr>
                  <w:rFonts w:ascii="Arial"/>
                  <w:sz w:val="18"/>
                  <w:lang w:val="en-GB"/>
                </w:rPr>
                <w:delText>Member</w:delText>
              </w:r>
              <w:r w:rsidRPr="00B30CA2" w:rsidDel="00A20397">
                <w:rPr>
                  <w:rFonts w:ascii="Arial"/>
                  <w:spacing w:val="-15"/>
                  <w:sz w:val="18"/>
                  <w:lang w:val="en-GB"/>
                </w:rPr>
                <w:delText xml:space="preserve"> </w:delText>
              </w:r>
              <w:r w:rsidRPr="00B30CA2" w:rsidDel="00A20397">
                <w:rPr>
                  <w:rFonts w:ascii="Arial"/>
                  <w:sz w:val="18"/>
                  <w:lang w:val="en-GB"/>
                </w:rPr>
                <w:delText>of</w:delText>
              </w:r>
              <w:r w:rsidRPr="00B30CA2" w:rsidDel="00A20397">
                <w:rPr>
                  <w:rFonts w:ascii="Arial"/>
                  <w:spacing w:val="-15"/>
                  <w:sz w:val="18"/>
                  <w:lang w:val="en-GB"/>
                </w:rPr>
                <w:delText xml:space="preserve"> </w:delText>
              </w:r>
              <w:r w:rsidRPr="00B30CA2" w:rsidDel="00A20397">
                <w:rPr>
                  <w:rFonts w:ascii="Arial"/>
                  <w:sz w:val="18"/>
                  <w:lang w:val="en-GB"/>
                </w:rPr>
                <w:delText>ARU</w:delText>
              </w:r>
              <w:r w:rsidRPr="00B30CA2" w:rsidDel="00A20397">
                <w:rPr>
                  <w:rFonts w:ascii="Arial"/>
                  <w:spacing w:val="-15"/>
                  <w:sz w:val="18"/>
                  <w:lang w:val="en-GB"/>
                </w:rPr>
                <w:delText xml:space="preserve"> </w:delText>
              </w:r>
              <w:r w:rsidRPr="00B30CA2" w:rsidDel="00A20397">
                <w:rPr>
                  <w:rFonts w:ascii="Arial"/>
                  <w:sz w:val="18"/>
                  <w:lang w:val="en-GB"/>
                </w:rPr>
                <w:delText>staff</w:delText>
              </w:r>
              <w:r w:rsidRPr="00B30CA2" w:rsidDel="00A20397">
                <w:rPr>
                  <w:rFonts w:ascii="Arial"/>
                  <w:spacing w:val="-15"/>
                  <w:sz w:val="18"/>
                  <w:lang w:val="en-GB"/>
                </w:rPr>
                <w:delText xml:space="preserve"> </w:delText>
              </w:r>
              <w:r w:rsidRPr="00B30CA2" w:rsidDel="00A20397">
                <w:rPr>
                  <w:rFonts w:ascii="Arial"/>
                  <w:sz w:val="18"/>
                  <w:lang w:val="en-GB"/>
                </w:rPr>
                <w:delText>carrying</w:delText>
              </w:r>
              <w:r w:rsidRPr="00B30CA2" w:rsidDel="00A20397">
                <w:rPr>
                  <w:rFonts w:ascii="Arial"/>
                  <w:spacing w:val="-15"/>
                  <w:sz w:val="18"/>
                  <w:lang w:val="en-GB"/>
                </w:rPr>
                <w:delText xml:space="preserve"> </w:delText>
              </w:r>
              <w:r w:rsidRPr="00B30CA2" w:rsidDel="00A20397">
                <w:rPr>
                  <w:rFonts w:ascii="Arial"/>
                  <w:sz w:val="18"/>
                  <w:lang w:val="en-GB"/>
                </w:rPr>
                <w:delText>out</w:delText>
              </w:r>
              <w:r w:rsidRPr="00B30CA2" w:rsidDel="00A20397">
                <w:rPr>
                  <w:rFonts w:ascii="Arial"/>
                  <w:spacing w:val="-15"/>
                  <w:sz w:val="18"/>
                  <w:lang w:val="en-GB"/>
                </w:rPr>
                <w:delText xml:space="preserve"> </w:delText>
              </w:r>
              <w:r w:rsidRPr="00B30CA2" w:rsidDel="00A20397">
                <w:rPr>
                  <w:rFonts w:ascii="Arial"/>
                  <w:sz w:val="18"/>
                  <w:lang w:val="en-GB"/>
                </w:rPr>
                <w:delText>Masters/Doctorate</w:delText>
              </w:r>
              <w:r w:rsidRPr="00B30CA2" w:rsidDel="00A20397">
                <w:rPr>
                  <w:rFonts w:ascii="Arial"/>
                  <w:spacing w:val="-15"/>
                  <w:sz w:val="18"/>
                  <w:lang w:val="en-GB"/>
                </w:rPr>
                <w:delText xml:space="preserve"> </w:delText>
              </w:r>
              <w:r w:rsidRPr="00B30CA2" w:rsidDel="00A20397">
                <w:rPr>
                  <w:rFonts w:ascii="Arial"/>
                  <w:sz w:val="18"/>
                  <w:lang w:val="en-GB"/>
                </w:rPr>
                <w:delText>research</w:delText>
              </w:r>
            </w:del>
          </w:p>
        </w:tc>
      </w:tr>
      <w:tr w:rsidR="006671A1" w:rsidRPr="00B30CA2" w:rsidTr="000C15E8">
        <w:trPr>
          <w:trHeight w:hRule="exact" w:val="558"/>
        </w:trPr>
        <w:tc>
          <w:tcPr>
            <w:tcW w:w="10206" w:type="dxa"/>
            <w:gridSpan w:val="2"/>
            <w:tcBorders>
              <w:top w:val="single" w:sz="3" w:space="0" w:color="B3B2B2"/>
              <w:left w:val="single" w:sz="3" w:space="0" w:color="B3B2B2"/>
              <w:bottom w:val="single" w:sz="3" w:space="0" w:color="B3B2B2"/>
              <w:right w:val="single" w:sz="3" w:space="0" w:color="9D9D9C"/>
            </w:tcBorders>
            <w:shd w:val="clear" w:color="auto" w:fill="A1DAF8"/>
          </w:tcPr>
          <w:p w:rsidR="006671A1" w:rsidRPr="00B30CA2" w:rsidRDefault="000418D8" w:rsidP="00183681">
            <w:pPr>
              <w:pStyle w:val="TableParagraph"/>
              <w:spacing w:before="50"/>
              <w:ind w:left="75"/>
              <w:rPr>
                <w:rFonts w:ascii="Calibri" w:eastAsia="Calibri" w:hAnsi="Calibri" w:cs="Calibri"/>
                <w:lang w:val="en-GB"/>
              </w:rPr>
            </w:pPr>
            <w:r>
              <w:rPr>
                <w:rFonts w:ascii="Calibri"/>
                <w:b/>
                <w:w w:val="115"/>
                <w:lang w:val="en-GB"/>
              </w:rPr>
              <w:t>S</w:t>
            </w:r>
            <w:r w:rsidR="000D437E" w:rsidRPr="00B30CA2">
              <w:rPr>
                <w:rFonts w:ascii="Calibri"/>
                <w:b/>
                <w:w w:val="115"/>
                <w:lang w:val="en-GB"/>
              </w:rPr>
              <w:t>tudents</w:t>
            </w:r>
            <w:r>
              <w:rPr>
                <w:rFonts w:ascii="Calibri"/>
                <w:b/>
                <w:w w:val="115"/>
                <w:lang w:val="en-GB"/>
              </w:rPr>
              <w:t xml:space="preserve"> (including staff </w:t>
            </w:r>
            <w:r w:rsidR="00183681">
              <w:rPr>
                <w:rFonts w:ascii="Calibri"/>
                <w:b/>
                <w:w w:val="115"/>
                <w:lang w:val="en-GB"/>
              </w:rPr>
              <w:t>proposing research</w:t>
            </w:r>
            <w:r>
              <w:rPr>
                <w:rFonts w:ascii="Calibri"/>
                <w:b/>
                <w:w w:val="115"/>
                <w:lang w:val="en-GB"/>
              </w:rPr>
              <w:t xml:space="preserve"> </w:t>
            </w:r>
            <w:r w:rsidR="00E01302">
              <w:rPr>
                <w:rFonts w:ascii="Calibri"/>
                <w:b/>
                <w:w w:val="115"/>
                <w:lang w:val="en-GB"/>
              </w:rPr>
              <w:t>on a course/programme)</w:t>
            </w:r>
          </w:p>
        </w:tc>
      </w:tr>
      <w:tr w:rsidR="006671A1" w:rsidRPr="00B30CA2" w:rsidTr="000C15E8">
        <w:trPr>
          <w:trHeight w:hRule="exact" w:val="45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pPr>
              <w:pStyle w:val="TableParagraph"/>
              <w:spacing w:before="126"/>
              <w:ind w:left="75"/>
              <w:rPr>
                <w:rFonts w:ascii="Arial" w:eastAsia="Arial" w:hAnsi="Arial" w:cs="Arial"/>
                <w:sz w:val="18"/>
                <w:szCs w:val="18"/>
                <w:lang w:val="en-GB"/>
              </w:rPr>
            </w:pPr>
            <w:r w:rsidRPr="00B30CA2">
              <w:rPr>
                <w:rFonts w:ascii="Arial" w:hAnsi="Arial"/>
                <w:sz w:val="18"/>
                <w:lang w:val="en-GB"/>
              </w:rPr>
              <w:t>Your SID</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A20397">
            <w:pPr>
              <w:rPr>
                <w:lang w:val="en-GB"/>
              </w:rPr>
            </w:pPr>
            <w:ins w:id="17" w:author="Tom Robinson" w:date="2016-10-10T10:00:00Z">
              <w:r>
                <w:rPr>
                  <w:lang w:val="en-GB"/>
                </w:rPr>
                <w:t>1409046</w:t>
              </w:r>
            </w:ins>
          </w:p>
        </w:tc>
      </w:tr>
      <w:tr w:rsidR="006671A1" w:rsidRPr="00B30CA2" w:rsidTr="000C15E8">
        <w:trPr>
          <w:trHeight w:hRule="exact" w:val="45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pPr>
              <w:pStyle w:val="TableParagraph"/>
              <w:spacing w:before="126"/>
              <w:ind w:left="75"/>
              <w:rPr>
                <w:rFonts w:ascii="Arial" w:eastAsia="Arial" w:hAnsi="Arial" w:cs="Arial"/>
                <w:sz w:val="18"/>
                <w:szCs w:val="18"/>
                <w:lang w:val="en-GB"/>
              </w:rPr>
            </w:pPr>
            <w:r w:rsidRPr="00B30CA2">
              <w:rPr>
                <w:rFonts w:ascii="Arial" w:hAnsi="Arial"/>
                <w:sz w:val="18"/>
                <w:lang w:val="en-GB"/>
              </w:rPr>
              <w:t>Your course/programme title</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A20397">
            <w:pPr>
              <w:rPr>
                <w:lang w:val="en-GB"/>
              </w:rPr>
            </w:pPr>
            <w:ins w:id="18" w:author="Tom Robinson" w:date="2016-10-10T10:01:00Z">
              <w:r>
                <w:rPr>
                  <w:lang w:val="en-GB"/>
                </w:rPr>
                <w:t>BSc (Hons) Computer Gaming Technology</w:t>
              </w:r>
            </w:ins>
          </w:p>
        </w:tc>
      </w:tr>
      <w:tr w:rsidR="006671A1" w:rsidRPr="00B30CA2" w:rsidTr="000C15E8">
        <w:trPr>
          <w:trHeight w:hRule="exact" w:val="567"/>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3C2855" w:rsidP="003C2855">
            <w:pPr>
              <w:pStyle w:val="TableParagraph"/>
              <w:spacing w:before="72" w:line="254" w:lineRule="auto"/>
              <w:ind w:left="75" w:right="147"/>
              <w:rPr>
                <w:rFonts w:ascii="Arial" w:eastAsia="Arial" w:hAnsi="Arial" w:cs="Arial"/>
                <w:sz w:val="18"/>
                <w:szCs w:val="18"/>
                <w:lang w:val="en-GB"/>
              </w:rPr>
            </w:pPr>
            <w:r>
              <w:rPr>
                <w:rFonts w:ascii="Arial"/>
                <w:sz w:val="18"/>
                <w:lang w:val="en-GB"/>
              </w:rPr>
              <w:t>N</w:t>
            </w:r>
            <w:r w:rsidR="000D437E" w:rsidRPr="00B30CA2">
              <w:rPr>
                <w:rFonts w:ascii="Arial"/>
                <w:sz w:val="18"/>
                <w:lang w:val="en-GB"/>
              </w:rPr>
              <w:t>ame</w:t>
            </w:r>
            <w:r w:rsidR="000D437E" w:rsidRPr="00B30CA2">
              <w:rPr>
                <w:rFonts w:ascii="Arial"/>
                <w:spacing w:val="-12"/>
                <w:sz w:val="18"/>
                <w:lang w:val="en-GB"/>
              </w:rPr>
              <w:t xml:space="preserve"> </w:t>
            </w:r>
            <w:r w:rsidR="000D437E" w:rsidRPr="00B30CA2">
              <w:rPr>
                <w:rFonts w:ascii="Arial"/>
                <w:sz w:val="18"/>
                <w:lang w:val="en-GB"/>
              </w:rPr>
              <w:t>of</w:t>
            </w:r>
            <w:r w:rsidR="000D437E" w:rsidRPr="00B30CA2">
              <w:rPr>
                <w:rFonts w:ascii="Arial"/>
                <w:spacing w:val="-12"/>
                <w:sz w:val="18"/>
                <w:lang w:val="en-GB"/>
              </w:rPr>
              <w:t xml:space="preserve"> </w:t>
            </w:r>
            <w:r w:rsidR="000D437E" w:rsidRPr="00B30CA2">
              <w:rPr>
                <w:rFonts w:ascii="Arial"/>
                <w:sz w:val="18"/>
                <w:lang w:val="en-GB"/>
              </w:rPr>
              <w:t>your</w:t>
            </w:r>
            <w:r w:rsidR="000D437E" w:rsidRPr="00B30CA2">
              <w:rPr>
                <w:rFonts w:ascii="Arial"/>
                <w:spacing w:val="-12"/>
                <w:sz w:val="18"/>
                <w:lang w:val="en-GB"/>
              </w:rPr>
              <w:t xml:space="preserve"> </w:t>
            </w:r>
            <w:r w:rsidR="000D437E" w:rsidRPr="00B30CA2">
              <w:rPr>
                <w:rFonts w:ascii="Arial"/>
                <w:sz w:val="18"/>
                <w:lang w:val="en-GB"/>
              </w:rPr>
              <w:t>First</w:t>
            </w:r>
            <w:r w:rsidR="000D437E" w:rsidRPr="00B30CA2">
              <w:rPr>
                <w:rFonts w:ascii="Arial"/>
                <w:spacing w:val="-12"/>
                <w:sz w:val="18"/>
                <w:lang w:val="en-GB"/>
              </w:rPr>
              <w:t xml:space="preserve"> </w:t>
            </w:r>
            <w:r w:rsidR="000D437E" w:rsidRPr="00B30CA2">
              <w:rPr>
                <w:rFonts w:ascii="Arial"/>
                <w:sz w:val="18"/>
                <w:lang w:val="en-GB"/>
              </w:rPr>
              <w:t>Supervisor</w:t>
            </w:r>
            <w:r w:rsidR="000D437E" w:rsidRPr="00B30CA2">
              <w:rPr>
                <w:rFonts w:ascii="Arial"/>
                <w:spacing w:val="-12"/>
                <w:sz w:val="18"/>
                <w:lang w:val="en-GB"/>
              </w:rPr>
              <w:t xml:space="preserve"> </w:t>
            </w:r>
            <w:r w:rsidR="000D437E" w:rsidRPr="00B30CA2">
              <w:rPr>
                <w:rFonts w:ascii="Arial"/>
                <w:sz w:val="18"/>
                <w:lang w:val="en-GB"/>
              </w:rPr>
              <w:t>(for PGR)</w:t>
            </w:r>
            <w:r w:rsidR="000D437E" w:rsidRPr="00B30CA2">
              <w:rPr>
                <w:rFonts w:ascii="Arial"/>
                <w:spacing w:val="-34"/>
                <w:sz w:val="18"/>
                <w:lang w:val="en-GB"/>
              </w:rPr>
              <w:t xml:space="preserve"> </w:t>
            </w:r>
            <w:r w:rsidR="00031712">
              <w:rPr>
                <w:rFonts w:ascii="Arial"/>
                <w:spacing w:val="-34"/>
                <w:sz w:val="18"/>
                <w:lang w:val="en-GB"/>
              </w:rPr>
              <w:t xml:space="preserve"> </w:t>
            </w:r>
            <w:r w:rsidR="000D437E" w:rsidRPr="00B30CA2">
              <w:rPr>
                <w:rFonts w:ascii="Arial"/>
                <w:sz w:val="18"/>
                <w:lang w:val="en-GB"/>
              </w:rPr>
              <w:t>or</w:t>
            </w:r>
            <w:r w:rsidR="000D437E" w:rsidRPr="00B30CA2">
              <w:rPr>
                <w:rFonts w:ascii="Arial"/>
                <w:spacing w:val="-34"/>
                <w:sz w:val="18"/>
                <w:lang w:val="en-GB"/>
              </w:rPr>
              <w:t xml:space="preserve"> </w:t>
            </w:r>
            <w:r w:rsidR="006B63F4" w:rsidRPr="00B30CA2">
              <w:rPr>
                <w:rFonts w:ascii="Arial"/>
                <w:spacing w:val="-34"/>
                <w:sz w:val="18"/>
                <w:lang w:val="en-GB"/>
              </w:rPr>
              <w:t xml:space="preserve"> </w:t>
            </w:r>
            <w:r w:rsidR="000D437E" w:rsidRPr="00B30CA2">
              <w:rPr>
                <w:rFonts w:ascii="Arial"/>
                <w:sz w:val="18"/>
                <w:lang w:val="en-GB"/>
              </w:rPr>
              <w:t>Supervisor</w:t>
            </w:r>
            <w:r>
              <w:rPr>
                <w:rFonts w:ascii="Arial"/>
                <w:sz w:val="18"/>
                <w:lang w:val="en-GB"/>
              </w:rPr>
              <w:t xml:space="preserve"> </w:t>
            </w:r>
            <w:r w:rsidR="000D437E" w:rsidRPr="00B30CA2">
              <w:rPr>
                <w:rFonts w:ascii="Arial"/>
                <w:spacing w:val="-34"/>
                <w:sz w:val="18"/>
                <w:lang w:val="en-GB"/>
              </w:rPr>
              <w:t xml:space="preserve"> </w:t>
            </w:r>
            <w:r w:rsidR="000D437E" w:rsidRPr="00B30CA2">
              <w:rPr>
                <w:rFonts w:ascii="Arial"/>
                <w:sz w:val="18"/>
                <w:lang w:val="en-GB"/>
              </w:rPr>
              <w:t>(for</w:t>
            </w:r>
            <w:r w:rsidR="000D437E" w:rsidRPr="00B30CA2">
              <w:rPr>
                <w:rFonts w:ascii="Arial"/>
                <w:spacing w:val="-34"/>
                <w:sz w:val="18"/>
                <w:lang w:val="en-GB"/>
              </w:rPr>
              <w:t xml:space="preserve"> </w:t>
            </w:r>
            <w:r>
              <w:rPr>
                <w:rFonts w:ascii="Arial"/>
                <w:spacing w:val="-34"/>
                <w:sz w:val="18"/>
                <w:lang w:val="en-GB"/>
              </w:rPr>
              <w:t xml:space="preserve"> </w:t>
            </w:r>
            <w:r w:rsidR="000D437E" w:rsidRPr="00B30CA2">
              <w:rPr>
                <w:rFonts w:ascii="Arial"/>
                <w:sz w:val="18"/>
                <w:lang w:val="en-GB"/>
              </w:rPr>
              <w:t>UG</w:t>
            </w:r>
            <w:r w:rsidR="000D437E" w:rsidRPr="00B30CA2">
              <w:rPr>
                <w:rFonts w:ascii="Arial"/>
                <w:spacing w:val="-34"/>
                <w:sz w:val="18"/>
                <w:lang w:val="en-GB"/>
              </w:rPr>
              <w:t xml:space="preserve"> </w:t>
            </w:r>
            <w:r w:rsidR="000D437E" w:rsidRPr="00B30CA2">
              <w:rPr>
                <w:rFonts w:ascii="Arial"/>
                <w:sz w:val="18"/>
                <w:lang w:val="en-GB"/>
              </w:rPr>
              <w:t>and</w:t>
            </w:r>
            <w:r>
              <w:rPr>
                <w:rFonts w:ascii="Arial"/>
                <w:spacing w:val="-34"/>
                <w:sz w:val="18"/>
                <w:lang w:val="en-GB"/>
              </w:rPr>
              <w:t xml:space="preserve"> </w:t>
            </w:r>
            <w:r w:rsidR="000D437E" w:rsidRPr="00B30CA2">
              <w:rPr>
                <w:rFonts w:ascii="Arial"/>
                <w:spacing w:val="-3"/>
                <w:sz w:val="18"/>
                <w:lang w:val="en-GB"/>
              </w:rPr>
              <w:t>PGT)</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183C86">
            <w:pPr>
              <w:rPr>
                <w:lang w:val="en-GB"/>
              </w:rPr>
            </w:pPr>
            <w:ins w:id="19" w:author="Tom Robinson" w:date="2016-10-20T10:08:00Z">
              <w:r>
                <w:rPr>
                  <w:lang w:val="en-GB"/>
                </w:rPr>
                <w:t>Mike Hobbs</w:t>
              </w:r>
            </w:ins>
          </w:p>
        </w:tc>
      </w:tr>
      <w:tr w:rsidR="006671A1" w:rsidRPr="00B30CA2" w:rsidTr="000C15E8">
        <w:trPr>
          <w:trHeight w:hRule="exact" w:val="340"/>
        </w:trPr>
        <w:tc>
          <w:tcPr>
            <w:tcW w:w="10206" w:type="dxa"/>
            <w:gridSpan w:val="2"/>
            <w:tcBorders>
              <w:top w:val="single" w:sz="3" w:space="0" w:color="B3B2B2"/>
              <w:left w:val="single" w:sz="3" w:space="0" w:color="B3B2B2"/>
              <w:bottom w:val="single" w:sz="3" w:space="0" w:color="B3B2B2"/>
              <w:right w:val="single" w:sz="3" w:space="0" w:color="9D9D9C"/>
            </w:tcBorders>
            <w:shd w:val="clear" w:color="auto" w:fill="A1DAF8"/>
          </w:tcPr>
          <w:p w:rsidR="006671A1" w:rsidRPr="00B30CA2" w:rsidRDefault="000418D8" w:rsidP="000418D8">
            <w:pPr>
              <w:pStyle w:val="TableParagraph"/>
              <w:spacing w:before="44"/>
              <w:ind w:left="75"/>
              <w:rPr>
                <w:rFonts w:ascii="Calibri" w:eastAsia="Calibri" w:hAnsi="Calibri" w:cs="Calibri"/>
                <w:lang w:val="en-GB"/>
              </w:rPr>
            </w:pPr>
            <w:r>
              <w:rPr>
                <w:rFonts w:ascii="Calibri"/>
                <w:b/>
                <w:spacing w:val="-5"/>
                <w:w w:val="115"/>
                <w:lang w:val="en-GB"/>
              </w:rPr>
              <w:t>Research details</w:t>
            </w:r>
          </w:p>
        </w:tc>
      </w:tr>
      <w:tr w:rsidR="006671A1" w:rsidRPr="00B30CA2" w:rsidTr="000C15E8">
        <w:trPr>
          <w:trHeight w:hRule="exact" w:val="961"/>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040870" w:rsidRDefault="000D437E">
            <w:pPr>
              <w:pStyle w:val="TableParagraph"/>
              <w:spacing w:before="76"/>
              <w:ind w:left="75"/>
              <w:rPr>
                <w:rFonts w:ascii="Arial" w:eastAsia="Trebuchet MS" w:hAnsi="Arial" w:cs="Arial"/>
                <w:sz w:val="18"/>
                <w:szCs w:val="18"/>
                <w:lang w:val="en-GB"/>
              </w:rPr>
            </w:pPr>
            <w:r w:rsidRPr="00040870">
              <w:rPr>
                <w:rFonts w:ascii="Arial" w:hAnsi="Arial" w:cs="Arial"/>
                <w:b/>
                <w:sz w:val="18"/>
                <w:lang w:val="en-GB"/>
              </w:rPr>
              <w:t>Title</w:t>
            </w:r>
            <w:r w:rsidRPr="00040870">
              <w:rPr>
                <w:rFonts w:ascii="Arial" w:hAnsi="Arial" w:cs="Arial"/>
                <w:b/>
                <w:spacing w:val="-29"/>
                <w:sz w:val="18"/>
                <w:lang w:val="en-GB"/>
              </w:rPr>
              <w:t xml:space="preserve"> </w:t>
            </w:r>
            <w:r w:rsidRPr="00040870">
              <w:rPr>
                <w:rFonts w:ascii="Arial" w:hAnsi="Arial" w:cs="Arial"/>
                <w:b/>
                <w:sz w:val="18"/>
                <w:lang w:val="en-GB"/>
              </w:rPr>
              <w:t>of</w:t>
            </w:r>
            <w:r w:rsidRPr="00040870">
              <w:rPr>
                <w:rFonts w:ascii="Arial" w:hAnsi="Arial" w:cs="Arial"/>
                <w:b/>
                <w:spacing w:val="-29"/>
                <w:sz w:val="18"/>
                <w:lang w:val="en-GB"/>
              </w:rPr>
              <w:t xml:space="preserve"> </w:t>
            </w:r>
            <w:r w:rsidRPr="00040870">
              <w:rPr>
                <w:rFonts w:ascii="Arial" w:hAnsi="Arial" w:cs="Arial"/>
                <w:b/>
                <w:sz w:val="18"/>
                <w:lang w:val="en-GB"/>
              </w:rPr>
              <w:t>your</w:t>
            </w:r>
            <w:r w:rsidRPr="00040870">
              <w:rPr>
                <w:rFonts w:ascii="Arial" w:hAnsi="Arial" w:cs="Arial"/>
                <w:b/>
                <w:spacing w:val="-29"/>
                <w:sz w:val="18"/>
                <w:lang w:val="en-GB"/>
              </w:rPr>
              <w:t xml:space="preserve"> </w:t>
            </w:r>
            <w:r w:rsidRPr="00040870">
              <w:rPr>
                <w:rFonts w:ascii="Arial" w:hAnsi="Arial" w:cs="Arial"/>
                <w:b/>
                <w:sz w:val="18"/>
                <w:lang w:val="en-GB"/>
              </w:rPr>
              <w:t>research</w:t>
            </w:r>
            <w:r w:rsidRPr="00040870">
              <w:rPr>
                <w:rFonts w:ascii="Arial" w:hAnsi="Arial" w:cs="Arial"/>
                <w:b/>
                <w:spacing w:val="-29"/>
                <w:sz w:val="18"/>
                <w:lang w:val="en-GB"/>
              </w:rPr>
              <w:t xml:space="preserve"> </w:t>
            </w:r>
            <w:r w:rsidRPr="00040870">
              <w:rPr>
                <w:rFonts w:ascii="Arial" w:hAnsi="Arial" w:cs="Arial"/>
                <w:b/>
                <w:sz w:val="18"/>
                <w:lang w:val="en-GB"/>
              </w:rPr>
              <w:t>project</w:t>
            </w:r>
          </w:p>
          <w:p w:rsidR="006671A1" w:rsidRPr="00B30CA2" w:rsidRDefault="000D437E" w:rsidP="005D6A98">
            <w:pPr>
              <w:pStyle w:val="TableParagraph"/>
              <w:spacing w:before="11" w:line="254" w:lineRule="auto"/>
              <w:ind w:left="75" w:right="425"/>
              <w:rPr>
                <w:rFonts w:ascii="Arial" w:eastAsia="Arial" w:hAnsi="Arial" w:cs="Arial"/>
                <w:sz w:val="18"/>
                <w:szCs w:val="18"/>
                <w:lang w:val="en-GB"/>
              </w:rPr>
            </w:pPr>
            <w:r w:rsidRPr="00040870">
              <w:rPr>
                <w:rFonts w:ascii="Arial" w:hAnsi="Arial" w:cs="Arial"/>
                <w:i/>
                <w:sz w:val="18"/>
                <w:lang w:val="en-GB"/>
              </w:rPr>
              <w:t>N.B.</w:t>
            </w:r>
            <w:r w:rsidRPr="00040870">
              <w:rPr>
                <w:rFonts w:ascii="Arial" w:hAnsi="Arial" w:cs="Arial"/>
                <w:i/>
                <w:spacing w:val="-16"/>
                <w:sz w:val="18"/>
                <w:lang w:val="en-GB"/>
              </w:rPr>
              <w:t xml:space="preserve"> </w:t>
            </w:r>
            <w:r w:rsidR="005D6A98" w:rsidRPr="00040870">
              <w:rPr>
                <w:rFonts w:ascii="Arial" w:hAnsi="Arial" w:cs="Arial"/>
                <w:i/>
                <w:spacing w:val="-16"/>
                <w:sz w:val="18"/>
                <w:lang w:val="en-GB"/>
              </w:rPr>
              <w:t xml:space="preserve">For </w:t>
            </w:r>
            <w:r w:rsidR="000418D8" w:rsidRPr="00040870">
              <w:rPr>
                <w:rFonts w:ascii="Arial" w:hAnsi="Arial" w:cs="Arial"/>
                <w:i/>
                <w:spacing w:val="-16"/>
                <w:sz w:val="18"/>
                <w:lang w:val="en-GB"/>
              </w:rPr>
              <w:t xml:space="preserve">UG/PGT </w:t>
            </w:r>
            <w:r w:rsidR="005D6A98" w:rsidRPr="00040870">
              <w:rPr>
                <w:rFonts w:ascii="Arial" w:hAnsi="Arial" w:cs="Arial"/>
                <w:i/>
                <w:spacing w:val="-16"/>
                <w:sz w:val="18"/>
                <w:lang w:val="en-GB"/>
              </w:rPr>
              <w:t>s</w:t>
            </w:r>
            <w:r w:rsidRPr="00040870">
              <w:rPr>
                <w:rFonts w:ascii="Arial" w:hAnsi="Arial" w:cs="Arial"/>
                <w:i/>
                <w:sz w:val="18"/>
                <w:lang w:val="en-GB"/>
              </w:rPr>
              <w:t>tudents</w:t>
            </w:r>
            <w:r w:rsidR="005D6A98" w:rsidRPr="00040870">
              <w:rPr>
                <w:rFonts w:ascii="Arial" w:hAnsi="Arial" w:cs="Arial"/>
                <w:i/>
                <w:sz w:val="18"/>
                <w:lang w:val="en-GB"/>
              </w:rPr>
              <w:t>,</w:t>
            </w:r>
            <w:r w:rsidRPr="00040870">
              <w:rPr>
                <w:rFonts w:ascii="Arial" w:hAnsi="Arial" w:cs="Arial"/>
                <w:i/>
                <w:spacing w:val="-16"/>
                <w:sz w:val="18"/>
                <w:lang w:val="en-GB"/>
              </w:rPr>
              <w:t xml:space="preserve"> </w:t>
            </w:r>
            <w:r w:rsidRPr="00040870">
              <w:rPr>
                <w:rFonts w:ascii="Arial" w:hAnsi="Arial" w:cs="Arial"/>
                <w:i/>
                <w:sz w:val="18"/>
                <w:lang w:val="en-GB"/>
              </w:rPr>
              <w:t>this</w:t>
            </w:r>
            <w:r w:rsidRPr="00040870">
              <w:rPr>
                <w:rFonts w:ascii="Arial" w:hAnsi="Arial" w:cs="Arial"/>
                <w:i/>
                <w:spacing w:val="-16"/>
                <w:sz w:val="18"/>
                <w:lang w:val="en-GB"/>
              </w:rPr>
              <w:t xml:space="preserve"> </w:t>
            </w:r>
            <w:r w:rsidRPr="00040870">
              <w:rPr>
                <w:rFonts w:ascii="Arial" w:hAnsi="Arial" w:cs="Arial"/>
                <w:i/>
                <w:sz w:val="18"/>
                <w:lang w:val="en-GB"/>
              </w:rPr>
              <w:t>is</w:t>
            </w:r>
            <w:r w:rsidRPr="00040870">
              <w:rPr>
                <w:rFonts w:ascii="Arial" w:hAnsi="Arial" w:cs="Arial"/>
                <w:i/>
                <w:spacing w:val="-16"/>
                <w:sz w:val="18"/>
                <w:lang w:val="en-GB"/>
              </w:rPr>
              <w:t xml:space="preserve"> </w:t>
            </w:r>
            <w:r w:rsidRPr="00040870">
              <w:rPr>
                <w:rFonts w:ascii="Arial" w:hAnsi="Arial" w:cs="Arial"/>
                <w:i/>
                <w:sz w:val="18"/>
                <w:lang w:val="en-GB"/>
              </w:rPr>
              <w:t>not</w:t>
            </w:r>
            <w:r w:rsidRPr="00040870">
              <w:rPr>
                <w:rFonts w:ascii="Arial" w:hAnsi="Arial" w:cs="Arial"/>
                <w:i/>
                <w:spacing w:val="-16"/>
                <w:sz w:val="18"/>
                <w:lang w:val="en-GB"/>
              </w:rPr>
              <w:t xml:space="preserve"> </w:t>
            </w:r>
            <w:r w:rsidRPr="00040870">
              <w:rPr>
                <w:rFonts w:ascii="Arial" w:hAnsi="Arial" w:cs="Arial"/>
                <w:i/>
                <w:sz w:val="18"/>
                <w:lang w:val="en-GB"/>
              </w:rPr>
              <w:t>the</w:t>
            </w:r>
            <w:r w:rsidRPr="00040870">
              <w:rPr>
                <w:rFonts w:ascii="Arial" w:hAnsi="Arial" w:cs="Arial"/>
                <w:i/>
                <w:spacing w:val="-16"/>
                <w:sz w:val="18"/>
                <w:lang w:val="en-GB"/>
              </w:rPr>
              <w:t xml:space="preserve"> </w:t>
            </w:r>
            <w:r w:rsidRPr="00040870">
              <w:rPr>
                <w:rFonts w:ascii="Arial" w:hAnsi="Arial" w:cs="Arial"/>
                <w:i/>
                <w:sz w:val="18"/>
                <w:lang w:val="en-GB"/>
              </w:rPr>
              <w:t>title</w:t>
            </w:r>
            <w:r w:rsidRPr="00040870">
              <w:rPr>
                <w:rFonts w:ascii="Arial" w:hAnsi="Arial" w:cs="Arial"/>
                <w:i/>
                <w:spacing w:val="-16"/>
                <w:sz w:val="18"/>
                <w:lang w:val="en-GB"/>
              </w:rPr>
              <w:t xml:space="preserve"> </w:t>
            </w:r>
            <w:r w:rsidRPr="00040870">
              <w:rPr>
                <w:rFonts w:ascii="Arial" w:hAnsi="Arial" w:cs="Arial"/>
                <w:i/>
                <w:sz w:val="18"/>
                <w:lang w:val="en-GB"/>
              </w:rPr>
              <w:t>of your research</w:t>
            </w:r>
            <w:r w:rsidRPr="00040870">
              <w:rPr>
                <w:rFonts w:ascii="Arial" w:hAnsi="Arial" w:cs="Arial"/>
                <w:i/>
                <w:spacing w:val="-25"/>
                <w:sz w:val="18"/>
                <w:lang w:val="en-GB"/>
              </w:rPr>
              <w:t xml:space="preserve"> </w:t>
            </w:r>
            <w:r w:rsidRPr="00040870">
              <w:rPr>
                <w:rFonts w:ascii="Arial" w:hAnsi="Arial" w:cs="Arial"/>
                <w:i/>
                <w:sz w:val="18"/>
                <w:lang w:val="en-GB"/>
              </w:rPr>
              <w:t>module</w:t>
            </w:r>
          </w:p>
        </w:tc>
        <w:tc>
          <w:tcPr>
            <w:tcW w:w="6520" w:type="dxa"/>
            <w:tcBorders>
              <w:top w:val="single" w:sz="3" w:space="0" w:color="B3B2B2"/>
              <w:left w:val="single" w:sz="3" w:space="0" w:color="9D9D9C"/>
              <w:bottom w:val="single" w:sz="3" w:space="0" w:color="B3B2B2"/>
              <w:right w:val="single" w:sz="3" w:space="0" w:color="9D9D9C"/>
            </w:tcBorders>
          </w:tcPr>
          <w:p w:rsidR="00183C86" w:rsidRDefault="00183C86">
            <w:pPr>
              <w:rPr>
                <w:ins w:id="20" w:author="Tom Robinson" w:date="2016-10-20T10:12:00Z"/>
              </w:rPr>
            </w:pPr>
            <w:ins w:id="21" w:author="Tom Robinson" w:date="2016-10-20T10:12:00Z">
              <w:r>
                <w:t>Application for artist and programmers to share work within university (App)</w:t>
              </w:r>
            </w:ins>
          </w:p>
          <w:p w:rsidR="00183C86" w:rsidRPr="00B30CA2" w:rsidRDefault="00183C86">
            <w:pPr>
              <w:rPr>
                <w:lang w:val="en-GB"/>
              </w:rPr>
            </w:pPr>
            <w:ins w:id="22" w:author="Tom Robinson" w:date="2016-10-20T10:12:00Z">
              <w:del w:id="23" w:author="Robinson, Thomas James (Student)" w:date="2016-10-20T11:18:00Z">
                <w:r w:rsidDel="00135FC2">
                  <w:delText>Procedural Generation for learning the basics of coding in C#</w:delText>
                </w:r>
              </w:del>
            </w:ins>
            <w:ins w:id="24" w:author="Tom Robinson" w:date="2016-10-20T10:13:00Z">
              <w:del w:id="25" w:author="Robinson, Thomas James (Student)" w:date="2016-10-20T11:18:00Z">
                <w:r w:rsidDel="00135FC2">
                  <w:delText xml:space="preserve"> (PG)</w:delText>
                </w:r>
              </w:del>
            </w:ins>
          </w:p>
        </w:tc>
      </w:tr>
      <w:tr w:rsidR="000418D8" w:rsidRPr="00B30CA2" w:rsidTr="000C15E8">
        <w:trPr>
          <w:trHeight w:hRule="exact" w:val="79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0418D8" w:rsidRPr="000418D8" w:rsidRDefault="000418D8" w:rsidP="000C15E8">
            <w:pPr>
              <w:pStyle w:val="TableParagraph"/>
              <w:spacing w:before="76"/>
              <w:ind w:left="75"/>
              <w:rPr>
                <w:rFonts w:ascii="Trebuchet MS"/>
                <w:b/>
                <w:sz w:val="18"/>
                <w:lang w:val="en-GB"/>
              </w:rPr>
            </w:pPr>
            <w:r w:rsidRPr="00040870">
              <w:rPr>
                <w:rFonts w:ascii="Arial" w:hAnsi="Arial" w:cs="Arial"/>
                <w:sz w:val="18"/>
                <w:lang w:val="en-GB"/>
              </w:rPr>
              <w:lastRenderedPageBreak/>
              <w:t>Name and institutional affiliation of any research collaborators</w:t>
            </w:r>
          </w:p>
        </w:tc>
        <w:tc>
          <w:tcPr>
            <w:tcW w:w="6520" w:type="dxa"/>
            <w:tcBorders>
              <w:top w:val="single" w:sz="3" w:space="0" w:color="B3B2B2"/>
              <w:left w:val="single" w:sz="3" w:space="0" w:color="9D9D9C"/>
              <w:bottom w:val="single" w:sz="3" w:space="0" w:color="B3B2B2"/>
              <w:right w:val="single" w:sz="3" w:space="0" w:color="9D9D9C"/>
            </w:tcBorders>
          </w:tcPr>
          <w:p w:rsidR="000418D8" w:rsidRPr="00B30CA2" w:rsidRDefault="000418D8" w:rsidP="00E953EF">
            <w:pPr>
              <w:rPr>
                <w:lang w:val="en-GB"/>
              </w:rPr>
            </w:pPr>
          </w:p>
        </w:tc>
      </w:tr>
      <w:tr w:rsidR="00E01302" w:rsidRPr="00B30CA2" w:rsidTr="000C15E8">
        <w:trPr>
          <w:trHeight w:hRule="exact" w:val="45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E01302" w:rsidRPr="00B30CA2" w:rsidRDefault="00E01302" w:rsidP="00E953EF">
            <w:pPr>
              <w:pStyle w:val="TableParagraph"/>
              <w:spacing w:before="126"/>
              <w:ind w:left="75"/>
              <w:rPr>
                <w:rFonts w:ascii="Arial" w:eastAsia="Arial" w:hAnsi="Arial" w:cs="Arial"/>
                <w:sz w:val="18"/>
                <w:szCs w:val="18"/>
                <w:lang w:val="en-GB"/>
              </w:rPr>
            </w:pPr>
            <w:r w:rsidRPr="00B30CA2">
              <w:rPr>
                <w:rFonts w:ascii="Arial"/>
                <w:sz w:val="18"/>
                <w:lang w:val="en-GB"/>
              </w:rPr>
              <w:t>Date of</w:t>
            </w:r>
            <w:r w:rsidRPr="00B30CA2">
              <w:rPr>
                <w:rFonts w:ascii="Arial"/>
                <w:spacing w:val="-18"/>
                <w:sz w:val="18"/>
                <w:lang w:val="en-GB"/>
              </w:rPr>
              <w:t xml:space="preserve"> </w:t>
            </w:r>
            <w:r w:rsidRPr="00B30CA2">
              <w:rPr>
                <w:rFonts w:ascii="Arial"/>
                <w:sz w:val="18"/>
                <w:lang w:val="en-GB"/>
              </w:rPr>
              <w:t>application</w:t>
            </w:r>
          </w:p>
        </w:tc>
        <w:tc>
          <w:tcPr>
            <w:tcW w:w="6520" w:type="dxa"/>
            <w:tcBorders>
              <w:top w:val="single" w:sz="3" w:space="0" w:color="B3B2B2"/>
              <w:left w:val="single" w:sz="3" w:space="0" w:color="9D9D9C"/>
              <w:bottom w:val="single" w:sz="3" w:space="0" w:color="B3B2B2"/>
              <w:right w:val="single" w:sz="3" w:space="0" w:color="9D9D9C"/>
            </w:tcBorders>
          </w:tcPr>
          <w:p w:rsidR="00E01302" w:rsidRPr="00B30CA2" w:rsidRDefault="00183C86" w:rsidP="00E953EF">
            <w:pPr>
              <w:rPr>
                <w:lang w:val="en-GB"/>
              </w:rPr>
            </w:pPr>
            <w:ins w:id="26" w:author="Tom Robinson" w:date="2016-10-20T10:13:00Z">
              <w:r>
                <w:rPr>
                  <w:lang w:val="en-GB"/>
                </w:rPr>
                <w:t>20/10/16</w:t>
              </w:r>
            </w:ins>
          </w:p>
        </w:tc>
      </w:tr>
      <w:tr w:rsidR="006671A1" w:rsidRPr="00B30CA2" w:rsidTr="00511770">
        <w:tblPrEx>
          <w:tblW w:w="10206" w:type="dxa"/>
          <w:tblInd w:w="138" w:type="dxa"/>
          <w:tblLayout w:type="fixed"/>
          <w:tblCellMar>
            <w:left w:w="0" w:type="dxa"/>
            <w:right w:w="0" w:type="dxa"/>
          </w:tblCellMar>
          <w:tblLook w:val="01E0" w:firstRow="1" w:lastRow="1" w:firstColumn="1" w:lastColumn="1" w:noHBand="0" w:noVBand="0"/>
          <w:tblPrExChange w:id="27" w:author="Robinson, Thomas James (Student)" w:date="2016-10-20T11:49:00Z">
            <w:tblPrEx>
              <w:tblW w:w="10206" w:type="dxa"/>
              <w:tblInd w:w="138" w:type="dxa"/>
              <w:tblLayout w:type="fixed"/>
              <w:tblCellMar>
                <w:left w:w="0" w:type="dxa"/>
                <w:right w:w="0" w:type="dxa"/>
              </w:tblCellMar>
              <w:tblLook w:val="01E0" w:firstRow="1" w:lastRow="1" w:firstColumn="1" w:lastColumn="1" w:noHBand="0" w:noVBand="0"/>
            </w:tblPrEx>
          </w:tblPrExChange>
        </w:tblPrEx>
        <w:trPr>
          <w:trHeight w:hRule="exact" w:val="5284"/>
          <w:trPrChange w:id="28" w:author="Robinson, Thomas James (Student)" w:date="2016-10-20T11:49:00Z">
            <w:trPr>
              <w:gridAfter w:val="0"/>
              <w:trHeight w:hRule="exact" w:val="3089"/>
            </w:trPr>
          </w:trPrChange>
        </w:trPr>
        <w:tc>
          <w:tcPr>
            <w:tcW w:w="3686" w:type="dxa"/>
            <w:tcBorders>
              <w:top w:val="single" w:sz="3" w:space="0" w:color="B3B2B2"/>
              <w:left w:val="single" w:sz="3" w:space="0" w:color="B3B2B2"/>
              <w:bottom w:val="single" w:sz="3" w:space="0" w:color="B3B2B2"/>
              <w:right w:val="single" w:sz="3" w:space="0" w:color="9D9D9C"/>
            </w:tcBorders>
            <w:shd w:val="clear" w:color="auto" w:fill="EAF6FE"/>
            <w:tcPrChange w:id="29" w:author="Robinson, Thomas James (Student)" w:date="2016-10-20T11:49:00Z">
              <w:tcPr>
                <w:tcW w:w="3686" w:type="dxa"/>
                <w:gridSpan w:val="2"/>
                <w:tcBorders>
                  <w:top w:val="single" w:sz="3" w:space="0" w:color="B3B2B2"/>
                  <w:left w:val="single" w:sz="3" w:space="0" w:color="B3B2B2"/>
                  <w:bottom w:val="single" w:sz="3" w:space="0" w:color="B3B2B2"/>
                  <w:right w:val="single" w:sz="3" w:space="0" w:color="9D9D9C"/>
                </w:tcBorders>
                <w:shd w:val="clear" w:color="auto" w:fill="EAF6FE"/>
              </w:tcPr>
            </w:tcPrChange>
          </w:tcPr>
          <w:p w:rsidR="00040870" w:rsidRPr="00B30CA2" w:rsidRDefault="006B63F4" w:rsidP="00040870">
            <w:pPr>
              <w:pStyle w:val="TableParagraph"/>
              <w:spacing w:before="51" w:line="254" w:lineRule="auto"/>
              <w:ind w:left="75" w:right="162"/>
              <w:rPr>
                <w:rFonts w:ascii="Arial" w:eastAsia="Arial" w:hAnsi="Arial" w:cs="Arial"/>
                <w:sz w:val="18"/>
                <w:szCs w:val="18"/>
                <w:lang w:val="en-GB"/>
              </w:rPr>
            </w:pPr>
            <w:r w:rsidRPr="00B30CA2">
              <w:rPr>
                <w:rFonts w:ascii="Trebuchet MS"/>
                <w:b/>
                <w:sz w:val="18"/>
                <w:lang w:val="en-GB"/>
              </w:rPr>
              <w:t xml:space="preserve">Brief </w:t>
            </w:r>
            <w:r w:rsidR="000D437E" w:rsidRPr="00B30CA2">
              <w:rPr>
                <w:rFonts w:ascii="Trebuchet MS"/>
                <w:b/>
                <w:sz w:val="18"/>
                <w:lang w:val="en-GB"/>
              </w:rPr>
              <w:t>Project</w:t>
            </w:r>
            <w:r w:rsidR="000D437E" w:rsidRPr="00B30CA2">
              <w:rPr>
                <w:rFonts w:ascii="Trebuchet MS"/>
                <w:b/>
                <w:spacing w:val="-9"/>
                <w:sz w:val="18"/>
                <w:lang w:val="en-GB"/>
              </w:rPr>
              <w:t xml:space="preserve"> </w:t>
            </w:r>
            <w:r w:rsidR="000D437E" w:rsidRPr="00B30CA2">
              <w:rPr>
                <w:rFonts w:ascii="Trebuchet MS"/>
                <w:b/>
                <w:sz w:val="18"/>
                <w:lang w:val="en-GB"/>
              </w:rPr>
              <w:t>Summary</w:t>
            </w:r>
            <w:r w:rsidR="000D437E" w:rsidRPr="00B30CA2">
              <w:rPr>
                <w:rFonts w:ascii="Trebuchet MS"/>
                <w:b/>
                <w:spacing w:val="-9"/>
                <w:sz w:val="18"/>
                <w:lang w:val="en-GB"/>
              </w:rPr>
              <w:t xml:space="preserve"> </w:t>
            </w:r>
            <w:r w:rsidR="000D437E" w:rsidRPr="00B30CA2">
              <w:rPr>
                <w:rFonts w:ascii="Trebuchet MS"/>
                <w:b/>
                <w:sz w:val="18"/>
                <w:lang w:val="en-GB"/>
              </w:rPr>
              <w:t>(up</w:t>
            </w:r>
            <w:r w:rsidR="000D437E" w:rsidRPr="00B30CA2">
              <w:rPr>
                <w:rFonts w:ascii="Trebuchet MS"/>
                <w:b/>
                <w:spacing w:val="-9"/>
                <w:sz w:val="18"/>
                <w:lang w:val="en-GB"/>
              </w:rPr>
              <w:t xml:space="preserve"> </w:t>
            </w:r>
            <w:r w:rsidR="000D437E" w:rsidRPr="00B30CA2">
              <w:rPr>
                <w:rFonts w:ascii="Trebuchet MS"/>
                <w:b/>
                <w:sz w:val="18"/>
                <w:lang w:val="en-GB"/>
              </w:rPr>
              <w:t>to</w:t>
            </w:r>
            <w:r w:rsidR="000D437E" w:rsidRPr="00B30CA2">
              <w:rPr>
                <w:rFonts w:ascii="Trebuchet MS"/>
                <w:b/>
                <w:spacing w:val="-9"/>
                <w:sz w:val="18"/>
                <w:lang w:val="en-GB"/>
              </w:rPr>
              <w:t xml:space="preserve"> </w:t>
            </w:r>
            <w:r w:rsidR="000D437E" w:rsidRPr="00B30CA2">
              <w:rPr>
                <w:rFonts w:ascii="Trebuchet MS"/>
                <w:b/>
                <w:sz w:val="18"/>
                <w:lang w:val="en-GB"/>
              </w:rPr>
              <w:t>700</w:t>
            </w:r>
            <w:r w:rsidR="000D437E" w:rsidRPr="00B30CA2">
              <w:rPr>
                <w:rFonts w:ascii="Trebuchet MS"/>
                <w:b/>
                <w:spacing w:val="-9"/>
                <w:sz w:val="18"/>
                <w:lang w:val="en-GB"/>
              </w:rPr>
              <w:t xml:space="preserve"> </w:t>
            </w:r>
            <w:r w:rsidR="000D437E" w:rsidRPr="00B30CA2">
              <w:rPr>
                <w:rFonts w:ascii="Trebuchet MS"/>
                <w:b/>
                <w:sz w:val="18"/>
                <w:lang w:val="en-GB"/>
              </w:rPr>
              <w:t xml:space="preserve">words) </w:t>
            </w:r>
            <w:r w:rsidR="000D437E" w:rsidRPr="00B30CA2">
              <w:rPr>
                <w:rFonts w:ascii="Arial"/>
                <w:sz w:val="18"/>
                <w:lang w:val="en-GB"/>
              </w:rPr>
              <w:t>Please summar</w:t>
            </w:r>
            <w:r w:rsidR="000C41AE" w:rsidRPr="00B30CA2">
              <w:rPr>
                <w:rFonts w:ascii="Arial"/>
                <w:sz w:val="18"/>
                <w:lang w:val="en-GB"/>
              </w:rPr>
              <w:t>ise</w:t>
            </w:r>
            <w:r w:rsidR="000D437E" w:rsidRPr="00B30CA2">
              <w:rPr>
                <w:rFonts w:ascii="Arial"/>
                <w:sz w:val="18"/>
                <w:lang w:val="en-GB"/>
              </w:rPr>
              <w:t xml:space="preserve"> your research</w:t>
            </w:r>
            <w:r w:rsidRPr="00B30CA2">
              <w:rPr>
                <w:rFonts w:ascii="Arial"/>
                <w:sz w:val="18"/>
                <w:lang w:val="en-GB"/>
              </w:rPr>
              <w:t xml:space="preserve"> in </w:t>
            </w:r>
            <w:r w:rsidR="00183681">
              <w:rPr>
                <w:rFonts w:ascii="Arial"/>
                <w:sz w:val="18"/>
                <w:lang w:val="en-GB"/>
              </w:rPr>
              <w:t>non-specialist</w:t>
            </w:r>
            <w:r w:rsidRPr="00B30CA2">
              <w:rPr>
                <w:rFonts w:ascii="Arial"/>
                <w:sz w:val="18"/>
                <w:lang w:val="en-GB"/>
              </w:rPr>
              <w:t xml:space="preserve"> language. </w:t>
            </w:r>
          </w:p>
          <w:p w:rsidR="006671A1" w:rsidRPr="00B30CA2" w:rsidRDefault="006671A1">
            <w:pPr>
              <w:pStyle w:val="TableParagraph"/>
              <w:spacing w:before="1" w:line="254" w:lineRule="auto"/>
              <w:ind w:left="75" w:right="233"/>
              <w:rPr>
                <w:rFonts w:ascii="Arial" w:eastAsia="Arial" w:hAnsi="Arial" w:cs="Arial"/>
                <w:sz w:val="18"/>
                <w:szCs w:val="18"/>
                <w:lang w:val="en-GB"/>
              </w:rPr>
            </w:pPr>
          </w:p>
        </w:tc>
        <w:tc>
          <w:tcPr>
            <w:tcW w:w="6520" w:type="dxa"/>
            <w:tcBorders>
              <w:top w:val="single" w:sz="3" w:space="0" w:color="B3B2B2"/>
              <w:left w:val="single" w:sz="3" w:space="0" w:color="9D9D9C"/>
              <w:bottom w:val="single" w:sz="3" w:space="0" w:color="B3B2B2"/>
              <w:right w:val="single" w:sz="3" w:space="0" w:color="9D9D9C"/>
            </w:tcBorders>
            <w:tcPrChange w:id="30" w:author="Robinson, Thomas James (Student)" w:date="2016-10-20T11:49:00Z">
              <w:tcPr>
                <w:tcW w:w="6520" w:type="dxa"/>
                <w:gridSpan w:val="2"/>
                <w:tcBorders>
                  <w:top w:val="single" w:sz="3" w:space="0" w:color="B3B2B2"/>
                  <w:left w:val="single" w:sz="3" w:space="0" w:color="9D9D9C"/>
                  <w:bottom w:val="single" w:sz="3" w:space="0" w:color="B3B2B2"/>
                  <w:right w:val="single" w:sz="3" w:space="0" w:color="9D9D9C"/>
                </w:tcBorders>
              </w:tcPr>
            </w:tcPrChange>
          </w:tcPr>
          <w:p w:rsidR="00135FC2" w:rsidRDefault="00040870" w:rsidP="00040870">
            <w:pPr>
              <w:pStyle w:val="TableParagraph"/>
              <w:spacing w:before="51" w:line="254" w:lineRule="auto"/>
              <w:ind w:left="75" w:right="162"/>
              <w:rPr>
                <w:ins w:id="31" w:author="Robinson, Thomas James (Student)" w:date="2016-10-20T11:24:00Z"/>
                <w:rFonts w:ascii="Arial"/>
                <w:sz w:val="18"/>
                <w:lang w:val="en-GB"/>
              </w:rPr>
            </w:pPr>
            <w:del w:id="32" w:author="Robinson, Thomas James (Student)" w:date="2016-10-20T13:00:00Z">
              <w:r w:rsidRPr="00B30CA2" w:rsidDel="00C12CCC">
                <w:rPr>
                  <w:rFonts w:ascii="Arial"/>
                  <w:sz w:val="18"/>
                  <w:lang w:val="en-GB"/>
                </w:rPr>
                <w:delText>You may find  these headings useful:</w:delText>
              </w:r>
            </w:del>
            <w:ins w:id="33" w:author="Robinson, Thomas James (Student)" w:date="2016-10-20T11:18:00Z">
              <w:r w:rsidR="00135FC2">
                <w:rPr>
                  <w:rFonts w:ascii="Arial"/>
                  <w:sz w:val="18"/>
                  <w:lang w:val="en-GB"/>
                </w:rPr>
                <w:t xml:space="preserve">This application will be a platform for artist to share their work with programmers </w:t>
              </w:r>
            </w:ins>
            <w:ins w:id="34" w:author="Robinson, Thomas James (Student)" w:date="2016-10-20T11:19:00Z">
              <w:r w:rsidR="00135FC2">
                <w:rPr>
                  <w:rFonts w:ascii="Arial"/>
                  <w:sz w:val="18"/>
                  <w:lang w:val="en-GB"/>
                </w:rPr>
                <w:t xml:space="preserve">patent free with programmers on the games technology course or with anyone enrolled on a </w:t>
              </w:r>
            </w:ins>
            <w:ins w:id="35" w:author="Robinson, Thomas James (Student)" w:date="2016-10-20T11:21:00Z">
              <w:r w:rsidR="00135FC2">
                <w:rPr>
                  <w:rFonts w:ascii="Arial"/>
                  <w:sz w:val="18"/>
                  <w:lang w:val="en-GB"/>
                </w:rPr>
                <w:t>‘</w:t>
              </w:r>
              <w:r w:rsidR="00135FC2">
                <w:rPr>
                  <w:rFonts w:ascii="Arial"/>
                  <w:sz w:val="18"/>
                  <w:lang w:val="en-GB"/>
                </w:rPr>
                <w:t>Science and Technology</w:t>
              </w:r>
              <w:r w:rsidR="00135FC2">
                <w:rPr>
                  <w:rFonts w:ascii="Arial"/>
                  <w:sz w:val="18"/>
                  <w:lang w:val="en-GB"/>
                </w:rPr>
                <w:t>’</w:t>
              </w:r>
              <w:r w:rsidR="00135FC2">
                <w:rPr>
                  <w:rFonts w:ascii="Arial"/>
                  <w:sz w:val="18"/>
                  <w:lang w:val="en-GB"/>
                </w:rPr>
                <w:t xml:space="preserve"> course. This will be created in Unity, as this is the only program</w:t>
              </w:r>
              <w:r w:rsidR="00075B4E">
                <w:rPr>
                  <w:rFonts w:ascii="Arial"/>
                  <w:sz w:val="18"/>
                  <w:lang w:val="en-GB"/>
                </w:rPr>
                <w:t xml:space="preserve"> that I have used to create applications before. The language used to create will be C#</w:t>
              </w:r>
            </w:ins>
            <w:ins w:id="36" w:author="Robinson, Thomas James (Student)" w:date="2016-10-20T11:53:00Z">
              <w:r w:rsidR="00511770">
                <w:rPr>
                  <w:rFonts w:ascii="Arial"/>
                  <w:sz w:val="18"/>
                  <w:lang w:val="en-GB"/>
                </w:rPr>
                <w:t xml:space="preserve">. There may also be a short </w:t>
              </w:r>
            </w:ins>
            <w:ins w:id="37" w:author="Robinson, Thomas James (Student)" w:date="2016-10-20T11:54:00Z">
              <w:r w:rsidR="002208C2">
                <w:rPr>
                  <w:rFonts w:ascii="Arial"/>
                  <w:sz w:val="18"/>
                  <w:lang w:val="en-GB"/>
                </w:rPr>
                <w:t>questionnaire</w:t>
              </w:r>
            </w:ins>
            <w:ins w:id="38" w:author="Robinson, Thomas James (Student)" w:date="2016-10-20T11:53:00Z">
              <w:r w:rsidR="00511770">
                <w:rPr>
                  <w:rFonts w:ascii="Arial"/>
                  <w:sz w:val="18"/>
                  <w:lang w:val="en-GB"/>
                </w:rPr>
                <w:t xml:space="preserve"> </w:t>
              </w:r>
            </w:ins>
            <w:ins w:id="39" w:author="Robinson, Thomas James (Student)" w:date="2016-10-20T11:54:00Z">
              <w:r w:rsidR="002208C2">
                <w:rPr>
                  <w:rFonts w:ascii="Arial"/>
                  <w:sz w:val="18"/>
                  <w:lang w:val="en-GB"/>
                </w:rPr>
                <w:t>for people at beta test phase.</w:t>
              </w:r>
            </w:ins>
          </w:p>
          <w:p w:rsidR="00075B4E" w:rsidRDefault="00075B4E" w:rsidP="00040870">
            <w:pPr>
              <w:pStyle w:val="TableParagraph"/>
              <w:spacing w:before="51" w:line="254" w:lineRule="auto"/>
              <w:ind w:left="75" w:right="162"/>
              <w:rPr>
                <w:ins w:id="40" w:author="Robinson, Thomas James (Student)" w:date="2016-10-20T11:24:00Z"/>
                <w:rFonts w:ascii="Arial"/>
                <w:sz w:val="18"/>
                <w:lang w:val="en-GB"/>
              </w:rPr>
            </w:pPr>
          </w:p>
          <w:p w:rsidR="00C944EC" w:rsidRDefault="00C944EC">
            <w:pPr>
              <w:pStyle w:val="TableParagraph"/>
              <w:spacing w:before="51" w:line="254" w:lineRule="auto"/>
              <w:ind w:left="75" w:right="162"/>
              <w:rPr>
                <w:ins w:id="41" w:author="Robinson, Thomas James (Student)" w:date="2016-10-20T11:48:00Z"/>
                <w:rFonts w:ascii="Arial"/>
                <w:sz w:val="18"/>
                <w:lang w:val="en-GB"/>
              </w:rPr>
            </w:pPr>
            <w:ins w:id="42" w:author="Robinson, Thomas James (Student)" w:date="2016-10-20T11:43:00Z">
              <w:r>
                <w:rPr>
                  <w:rFonts w:ascii="Arial"/>
                  <w:sz w:val="18"/>
                  <w:lang w:val="en-GB"/>
                </w:rPr>
                <w:t>Some of the questions I will ask</w:t>
              </w:r>
            </w:ins>
            <w:ins w:id="43" w:author="Robinson, Thomas James (Student)" w:date="2016-10-20T11:32:00Z">
              <w:r w:rsidR="00F12099">
                <w:rPr>
                  <w:rFonts w:ascii="Arial"/>
                  <w:sz w:val="18"/>
                  <w:lang w:val="en-GB"/>
                </w:rPr>
                <w:t xml:space="preserve"> for </w:t>
              </w:r>
            </w:ins>
            <w:ins w:id="44" w:author="Robinson, Thomas James (Student)" w:date="2016-10-20T11:24:00Z">
              <w:r w:rsidR="00075B4E">
                <w:rPr>
                  <w:rFonts w:ascii="Arial"/>
                  <w:sz w:val="18"/>
                  <w:lang w:val="en-GB"/>
                </w:rPr>
                <w:t>this project will lead me into res</w:t>
              </w:r>
              <w:r w:rsidR="00F12099">
                <w:rPr>
                  <w:rFonts w:ascii="Arial"/>
                  <w:sz w:val="18"/>
                  <w:lang w:val="en-GB"/>
                </w:rPr>
                <w:t xml:space="preserve">earching student </w:t>
              </w:r>
            </w:ins>
            <w:ins w:id="45" w:author="Robinson, Thomas James (Student)" w:date="2016-10-20T11:32:00Z">
              <w:r w:rsidR="00F12099">
                <w:rPr>
                  <w:rFonts w:ascii="Arial"/>
                  <w:sz w:val="18"/>
                  <w:lang w:val="en-GB"/>
                </w:rPr>
                <w:t>tendencies, or lack of, when looking to complete more work outside of the classroom</w:t>
              </w:r>
            </w:ins>
            <w:ins w:id="46" w:author="Robinson, Thomas James (Student)" w:date="2016-10-20T11:33:00Z">
              <w:r w:rsidR="00F12099">
                <w:rPr>
                  <w:rFonts w:ascii="Arial"/>
                  <w:sz w:val="18"/>
                  <w:lang w:val="en-GB"/>
                </w:rPr>
                <w:t xml:space="preserve"> as I feel most students are hesitant to approach s</w:t>
              </w:r>
            </w:ins>
            <w:ins w:id="47" w:author="Robinson, Thomas James (Student)" w:date="2016-10-20T11:34:00Z">
              <w:r w:rsidR="00F12099">
                <w:rPr>
                  <w:rFonts w:ascii="Arial"/>
                  <w:sz w:val="18"/>
                  <w:lang w:val="en-GB"/>
                </w:rPr>
                <w:t>tudents that they do</w:t>
              </w:r>
              <w:r w:rsidR="00BF1910">
                <w:rPr>
                  <w:rFonts w:ascii="Arial"/>
                  <w:sz w:val="18"/>
                  <w:lang w:val="en-GB"/>
                </w:rPr>
                <w:t xml:space="preserve"> not know / from another course. I will also look at the benefits of </w:t>
              </w:r>
            </w:ins>
            <w:ins w:id="48" w:author="Robinson, Thomas James (Student)" w:date="2016-10-20T11:38:00Z">
              <w:r w:rsidR="00BF1910">
                <w:rPr>
                  <w:rFonts w:ascii="Arial"/>
                  <w:sz w:val="18"/>
                  <w:lang w:val="en-GB"/>
                </w:rPr>
                <w:t>collaboration</w:t>
              </w:r>
            </w:ins>
            <w:ins w:id="49" w:author="Robinson, Thomas James (Student)" w:date="2016-10-20T11:34:00Z">
              <w:r w:rsidR="00BF1910">
                <w:rPr>
                  <w:rFonts w:ascii="Arial"/>
                  <w:sz w:val="18"/>
                  <w:lang w:val="en-GB"/>
                </w:rPr>
                <w:t xml:space="preserve"> </w:t>
              </w:r>
            </w:ins>
            <w:ins w:id="50" w:author="Robinson, Thomas James (Student)" w:date="2016-10-20T11:38:00Z">
              <w:r w:rsidR="00BF1910">
                <w:rPr>
                  <w:rFonts w:ascii="Arial"/>
                  <w:sz w:val="18"/>
                  <w:lang w:val="en-GB"/>
                </w:rPr>
                <w:t>between students, especially for gaming students.</w:t>
              </w:r>
            </w:ins>
          </w:p>
          <w:p w:rsidR="00C944EC" w:rsidRDefault="00C944EC">
            <w:pPr>
              <w:pStyle w:val="TableParagraph"/>
              <w:spacing w:before="51" w:line="254" w:lineRule="auto"/>
              <w:ind w:left="75" w:right="162"/>
              <w:rPr>
                <w:ins w:id="51" w:author="Robinson, Thomas James (Student)" w:date="2016-10-20T11:48:00Z"/>
                <w:rFonts w:ascii="Arial"/>
                <w:sz w:val="18"/>
                <w:lang w:val="en-GB"/>
              </w:rPr>
            </w:pPr>
          </w:p>
          <w:p w:rsidR="00511770" w:rsidRDefault="00C944EC" w:rsidP="00040870">
            <w:pPr>
              <w:pStyle w:val="TableParagraph"/>
              <w:spacing w:before="51" w:line="254" w:lineRule="auto"/>
              <w:ind w:left="75" w:right="162"/>
              <w:rPr>
                <w:ins w:id="52" w:author="Robinson, Thomas James (Student)" w:date="2016-10-20T11:24:00Z"/>
                <w:rFonts w:ascii="Arial"/>
                <w:sz w:val="18"/>
                <w:lang w:val="en-GB"/>
              </w:rPr>
            </w:pPr>
            <w:ins w:id="53" w:author="Robinson, Thomas James (Student)" w:date="2016-10-20T11:48:00Z">
              <w:r>
                <w:rPr>
                  <w:rFonts w:ascii="Arial"/>
                  <w:sz w:val="18"/>
                  <w:lang w:val="en-GB"/>
                </w:rPr>
                <w:t xml:space="preserve">To complete this project I will put out a test version to some of my peers to see if there is anything they would like to change about the </w:t>
              </w:r>
            </w:ins>
            <w:ins w:id="54" w:author="Robinson, Thomas James (Student)" w:date="2016-10-20T11:49:00Z">
              <w:r w:rsidR="00511770">
                <w:rPr>
                  <w:rFonts w:ascii="Arial"/>
                  <w:sz w:val="18"/>
                  <w:lang w:val="en-GB"/>
                </w:rPr>
                <w:t xml:space="preserve">application. The recruitment for this will informal as I will request the participants to help me in person. I will ask around 10-15 </w:t>
              </w:r>
            </w:ins>
            <w:ins w:id="55" w:author="Robinson, Thomas James (Student)" w:date="2016-10-20T11:50:00Z">
              <w:r w:rsidR="00511770">
                <w:rPr>
                  <w:rFonts w:ascii="Arial"/>
                  <w:sz w:val="18"/>
                  <w:lang w:val="en-GB"/>
                </w:rPr>
                <w:t xml:space="preserve">people there will be no specific requirements for the participants as I would like to gain a perspective from all abilities and </w:t>
              </w:r>
            </w:ins>
            <w:ins w:id="56" w:author="Robinson, Thomas James (Student)" w:date="2016-10-20T11:51:00Z">
              <w:r w:rsidR="00511770">
                <w:rPr>
                  <w:rFonts w:ascii="Arial"/>
                  <w:sz w:val="18"/>
                  <w:lang w:val="en-GB"/>
                </w:rPr>
                <w:t>ages.</w:t>
              </w:r>
            </w:ins>
          </w:p>
          <w:p w:rsidR="00135FC2" w:rsidRPr="00B30CA2" w:rsidDel="00075B4E" w:rsidRDefault="00135FC2">
            <w:pPr>
              <w:pStyle w:val="TableParagraph"/>
              <w:spacing w:before="51" w:line="254" w:lineRule="auto"/>
              <w:ind w:right="162"/>
              <w:rPr>
                <w:del w:id="57" w:author="Robinson, Thomas James (Student)" w:date="2016-10-20T11:24:00Z"/>
                <w:rFonts w:ascii="Arial" w:eastAsia="Arial" w:hAnsi="Arial" w:cs="Arial"/>
                <w:sz w:val="18"/>
                <w:szCs w:val="18"/>
                <w:lang w:val="en-GB"/>
              </w:rPr>
              <w:pPrChange w:id="58" w:author="Robinson, Thomas James (Student)" w:date="2016-10-20T11:18:00Z">
                <w:pPr>
                  <w:pStyle w:val="TableParagraph"/>
                  <w:spacing w:before="51" w:line="254" w:lineRule="auto"/>
                  <w:ind w:left="75" w:right="162"/>
                </w:pPr>
              </w:pPrChange>
            </w:pPr>
          </w:p>
          <w:p w:rsidR="00040870" w:rsidRPr="00B30CA2" w:rsidDel="00075B4E" w:rsidRDefault="00040870" w:rsidP="00040870">
            <w:pPr>
              <w:pStyle w:val="TableParagraph"/>
              <w:rPr>
                <w:del w:id="59" w:author="Robinson, Thomas James (Student)" w:date="2016-10-20T11:24:00Z"/>
                <w:rFonts w:ascii="Trebuchet MS" w:eastAsia="Trebuchet MS" w:hAnsi="Trebuchet MS" w:cs="Trebuchet MS"/>
                <w:b/>
                <w:bCs/>
                <w:sz w:val="19"/>
                <w:szCs w:val="19"/>
                <w:lang w:val="en-GB"/>
              </w:rPr>
            </w:pPr>
          </w:p>
          <w:p w:rsidR="00040870" w:rsidDel="00C12CCC" w:rsidRDefault="00040870" w:rsidP="000C15E8">
            <w:pPr>
              <w:pStyle w:val="TableParagraph"/>
              <w:spacing w:line="254" w:lineRule="auto"/>
              <w:ind w:left="141" w:right="798"/>
              <w:rPr>
                <w:del w:id="60" w:author="Robinson, Thomas James (Student)" w:date="2016-10-20T13:00:00Z"/>
                <w:rFonts w:ascii="Arial"/>
                <w:i/>
                <w:sz w:val="18"/>
                <w:lang w:val="en-GB"/>
              </w:rPr>
            </w:pPr>
            <w:del w:id="61" w:author="Robinson, Thomas James (Student)" w:date="2016-10-20T13:00:00Z">
              <w:r w:rsidRPr="00B30CA2" w:rsidDel="00C12CCC">
                <w:rPr>
                  <w:rFonts w:ascii="Arial"/>
                  <w:i/>
                  <w:sz w:val="18"/>
                  <w:lang w:val="en-GB"/>
                </w:rPr>
                <w:delText>Methodology</w:delText>
              </w:r>
            </w:del>
          </w:p>
          <w:p w:rsidR="00040870" w:rsidDel="00C12CCC" w:rsidRDefault="00040870" w:rsidP="000C15E8">
            <w:pPr>
              <w:pStyle w:val="TableParagraph"/>
              <w:spacing w:line="254" w:lineRule="auto"/>
              <w:ind w:left="141" w:right="798"/>
              <w:rPr>
                <w:del w:id="62" w:author="Robinson, Thomas James (Student)" w:date="2016-10-20T13:00:00Z"/>
                <w:rFonts w:ascii="Arial"/>
                <w:i/>
                <w:sz w:val="18"/>
                <w:lang w:val="en-GB"/>
              </w:rPr>
            </w:pPr>
            <w:del w:id="63" w:author="Robinson, Thomas James (Student)" w:date="2016-10-20T13:00:00Z">
              <w:r w:rsidRPr="00B30CA2" w:rsidDel="00C12CCC">
                <w:rPr>
                  <w:rFonts w:ascii="Arial"/>
                  <w:i/>
                  <w:sz w:val="18"/>
                  <w:lang w:val="en-GB"/>
                </w:rPr>
                <w:delText>Theoretical</w:delText>
              </w:r>
              <w:r w:rsidRPr="00B30CA2" w:rsidDel="00C12CCC">
                <w:rPr>
                  <w:rFonts w:ascii="Arial"/>
                  <w:i/>
                  <w:spacing w:val="-14"/>
                  <w:sz w:val="18"/>
                  <w:lang w:val="en-GB"/>
                </w:rPr>
                <w:delText xml:space="preserve"> </w:delText>
              </w:r>
              <w:r w:rsidDel="00C12CCC">
                <w:rPr>
                  <w:rFonts w:ascii="Arial"/>
                  <w:i/>
                  <w:spacing w:val="-14"/>
                  <w:sz w:val="18"/>
                  <w:lang w:val="en-GB"/>
                </w:rPr>
                <w:delText>a</w:delText>
              </w:r>
              <w:r w:rsidRPr="00B30CA2" w:rsidDel="00C12CCC">
                <w:rPr>
                  <w:rFonts w:ascii="Arial"/>
                  <w:i/>
                  <w:sz w:val="18"/>
                  <w:lang w:val="en-GB"/>
                </w:rPr>
                <w:delText xml:space="preserve">pproaches </w:delText>
              </w:r>
            </w:del>
          </w:p>
          <w:p w:rsidR="00040870" w:rsidRPr="00B30CA2" w:rsidDel="00C12CCC" w:rsidRDefault="00040870" w:rsidP="000C15E8">
            <w:pPr>
              <w:pStyle w:val="TableParagraph"/>
              <w:spacing w:line="254" w:lineRule="auto"/>
              <w:ind w:left="141" w:right="798"/>
              <w:rPr>
                <w:del w:id="64" w:author="Robinson, Thomas James (Student)" w:date="2016-10-20T13:00:00Z"/>
                <w:rFonts w:ascii="Arial" w:eastAsia="Arial" w:hAnsi="Arial" w:cs="Arial"/>
                <w:sz w:val="18"/>
                <w:szCs w:val="18"/>
                <w:lang w:val="en-GB"/>
              </w:rPr>
            </w:pPr>
            <w:del w:id="65" w:author="Robinson, Thomas James (Student)" w:date="2016-10-20T13:00:00Z">
              <w:r w:rsidRPr="00B30CA2" w:rsidDel="00C12CCC">
                <w:rPr>
                  <w:rFonts w:ascii="Arial" w:hAnsi="Arial"/>
                  <w:i/>
                  <w:sz w:val="18"/>
                  <w:lang w:val="en-GB"/>
                </w:rPr>
                <w:delText>Research</w:delText>
              </w:r>
              <w:r w:rsidRPr="00B30CA2" w:rsidDel="00C12CCC">
                <w:rPr>
                  <w:rFonts w:ascii="Arial" w:hAnsi="Arial"/>
                  <w:i/>
                  <w:spacing w:val="13"/>
                  <w:sz w:val="18"/>
                  <w:lang w:val="en-GB"/>
                </w:rPr>
                <w:delText xml:space="preserve"> </w:delText>
              </w:r>
              <w:r w:rsidRPr="00B30CA2" w:rsidDel="00C12CCC">
                <w:rPr>
                  <w:rFonts w:ascii="Arial" w:hAnsi="Arial"/>
                  <w:i/>
                  <w:sz w:val="18"/>
                  <w:lang w:val="en-GB"/>
                </w:rPr>
                <w:delText>questions</w:delText>
              </w:r>
            </w:del>
          </w:p>
          <w:p w:rsidR="006671A1" w:rsidRPr="00B30CA2" w:rsidRDefault="00040870" w:rsidP="000C15E8">
            <w:pPr>
              <w:ind w:left="141"/>
              <w:rPr>
                <w:lang w:val="en-GB"/>
              </w:rPr>
            </w:pPr>
            <w:del w:id="66" w:author="Robinson, Thomas James (Student)" w:date="2016-10-20T13:00:00Z">
              <w:r w:rsidRPr="00B30CA2" w:rsidDel="00C12CCC">
                <w:rPr>
                  <w:rFonts w:ascii="Arial"/>
                  <w:i/>
                  <w:sz w:val="18"/>
                  <w:lang w:val="en-GB"/>
                </w:rPr>
                <w:delText>Details of participant population (recruitment, inclusion and</w:delText>
              </w:r>
              <w:r w:rsidRPr="00B30CA2" w:rsidDel="00C12CCC">
                <w:rPr>
                  <w:rFonts w:ascii="Arial"/>
                  <w:i/>
                  <w:spacing w:val="-23"/>
                  <w:sz w:val="18"/>
                  <w:lang w:val="en-GB"/>
                </w:rPr>
                <w:delText xml:space="preserve"> </w:delText>
              </w:r>
              <w:r w:rsidRPr="00B30CA2" w:rsidDel="00C12CCC">
                <w:rPr>
                  <w:rFonts w:ascii="Arial"/>
                  <w:i/>
                  <w:sz w:val="18"/>
                  <w:lang w:val="en-GB"/>
                </w:rPr>
                <w:delText>exclusion criteria)</w:delText>
              </w:r>
            </w:del>
            <w:bookmarkStart w:id="67" w:name="_GoBack"/>
            <w:bookmarkEnd w:id="67"/>
          </w:p>
        </w:tc>
      </w:tr>
      <w:tr w:rsidR="00690EA7" w:rsidRPr="00706413" w:rsidTr="000C15E8">
        <w:trPr>
          <w:trHeight w:hRule="exact" w:val="3089"/>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90EA7" w:rsidRPr="00690EA7" w:rsidRDefault="00690EA7" w:rsidP="00690EA7">
            <w:pPr>
              <w:pStyle w:val="TableParagraph"/>
              <w:spacing w:before="51" w:line="254" w:lineRule="auto"/>
              <w:ind w:left="75" w:right="162"/>
              <w:rPr>
                <w:rFonts w:ascii="Arial" w:hAnsi="Arial" w:cs="Arial"/>
                <w:sz w:val="18"/>
                <w:lang w:val="en-GB"/>
              </w:rPr>
            </w:pPr>
            <w:r w:rsidRPr="00690EA7">
              <w:rPr>
                <w:rFonts w:ascii="Arial" w:hAnsi="Arial" w:cs="Arial"/>
                <w:sz w:val="18"/>
                <w:lang w:val="en-GB"/>
              </w:rPr>
              <w:t>Please explain the potential value of your research to society and/or the economy and its potential to improve knowledge and understanding.</w:t>
            </w:r>
          </w:p>
        </w:tc>
        <w:tc>
          <w:tcPr>
            <w:tcW w:w="6520" w:type="dxa"/>
            <w:tcBorders>
              <w:top w:val="single" w:sz="3" w:space="0" w:color="B3B2B2"/>
              <w:left w:val="single" w:sz="3" w:space="0" w:color="9D9D9C"/>
              <w:bottom w:val="single" w:sz="3" w:space="0" w:color="B3B2B2"/>
              <w:right w:val="single" w:sz="3" w:space="0" w:color="9D9D9C"/>
            </w:tcBorders>
          </w:tcPr>
          <w:p w:rsidR="00690EA7" w:rsidRDefault="002208C2">
            <w:pPr>
              <w:rPr>
                <w:ins w:id="68" w:author="Robinson, Thomas James (Student)" w:date="2016-10-20T11:59:00Z"/>
                <w:lang w:val="en-GB"/>
              </w:rPr>
            </w:pPr>
            <w:ins w:id="69" w:author="Robinson, Thomas James (Student)" w:date="2016-10-20T11:56:00Z">
              <w:r>
                <w:rPr>
                  <w:lang w:val="en-GB"/>
                </w:rPr>
                <w:t xml:space="preserve">The research I undertake could allow students to </w:t>
              </w:r>
            </w:ins>
            <w:ins w:id="70" w:author="Robinson, Thomas James (Student)" w:date="2016-10-20T11:57:00Z">
              <w:r>
                <w:rPr>
                  <w:lang w:val="en-GB"/>
                </w:rPr>
                <w:t>collaborate</w:t>
              </w:r>
            </w:ins>
            <w:ins w:id="71" w:author="Robinson, Thomas James (Student)" w:date="2016-10-20T11:56:00Z">
              <w:r>
                <w:rPr>
                  <w:lang w:val="en-GB"/>
                </w:rPr>
                <w:t xml:space="preserve"> </w:t>
              </w:r>
            </w:ins>
            <w:ins w:id="72" w:author="Robinson, Thomas James (Student)" w:date="2016-10-20T11:57:00Z">
              <w:r>
                <w:rPr>
                  <w:lang w:val="en-GB"/>
                </w:rPr>
                <w:t xml:space="preserve">more frequently within the university. This </w:t>
              </w:r>
            </w:ins>
            <w:ins w:id="73" w:author="Robinson, Thomas James (Student)" w:date="2016-10-20T11:59:00Z">
              <w:r w:rsidR="001E56EB">
                <w:rPr>
                  <w:lang w:val="en-GB"/>
                </w:rPr>
                <w:t>will</w:t>
              </w:r>
            </w:ins>
            <w:ins w:id="74" w:author="Robinson, Thomas James (Student)" w:date="2016-10-20T11:57:00Z">
              <w:r>
                <w:rPr>
                  <w:lang w:val="en-GB"/>
                </w:rPr>
                <w:t xml:space="preserve"> lead the students into having a greater understanding </w:t>
              </w:r>
            </w:ins>
            <w:ins w:id="75" w:author="Robinson, Thomas James (Student)" w:date="2016-10-20T11:58:00Z">
              <w:r>
                <w:rPr>
                  <w:lang w:val="en-GB"/>
                </w:rPr>
                <w:t>of what a real working environment is like when working with people who don</w:t>
              </w:r>
            </w:ins>
            <w:ins w:id="76" w:author="Robinson, Thomas James (Student)" w:date="2016-10-20T11:59:00Z">
              <w:r>
                <w:rPr>
                  <w:lang w:val="en-GB"/>
                </w:rPr>
                <w:t>’t have the same perspective as them (programmers will tend to agree with programmers over artists)</w:t>
              </w:r>
              <w:r w:rsidR="001E56EB">
                <w:rPr>
                  <w:lang w:val="en-GB"/>
                </w:rPr>
                <w:t>.</w:t>
              </w:r>
            </w:ins>
          </w:p>
          <w:p w:rsidR="001E56EB" w:rsidRPr="00690EA7" w:rsidRDefault="001E56EB">
            <w:pPr>
              <w:rPr>
                <w:lang w:val="en-GB"/>
              </w:rPr>
            </w:pPr>
            <w:ins w:id="77" w:author="Robinson, Thomas James (Student)" w:date="2016-10-20T12:00:00Z">
              <w:r>
                <w:rPr>
                  <w:lang w:val="en-GB"/>
                </w:rPr>
                <w:t xml:space="preserve">It will also hopefully lead to stronger portfolios for students making them more attractive when leaving the university meaning they </w:t>
              </w:r>
            </w:ins>
            <w:ins w:id="78" w:author="Robinson, Thomas James (Student)" w:date="2016-10-20T12:01:00Z">
              <w:r>
                <w:rPr>
                  <w:lang w:val="en-GB"/>
                </w:rPr>
                <w:t>should</w:t>
              </w:r>
            </w:ins>
            <w:ins w:id="79" w:author="Robinson, Thomas James (Student)" w:date="2016-10-20T12:00:00Z">
              <w:r>
                <w:rPr>
                  <w:lang w:val="en-GB"/>
                </w:rPr>
                <w:t xml:space="preserve"> </w:t>
              </w:r>
            </w:ins>
            <w:ins w:id="80" w:author="Robinson, Thomas James (Student)" w:date="2016-10-20T12:01:00Z">
              <w:r>
                <w:rPr>
                  <w:lang w:val="en-GB"/>
                </w:rPr>
                <w:t>be able to impress more employers.</w:t>
              </w:r>
            </w:ins>
            <w:ins w:id="81" w:author="Robinson, Thomas James (Student)" w:date="2016-10-20T12:02:00Z">
              <w:r>
                <w:rPr>
                  <w:lang w:val="en-GB"/>
                </w:rPr>
                <w:t xml:space="preserve"> Both of these mean the university will be </w:t>
              </w:r>
            </w:ins>
            <w:ins w:id="82" w:author="Robinson, Thomas James (Student)" w:date="2016-10-20T12:03:00Z">
              <w:r>
                <w:rPr>
                  <w:lang w:val="en-GB"/>
                </w:rPr>
                <w:t>receiving</w:t>
              </w:r>
            </w:ins>
            <w:ins w:id="83" w:author="Robinson, Thomas James (Student)" w:date="2016-10-20T12:02:00Z">
              <w:r>
                <w:rPr>
                  <w:lang w:val="en-GB"/>
                </w:rPr>
                <w:t xml:space="preserve"> a better reputation</w:t>
              </w:r>
            </w:ins>
            <w:ins w:id="84" w:author="Robinson, Thomas James (Student)" w:date="2016-10-20T12:03:00Z">
              <w:r>
                <w:rPr>
                  <w:lang w:val="en-GB"/>
                </w:rPr>
                <w:t xml:space="preserve"> from employers as the students will be better equipped when entering a job. </w:t>
              </w:r>
            </w:ins>
            <w:ins w:id="85" w:author="Robinson, Thomas James (Student)" w:date="2016-10-20T12:02:00Z">
              <w:r>
                <w:rPr>
                  <w:lang w:val="en-GB"/>
                </w:rPr>
                <w:t xml:space="preserve"> </w:t>
              </w:r>
            </w:ins>
          </w:p>
        </w:tc>
      </w:tr>
    </w:tbl>
    <w:p w:rsidR="00E01302" w:rsidRDefault="00E01302">
      <w:pPr>
        <w:pStyle w:val="Heading1"/>
        <w:spacing w:before="45"/>
        <w:ind w:right="50"/>
        <w:rPr>
          <w:color w:val="34BDEF"/>
          <w:spacing w:val="-3"/>
          <w:lang w:val="en-GB"/>
        </w:rPr>
      </w:pPr>
    </w:p>
    <w:p w:rsidR="006671A1" w:rsidRPr="00B30CA2" w:rsidRDefault="000D437E">
      <w:pPr>
        <w:pStyle w:val="Heading1"/>
        <w:spacing w:before="45"/>
        <w:ind w:right="50"/>
        <w:rPr>
          <w:lang w:val="en-GB"/>
        </w:rPr>
      </w:pPr>
      <w:r w:rsidRPr="00B30CA2">
        <w:rPr>
          <w:color w:val="34BDEF"/>
          <w:lang w:val="en-GB"/>
        </w:rPr>
        <w:t xml:space="preserve">Section 2: </w:t>
      </w:r>
      <w:r w:rsidRPr="00B30CA2">
        <w:rPr>
          <w:color w:val="34BDEF"/>
          <w:spacing w:val="-3"/>
          <w:lang w:val="en-GB"/>
        </w:rPr>
        <w:t xml:space="preserve">Research </w:t>
      </w:r>
      <w:r w:rsidRPr="00B30CA2">
        <w:rPr>
          <w:color w:val="34BDEF"/>
          <w:lang w:val="en-GB"/>
        </w:rPr>
        <w:t>Ethics</w:t>
      </w:r>
      <w:r w:rsidRPr="00B30CA2">
        <w:rPr>
          <w:color w:val="34BDEF"/>
          <w:spacing w:val="-31"/>
          <w:lang w:val="en-GB"/>
        </w:rPr>
        <w:t xml:space="preserve"> </w:t>
      </w:r>
      <w:r w:rsidRPr="00B30CA2">
        <w:rPr>
          <w:color w:val="34BDEF"/>
          <w:lang w:val="en-GB"/>
        </w:rPr>
        <w:t>Checklist</w:t>
      </w:r>
      <w:r w:rsidR="00901C4C">
        <w:rPr>
          <w:color w:val="34BDEF"/>
          <w:lang w:val="en-GB"/>
        </w:rPr>
        <w:t xml:space="preserve"> (Refer to Section 3 for an explanation of the colour coding.)</w:t>
      </w:r>
    </w:p>
    <w:p w:rsidR="00E01302" w:rsidRPr="00156698" w:rsidRDefault="000C15E8" w:rsidP="000C15E8">
      <w:pPr>
        <w:spacing w:before="94" w:line="252" w:lineRule="auto"/>
        <w:ind w:left="110"/>
        <w:jc w:val="both"/>
        <w:rPr>
          <w:rFonts w:ascii="Trebuchet MS" w:eastAsia="Trebuchet MS" w:hAnsi="Trebuchet MS" w:cs="Trebuchet MS"/>
          <w:sz w:val="24"/>
          <w:szCs w:val="24"/>
          <w:lang w:val="en-GB"/>
        </w:rPr>
      </w:pPr>
      <w:r>
        <w:rPr>
          <w:rFonts w:ascii="Trebuchet MS"/>
          <w:b/>
          <w:spacing w:val="-4"/>
          <w:sz w:val="24"/>
          <w:szCs w:val="24"/>
          <w:lang w:val="en-GB"/>
        </w:rPr>
        <w:t>N</w:t>
      </w:r>
      <w:r w:rsidR="00E01302" w:rsidRPr="00156698">
        <w:rPr>
          <w:rFonts w:ascii="Trebuchet MS"/>
          <w:b/>
          <w:spacing w:val="-4"/>
          <w:sz w:val="24"/>
          <w:szCs w:val="24"/>
          <w:lang w:val="en-GB"/>
        </w:rPr>
        <w:t xml:space="preserve">.B. If you are </w:t>
      </w:r>
      <w:r w:rsidR="00E01302" w:rsidRPr="00156698">
        <w:rPr>
          <w:rFonts w:ascii="Trebuchet MS" w:hAnsi="Trebuchet MS"/>
          <w:b/>
          <w:sz w:val="24"/>
          <w:szCs w:val="24"/>
          <w:lang w:val="en-GB"/>
        </w:rPr>
        <w:t>conducting research that involves</w:t>
      </w:r>
      <w:r w:rsidR="00E01302" w:rsidRPr="00156698">
        <w:rPr>
          <w:rFonts w:ascii="Trebuchet MS"/>
          <w:b/>
          <w:spacing w:val="-16"/>
          <w:sz w:val="24"/>
          <w:szCs w:val="24"/>
          <w:lang w:val="en-GB"/>
        </w:rPr>
        <w:t xml:space="preserve"> </w:t>
      </w:r>
      <w:r w:rsidR="00E01302" w:rsidRPr="00156698">
        <w:rPr>
          <w:rFonts w:ascii="Trebuchet MS"/>
          <w:b/>
          <w:spacing w:val="-16"/>
          <w:sz w:val="24"/>
          <w:szCs w:val="24"/>
          <w:lang w:val="en-GB"/>
        </w:rPr>
        <w:t>‘</w:t>
      </w:r>
      <w:r w:rsidR="00E01302" w:rsidRPr="00156698">
        <w:rPr>
          <w:rFonts w:ascii="Trebuchet MS"/>
          <w:b/>
          <w:sz w:val="24"/>
          <w:szCs w:val="24"/>
          <w:lang w:val="en-GB"/>
        </w:rPr>
        <w:t>animals</w:t>
      </w:r>
      <w:r w:rsidR="00E01302" w:rsidRPr="00156698">
        <w:rPr>
          <w:rFonts w:ascii="Trebuchet MS"/>
          <w:b/>
          <w:spacing w:val="-16"/>
          <w:sz w:val="24"/>
          <w:szCs w:val="24"/>
          <w:lang w:val="en-GB"/>
        </w:rPr>
        <w:t xml:space="preserve"> </w:t>
      </w:r>
      <w:r w:rsidR="00E01302" w:rsidRPr="00156698">
        <w:rPr>
          <w:rFonts w:ascii="Trebuchet MS"/>
          <w:b/>
          <w:sz w:val="24"/>
          <w:szCs w:val="24"/>
          <w:lang w:val="en-GB"/>
        </w:rPr>
        <w:t>and</w:t>
      </w:r>
      <w:r w:rsidR="00E01302" w:rsidRPr="00156698">
        <w:rPr>
          <w:rFonts w:ascii="Trebuchet MS"/>
          <w:b/>
          <w:spacing w:val="-16"/>
          <w:sz w:val="24"/>
          <w:szCs w:val="24"/>
          <w:lang w:val="en-GB"/>
        </w:rPr>
        <w:t xml:space="preserve"> </w:t>
      </w:r>
      <w:r w:rsidR="00E01302" w:rsidRPr="00156698">
        <w:rPr>
          <w:rFonts w:ascii="Trebuchet MS"/>
          <w:b/>
          <w:sz w:val="24"/>
          <w:szCs w:val="24"/>
          <w:lang w:val="en-GB"/>
        </w:rPr>
        <w:t>significant</w:t>
      </w:r>
      <w:r w:rsidR="00E01302" w:rsidRPr="00156698">
        <w:rPr>
          <w:rFonts w:ascii="Trebuchet MS"/>
          <w:b/>
          <w:spacing w:val="-16"/>
          <w:sz w:val="24"/>
          <w:szCs w:val="24"/>
          <w:lang w:val="en-GB"/>
        </w:rPr>
        <w:t xml:space="preserve"> </w:t>
      </w:r>
      <w:r w:rsidR="00E01302" w:rsidRPr="00156698">
        <w:rPr>
          <w:rFonts w:ascii="Trebuchet MS"/>
          <w:b/>
          <w:sz w:val="24"/>
          <w:szCs w:val="24"/>
          <w:lang w:val="en-GB"/>
        </w:rPr>
        <w:t>habitats</w:t>
      </w:r>
      <w:r w:rsidR="00E01302" w:rsidRPr="00156698">
        <w:rPr>
          <w:rFonts w:ascii="Trebuchet MS"/>
          <w:b/>
          <w:sz w:val="24"/>
          <w:szCs w:val="24"/>
          <w:lang w:val="en-GB"/>
        </w:rPr>
        <w:t>’</w:t>
      </w:r>
      <w:r w:rsidR="00E01302" w:rsidRPr="00156698">
        <w:rPr>
          <w:rFonts w:ascii="Trebuchet MS"/>
          <w:b/>
          <w:sz w:val="24"/>
          <w:szCs w:val="24"/>
          <w:lang w:val="en-GB"/>
        </w:rPr>
        <w:t>,</w:t>
      </w:r>
      <w:r w:rsidR="00E01302" w:rsidRPr="00156698">
        <w:rPr>
          <w:rFonts w:ascii="Trebuchet MS"/>
          <w:b/>
          <w:spacing w:val="-16"/>
          <w:sz w:val="24"/>
          <w:szCs w:val="24"/>
          <w:lang w:val="en-GB"/>
        </w:rPr>
        <w:t xml:space="preserve"> </w:t>
      </w:r>
      <w:r w:rsidR="00E01302" w:rsidRPr="00156698">
        <w:rPr>
          <w:rFonts w:ascii="Trebuchet MS"/>
          <w:b/>
          <w:sz w:val="24"/>
          <w:szCs w:val="24"/>
          <w:lang w:val="en-GB"/>
        </w:rPr>
        <w:t>please</w:t>
      </w:r>
      <w:r w:rsidR="00E01302" w:rsidRPr="00156698">
        <w:rPr>
          <w:rFonts w:ascii="Trebuchet MS"/>
          <w:b/>
          <w:spacing w:val="-16"/>
          <w:sz w:val="24"/>
          <w:szCs w:val="24"/>
          <w:lang w:val="en-GB"/>
        </w:rPr>
        <w:t xml:space="preserve"> use the </w:t>
      </w:r>
      <w:r w:rsidR="00E01302" w:rsidRPr="00156698">
        <w:rPr>
          <w:rFonts w:ascii="Trebuchet MS"/>
          <w:b/>
          <w:sz w:val="24"/>
          <w:szCs w:val="24"/>
          <w:lang w:val="en-GB"/>
        </w:rPr>
        <w:t>Stage</w:t>
      </w:r>
      <w:r w:rsidR="00E01302" w:rsidRPr="00156698">
        <w:rPr>
          <w:rFonts w:ascii="Trebuchet MS"/>
          <w:b/>
          <w:spacing w:val="-16"/>
          <w:sz w:val="24"/>
          <w:szCs w:val="24"/>
          <w:lang w:val="en-GB"/>
        </w:rPr>
        <w:t xml:space="preserve"> </w:t>
      </w:r>
      <w:r w:rsidR="00E01302" w:rsidRPr="00156698">
        <w:rPr>
          <w:rFonts w:ascii="Trebuchet MS"/>
          <w:b/>
          <w:sz w:val="24"/>
          <w:szCs w:val="24"/>
          <w:lang w:val="en-GB"/>
        </w:rPr>
        <w:t>1</w:t>
      </w:r>
      <w:r w:rsidR="00E01302" w:rsidRPr="00156698">
        <w:rPr>
          <w:rFonts w:ascii="Trebuchet MS"/>
          <w:b/>
          <w:spacing w:val="-16"/>
          <w:sz w:val="24"/>
          <w:szCs w:val="24"/>
          <w:lang w:val="en-GB"/>
        </w:rPr>
        <w:t xml:space="preserve"> </w:t>
      </w:r>
      <w:r w:rsidR="00E01302" w:rsidRPr="00156698">
        <w:rPr>
          <w:rFonts w:ascii="Trebuchet MS"/>
          <w:b/>
          <w:sz w:val="24"/>
          <w:szCs w:val="24"/>
          <w:lang w:val="en-GB"/>
        </w:rPr>
        <w:t>Research</w:t>
      </w:r>
      <w:r w:rsidR="00E01302" w:rsidRPr="00156698">
        <w:rPr>
          <w:rFonts w:ascii="Trebuchet MS"/>
          <w:b/>
          <w:spacing w:val="-16"/>
          <w:sz w:val="24"/>
          <w:szCs w:val="24"/>
          <w:lang w:val="en-GB"/>
        </w:rPr>
        <w:t xml:space="preserve"> </w:t>
      </w:r>
      <w:r w:rsidR="00E01302" w:rsidRPr="00156698">
        <w:rPr>
          <w:rFonts w:ascii="Trebuchet MS"/>
          <w:b/>
          <w:sz w:val="24"/>
          <w:szCs w:val="24"/>
          <w:lang w:val="en-GB"/>
        </w:rPr>
        <w:t>Ethics</w:t>
      </w:r>
      <w:r w:rsidR="00E01302" w:rsidRPr="00156698">
        <w:rPr>
          <w:rFonts w:ascii="Trebuchet MS"/>
          <w:b/>
          <w:spacing w:val="-16"/>
          <w:sz w:val="24"/>
          <w:szCs w:val="24"/>
          <w:lang w:val="en-GB"/>
        </w:rPr>
        <w:t xml:space="preserve"> </w:t>
      </w:r>
      <w:r w:rsidR="00E01302" w:rsidRPr="00156698">
        <w:rPr>
          <w:rFonts w:ascii="Trebuchet MS"/>
          <w:b/>
          <w:sz w:val="24"/>
          <w:szCs w:val="24"/>
          <w:lang w:val="en-GB"/>
        </w:rPr>
        <w:t>Application</w:t>
      </w:r>
      <w:r w:rsidR="00E01302" w:rsidRPr="00156698">
        <w:rPr>
          <w:rFonts w:ascii="Trebuchet MS"/>
          <w:b/>
          <w:spacing w:val="-16"/>
          <w:sz w:val="24"/>
          <w:szCs w:val="24"/>
          <w:lang w:val="en-GB"/>
        </w:rPr>
        <w:t xml:space="preserve"> </w:t>
      </w:r>
      <w:r w:rsidR="00E01302" w:rsidRPr="00156698">
        <w:rPr>
          <w:rFonts w:ascii="Trebuchet MS"/>
          <w:b/>
          <w:spacing w:val="-3"/>
          <w:sz w:val="24"/>
          <w:szCs w:val="24"/>
          <w:lang w:val="en-GB"/>
        </w:rPr>
        <w:t xml:space="preserve">Form </w:t>
      </w:r>
      <w:r w:rsidR="00E01302" w:rsidRPr="00156698">
        <w:rPr>
          <w:rFonts w:ascii="Trebuchet MS"/>
          <w:b/>
          <w:sz w:val="24"/>
          <w:szCs w:val="24"/>
          <w:lang w:val="en-GB"/>
        </w:rPr>
        <w:t>involving</w:t>
      </w:r>
      <w:r w:rsidR="00E01302" w:rsidRPr="00156698">
        <w:rPr>
          <w:rFonts w:ascii="Trebuchet MS"/>
          <w:b/>
          <w:spacing w:val="-20"/>
          <w:sz w:val="24"/>
          <w:szCs w:val="24"/>
          <w:lang w:val="en-GB"/>
        </w:rPr>
        <w:t xml:space="preserve"> </w:t>
      </w:r>
      <w:r w:rsidR="00E01302" w:rsidRPr="00156698">
        <w:rPr>
          <w:rFonts w:ascii="Trebuchet MS"/>
          <w:b/>
          <w:sz w:val="24"/>
          <w:szCs w:val="24"/>
          <w:lang w:val="en-GB"/>
        </w:rPr>
        <w:t>Animals</w:t>
      </w:r>
      <w:r w:rsidR="00E01302" w:rsidRPr="00156698">
        <w:rPr>
          <w:rFonts w:ascii="Trebuchet MS"/>
          <w:b/>
          <w:spacing w:val="-20"/>
          <w:sz w:val="24"/>
          <w:szCs w:val="24"/>
          <w:lang w:val="en-GB"/>
        </w:rPr>
        <w:t xml:space="preserve"> </w:t>
      </w:r>
      <w:r w:rsidR="00E01302" w:rsidRPr="00156698">
        <w:rPr>
          <w:rFonts w:ascii="Trebuchet MS"/>
          <w:b/>
          <w:sz w:val="24"/>
          <w:szCs w:val="24"/>
          <w:lang w:val="en-GB"/>
        </w:rPr>
        <w:t>and</w:t>
      </w:r>
      <w:r w:rsidR="00E01302" w:rsidRPr="00156698">
        <w:rPr>
          <w:rFonts w:ascii="Trebuchet MS"/>
          <w:b/>
          <w:spacing w:val="-20"/>
          <w:sz w:val="24"/>
          <w:szCs w:val="24"/>
          <w:lang w:val="en-GB"/>
        </w:rPr>
        <w:t xml:space="preserve"> </w:t>
      </w:r>
      <w:r w:rsidR="00E01302" w:rsidRPr="00156698">
        <w:rPr>
          <w:rFonts w:ascii="Trebuchet MS"/>
          <w:b/>
          <w:sz w:val="24"/>
          <w:szCs w:val="24"/>
          <w:lang w:val="en-GB"/>
        </w:rPr>
        <w:t>Habitats (</w:t>
      </w:r>
      <w:hyperlink r:id="rId21">
        <w:r w:rsidR="00E01302" w:rsidRPr="00156698">
          <w:rPr>
            <w:rFonts w:ascii="Trebuchet MS"/>
            <w:b/>
            <w:sz w:val="24"/>
            <w:szCs w:val="24"/>
            <w:lang w:val="en-GB"/>
          </w:rPr>
          <w:t>www.anglia.ac.uk/researchethics</w:t>
        </w:r>
      </w:hyperlink>
      <w:r w:rsidR="00E01302" w:rsidRPr="00156698">
        <w:rPr>
          <w:rFonts w:ascii="Trebuchet MS"/>
          <w:b/>
          <w:sz w:val="24"/>
          <w:szCs w:val="24"/>
          <w:lang w:val="en-GB"/>
        </w:rPr>
        <w:t>).</w:t>
      </w:r>
    </w:p>
    <w:p w:rsidR="006671A1" w:rsidRPr="000C15E8" w:rsidRDefault="001C28F7">
      <w:pPr>
        <w:spacing w:before="94" w:line="252" w:lineRule="auto"/>
        <w:ind w:left="110" w:right="50"/>
        <w:rPr>
          <w:rFonts w:ascii="Trebuchet MS" w:eastAsia="Trebuchet MS" w:hAnsi="Trebuchet MS" w:cs="Trebuchet MS"/>
          <w:sz w:val="20"/>
          <w:szCs w:val="20"/>
          <w:lang w:val="en-GB"/>
        </w:rPr>
      </w:pPr>
      <w:r w:rsidRPr="000C15E8">
        <w:rPr>
          <w:rFonts w:ascii="Trebuchet MS" w:eastAsia="Trebuchet MS" w:hAnsi="Trebuchet MS" w:cs="Trebuchet MS"/>
          <w:b/>
          <w:bCs/>
          <w:sz w:val="20"/>
          <w:szCs w:val="20"/>
          <w:lang w:val="en-GB"/>
        </w:rPr>
        <w:t xml:space="preserve">You must </w:t>
      </w:r>
      <w:r w:rsidR="00EB3884" w:rsidRPr="000C15E8">
        <w:rPr>
          <w:rFonts w:ascii="Trebuchet MS" w:eastAsia="Trebuchet MS" w:hAnsi="Trebuchet MS" w:cs="Trebuchet MS"/>
          <w:b/>
          <w:bCs/>
          <w:sz w:val="20"/>
          <w:szCs w:val="20"/>
          <w:lang w:val="en-GB"/>
        </w:rPr>
        <w:t xml:space="preserve">provide a response </w:t>
      </w:r>
      <w:r w:rsidR="000D437E" w:rsidRPr="000C15E8">
        <w:rPr>
          <w:rFonts w:ascii="Trebuchet MS" w:eastAsia="Trebuchet MS" w:hAnsi="Trebuchet MS" w:cs="Trebuchet MS"/>
          <w:b/>
          <w:bCs/>
          <w:sz w:val="20"/>
          <w:szCs w:val="20"/>
          <w:lang w:val="en-GB"/>
        </w:rPr>
        <w:t xml:space="preserve">to ALL questions. </w:t>
      </w:r>
      <w:r w:rsidR="000C41AE" w:rsidRPr="000C15E8">
        <w:rPr>
          <w:rFonts w:ascii="Trebuchet MS" w:eastAsia="Trebuchet MS" w:hAnsi="Trebuchet MS" w:cs="Trebuchet MS"/>
          <w:b/>
          <w:bCs/>
          <w:sz w:val="20"/>
          <w:szCs w:val="20"/>
          <w:lang w:val="en-GB"/>
        </w:rPr>
        <w:t xml:space="preserve">Please refer to the </w:t>
      </w:r>
      <w:r w:rsidR="000D437E" w:rsidRPr="000C15E8">
        <w:rPr>
          <w:rFonts w:ascii="Trebuchet MS" w:eastAsia="Trebuchet MS" w:hAnsi="Trebuchet MS" w:cs="Trebuchet MS"/>
          <w:b/>
          <w:bCs/>
          <w:sz w:val="20"/>
          <w:szCs w:val="20"/>
          <w:lang w:val="en-GB"/>
        </w:rPr>
        <w:t xml:space="preserve">Question Specific Advice for completing </w:t>
      </w:r>
      <w:r w:rsidR="00740306">
        <w:rPr>
          <w:rFonts w:ascii="Trebuchet MS" w:eastAsia="Trebuchet MS" w:hAnsi="Trebuchet MS" w:cs="Trebuchet MS"/>
          <w:b/>
          <w:bCs/>
          <w:sz w:val="20"/>
          <w:szCs w:val="20"/>
          <w:lang w:val="en-GB"/>
        </w:rPr>
        <w:t xml:space="preserve">the Stage 1 </w:t>
      </w:r>
      <w:r w:rsidR="000D437E" w:rsidRPr="000C15E8">
        <w:rPr>
          <w:rFonts w:ascii="Trebuchet MS" w:eastAsia="Trebuchet MS" w:hAnsi="Trebuchet MS" w:cs="Trebuchet MS"/>
          <w:b/>
          <w:bCs/>
          <w:sz w:val="20"/>
          <w:szCs w:val="20"/>
          <w:lang w:val="en-GB"/>
        </w:rPr>
        <w:t xml:space="preserve">Research Ethics Application Form </w:t>
      </w:r>
      <w:r w:rsidR="000C41AE" w:rsidRPr="000C15E8">
        <w:rPr>
          <w:rFonts w:ascii="Trebuchet MS" w:eastAsia="Trebuchet MS" w:hAnsi="Trebuchet MS" w:cs="Trebuchet MS"/>
          <w:b/>
          <w:bCs/>
          <w:sz w:val="20"/>
          <w:szCs w:val="20"/>
          <w:lang w:val="en-GB"/>
        </w:rPr>
        <w:t>for guidance</w:t>
      </w:r>
      <w:r w:rsidR="000D437E" w:rsidRPr="000C15E8">
        <w:rPr>
          <w:rFonts w:ascii="Trebuchet MS" w:eastAsia="Trebuchet MS" w:hAnsi="Trebuchet MS" w:cs="Trebuchet MS"/>
          <w:b/>
          <w:bCs/>
          <w:sz w:val="20"/>
          <w:szCs w:val="20"/>
          <w:lang w:val="en-GB"/>
        </w:rPr>
        <w:t>.</w:t>
      </w:r>
    </w:p>
    <w:p w:rsidR="006671A1" w:rsidRPr="00B30CA2" w:rsidRDefault="006671A1">
      <w:pPr>
        <w:spacing w:before="7"/>
        <w:rPr>
          <w:rFonts w:ascii="Trebuchet MS" w:eastAsia="Trebuchet MS" w:hAnsi="Trebuchet MS" w:cs="Trebuchet MS"/>
          <w:b/>
          <w:bCs/>
          <w:sz w:val="21"/>
          <w:szCs w:val="21"/>
          <w:lang w:val="en-GB"/>
        </w:rPr>
      </w:pPr>
    </w:p>
    <w:tbl>
      <w:tblPr>
        <w:tblW w:w="10117" w:type="dxa"/>
        <w:tblInd w:w="110" w:type="dxa"/>
        <w:tblLayout w:type="fixed"/>
        <w:tblCellMar>
          <w:left w:w="0" w:type="dxa"/>
          <w:right w:w="0" w:type="dxa"/>
        </w:tblCellMar>
        <w:tblLook w:val="01E0" w:firstRow="1" w:lastRow="1" w:firstColumn="1" w:lastColumn="1" w:noHBand="0" w:noVBand="0"/>
      </w:tblPr>
      <w:tblGrid>
        <w:gridCol w:w="624"/>
        <w:gridCol w:w="7371"/>
        <w:gridCol w:w="425"/>
        <w:gridCol w:w="848"/>
        <w:gridCol w:w="849"/>
      </w:tblGrid>
      <w:tr w:rsidR="00FA7C37" w:rsidRPr="00B30CA2" w:rsidTr="003C4B37">
        <w:trPr>
          <w:trHeight w:hRule="exact" w:val="340"/>
        </w:trPr>
        <w:tc>
          <w:tcPr>
            <w:tcW w:w="624" w:type="dxa"/>
            <w:tcBorders>
              <w:top w:val="single" w:sz="3" w:space="0" w:color="B3B2B2"/>
              <w:left w:val="single" w:sz="3" w:space="0" w:color="B3B2B2"/>
              <w:bottom w:val="single" w:sz="3" w:space="0" w:color="B3B2B2"/>
              <w:right w:val="single" w:sz="3" w:space="0" w:color="9D9D9C"/>
            </w:tcBorders>
            <w:shd w:val="clear" w:color="auto" w:fill="A1DAF8"/>
          </w:tcPr>
          <w:p w:rsidR="00FA7C37" w:rsidRPr="00B30CA2" w:rsidRDefault="00FA7C37">
            <w:pPr>
              <w:pStyle w:val="TableParagraph"/>
              <w:spacing w:before="44"/>
              <w:ind w:left="75"/>
              <w:rPr>
                <w:rFonts w:ascii="Calibri"/>
                <w:b/>
                <w:w w:val="115"/>
                <w:lang w:val="en-GB"/>
              </w:rPr>
            </w:pPr>
          </w:p>
        </w:tc>
        <w:tc>
          <w:tcPr>
            <w:tcW w:w="9493" w:type="dxa"/>
            <w:gridSpan w:val="4"/>
            <w:tcBorders>
              <w:top w:val="single" w:sz="3" w:space="0" w:color="B3B2B2"/>
              <w:left w:val="single" w:sz="3" w:space="0" w:color="B3B2B2"/>
              <w:bottom w:val="single" w:sz="3" w:space="0" w:color="B3B2B2"/>
              <w:right w:val="single" w:sz="3" w:space="0" w:color="9D9D9C"/>
            </w:tcBorders>
            <w:shd w:val="clear" w:color="auto" w:fill="A1DAF8"/>
          </w:tcPr>
          <w:p w:rsidR="00FA7C37" w:rsidRPr="00B30CA2" w:rsidRDefault="00FA7C37" w:rsidP="00CF3B26">
            <w:pPr>
              <w:pStyle w:val="TableParagraph"/>
              <w:spacing w:before="44"/>
              <w:ind w:left="75"/>
              <w:rPr>
                <w:rFonts w:ascii="Calibri" w:eastAsia="Calibri" w:hAnsi="Calibri" w:cs="Calibri"/>
                <w:lang w:val="en-GB"/>
              </w:rPr>
            </w:pPr>
            <w:r w:rsidRPr="00CF3B26">
              <w:rPr>
                <w:rFonts w:ascii="Arial" w:hAnsi="Arial" w:cs="Arial"/>
                <w:b/>
                <w:w w:val="115"/>
                <w:lang w:val="en-GB"/>
              </w:rPr>
              <w:t>Will</w:t>
            </w:r>
            <w:r w:rsidRPr="00CF3B26">
              <w:rPr>
                <w:rFonts w:ascii="Arial" w:hAnsi="Arial" w:cs="Arial"/>
                <w:b/>
                <w:spacing w:val="-38"/>
                <w:w w:val="115"/>
                <w:lang w:val="en-GB"/>
              </w:rPr>
              <w:t xml:space="preserve"> </w:t>
            </w:r>
            <w:r w:rsidRPr="00CF3B26">
              <w:rPr>
                <w:rFonts w:ascii="Arial" w:hAnsi="Arial" w:cs="Arial"/>
                <w:b/>
                <w:w w:val="115"/>
                <w:lang w:val="en-GB"/>
              </w:rPr>
              <w:t>your</w:t>
            </w:r>
            <w:r w:rsidRPr="00CF3B26">
              <w:rPr>
                <w:rFonts w:ascii="Arial" w:hAnsi="Arial" w:cs="Arial"/>
                <w:b/>
                <w:spacing w:val="-38"/>
                <w:w w:val="115"/>
                <w:lang w:val="en-GB"/>
              </w:rPr>
              <w:t xml:space="preserve"> </w:t>
            </w:r>
            <w:r w:rsidR="00CF3B26">
              <w:rPr>
                <w:rFonts w:ascii="Arial" w:hAnsi="Arial" w:cs="Arial"/>
                <w:b/>
                <w:spacing w:val="-38"/>
                <w:w w:val="115"/>
                <w:lang w:val="en-GB"/>
              </w:rPr>
              <w:t xml:space="preserve"> r </w:t>
            </w:r>
            <w:r w:rsidRPr="00CF3B26">
              <w:rPr>
                <w:rFonts w:ascii="Arial" w:hAnsi="Arial" w:cs="Arial"/>
                <w:b/>
                <w:w w:val="115"/>
                <w:lang w:val="en-GB"/>
              </w:rPr>
              <w:t>esearch</w:t>
            </w:r>
            <w:r w:rsidRPr="00B30CA2">
              <w:rPr>
                <w:rFonts w:ascii="Calibri"/>
                <w:b/>
                <w:w w:val="115"/>
                <w:lang w:val="en-GB"/>
              </w:rPr>
              <w:t>:</w:t>
            </w:r>
          </w:p>
        </w:tc>
      </w:tr>
      <w:tr w:rsidR="00347C93" w:rsidRPr="00B30CA2" w:rsidTr="003C4B37">
        <w:trPr>
          <w:trHeight w:hRule="exact" w:val="607"/>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47C93" w:rsidRPr="00720B9A" w:rsidRDefault="00347C93" w:rsidP="005D5DDE">
            <w:pPr>
              <w:pStyle w:val="TableParagraph"/>
              <w:tabs>
                <w:tab w:val="left" w:pos="409"/>
              </w:tabs>
              <w:spacing w:before="120"/>
              <w:ind w:left="409" w:hanging="335"/>
              <w:rPr>
                <w:rFonts w:ascii="Arial" w:hAnsi="Arial"/>
                <w:sz w:val="18"/>
                <w:lang w:val="en-GB"/>
              </w:rPr>
            </w:pPr>
            <w:r>
              <w:rPr>
                <w:rFonts w:ascii="Arial" w:hAnsi="Arial"/>
                <w:sz w:val="18"/>
                <w:lang w:val="en-GB"/>
              </w:rPr>
              <w:t>1</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47C93" w:rsidRPr="00720B9A" w:rsidRDefault="00347C93" w:rsidP="005D5DDE">
            <w:pPr>
              <w:pStyle w:val="TableParagraph"/>
              <w:tabs>
                <w:tab w:val="left" w:pos="74"/>
              </w:tabs>
              <w:spacing w:before="120"/>
              <w:ind w:left="409" w:hanging="267"/>
              <w:rPr>
                <w:rFonts w:ascii="Arial" w:eastAsia="Arial" w:hAnsi="Arial" w:cs="Arial"/>
                <w:sz w:val="18"/>
                <w:szCs w:val="18"/>
                <w:lang w:val="en-GB"/>
              </w:rPr>
            </w:pPr>
            <w:r w:rsidRPr="00720B9A">
              <w:rPr>
                <w:rFonts w:ascii="Arial" w:hAnsi="Arial" w:cs="Arial"/>
                <w:sz w:val="18"/>
                <w:szCs w:val="18"/>
                <w:lang w:val="en-GB"/>
              </w:rPr>
              <w:t>Involve human participants?</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47C93" w:rsidRPr="00B30CA2" w:rsidRDefault="00347C93" w:rsidP="005D5DDE">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522835D6" wp14:editId="6BA62B9B">
                  <wp:extent cx="140887" cy="140874"/>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top w:val="single" w:sz="3" w:space="0" w:color="B3B2B2"/>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r>
              <w:rPr>
                <w:rFonts w:ascii="Arial"/>
                <w:spacing w:val="-6"/>
                <w:w w:val="90"/>
                <w:sz w:val="18"/>
                <w:lang w:val="en-GB"/>
              </w:rPr>
              <w:t>YES</w:t>
            </w:r>
          </w:p>
        </w:tc>
        <w:tc>
          <w:tcPr>
            <w:tcW w:w="849" w:type="dxa"/>
            <w:tcBorders>
              <w:top w:val="single" w:sz="3" w:space="0" w:color="B3B2B2"/>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del w:id="86" w:author="Robinson, Thomas James (Student)" w:date="2016-10-20T12:03:00Z">
              <w:r w:rsidDel="001E56EB">
                <w:rPr>
                  <w:rFonts w:ascii="Arial"/>
                  <w:w w:val="95"/>
                  <w:sz w:val="18"/>
                  <w:lang w:val="en-GB"/>
                </w:rPr>
                <w:delText>NO</w:delText>
              </w:r>
            </w:del>
          </w:p>
        </w:tc>
      </w:tr>
      <w:tr w:rsidR="00347C93" w:rsidRPr="00B30CA2" w:rsidTr="003C4B37">
        <w:trPr>
          <w:trHeight w:hRule="exact" w:val="420"/>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47C93" w:rsidRPr="00720B9A" w:rsidRDefault="00347C93" w:rsidP="005D5DDE">
            <w:pPr>
              <w:pStyle w:val="TableParagraph"/>
              <w:tabs>
                <w:tab w:val="left" w:pos="409"/>
              </w:tabs>
              <w:spacing w:before="120" w:line="254" w:lineRule="auto"/>
              <w:ind w:left="409" w:right="249" w:hanging="335"/>
              <w:rPr>
                <w:rFonts w:ascii="Arial" w:hAnsi="Arial"/>
                <w:sz w:val="18"/>
                <w:lang w:val="en-GB"/>
              </w:rPr>
            </w:pPr>
            <w:r>
              <w:rPr>
                <w:rFonts w:ascii="Arial" w:hAnsi="Arial"/>
                <w:sz w:val="18"/>
                <w:lang w:val="en-GB"/>
              </w:rPr>
              <w:lastRenderedPageBreak/>
              <w:t>2</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47C93" w:rsidRPr="00720B9A" w:rsidRDefault="00347C93" w:rsidP="005D5DDE">
            <w:pPr>
              <w:pStyle w:val="TableParagraph"/>
              <w:tabs>
                <w:tab w:val="left" w:pos="409"/>
              </w:tabs>
              <w:spacing w:before="120" w:line="254" w:lineRule="auto"/>
              <w:ind w:left="409" w:right="249" w:hanging="267"/>
              <w:rPr>
                <w:rFonts w:ascii="Arial" w:eastAsia="Arial" w:hAnsi="Arial" w:cs="Arial"/>
                <w:sz w:val="18"/>
                <w:szCs w:val="18"/>
                <w:lang w:val="en-GB"/>
              </w:rPr>
            </w:pPr>
            <w:r>
              <w:rPr>
                <w:rFonts w:ascii="Arial" w:hAnsi="Arial"/>
                <w:sz w:val="18"/>
                <w:lang w:val="en-GB"/>
              </w:rPr>
              <w:t>C</w:t>
            </w:r>
            <w:r w:rsidRPr="00720B9A">
              <w:rPr>
                <w:rFonts w:ascii="Arial" w:hAnsi="Arial"/>
                <w:sz w:val="18"/>
                <w:lang w:val="en-GB"/>
              </w:rPr>
              <w:t>reate a risk that individuals and/</w:t>
            </w:r>
            <w:r w:rsidRPr="00720B9A">
              <w:rPr>
                <w:rFonts w:ascii="Arial" w:hAnsi="Arial" w:cs="Arial"/>
                <w:sz w:val="18"/>
                <w:szCs w:val="18"/>
                <w:lang w:val="en-GB"/>
              </w:rPr>
              <w:t>or organisations could be identified in the outputs?</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47C93" w:rsidRPr="00B30CA2" w:rsidRDefault="00347C93" w:rsidP="005D5DDE">
            <w:pPr>
              <w:pStyle w:val="TableParagraph"/>
              <w:spacing w:before="120" w:line="220"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60E3C37B" wp14:editId="1CCF2E5C">
                  <wp:extent cx="140030" cy="140017"/>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23" cstate="print"/>
                          <a:stretch>
                            <a:fillRect/>
                          </a:stretch>
                        </pic:blipFill>
                        <pic:spPr>
                          <a:xfrm>
                            <a:off x="0" y="0"/>
                            <a:ext cx="140030" cy="140017"/>
                          </a:xfrm>
                          <a:prstGeom prst="rect">
                            <a:avLst/>
                          </a:prstGeom>
                        </pic:spPr>
                      </pic:pic>
                    </a:graphicData>
                  </a:graphic>
                </wp:inline>
              </w:drawing>
            </w:r>
          </w:p>
        </w:tc>
        <w:tc>
          <w:tcPr>
            <w:tcW w:w="848" w:type="dxa"/>
            <w:tcBorders>
              <w:left w:val="single" w:sz="3" w:space="0" w:color="9D9D9C"/>
              <w:right w:val="single" w:sz="3" w:space="0" w:color="9D9D9C"/>
            </w:tcBorders>
          </w:tcPr>
          <w:p w:rsidR="00EC557A" w:rsidRPr="00B30CA2" w:rsidRDefault="00347C93" w:rsidP="005D5DDE">
            <w:pPr>
              <w:pStyle w:val="TableParagraph"/>
              <w:tabs>
                <w:tab w:val="left" w:pos="806"/>
              </w:tabs>
              <w:spacing w:before="120"/>
              <w:ind w:right="219"/>
              <w:jc w:val="center"/>
              <w:rPr>
                <w:rFonts w:ascii="Arial" w:eastAsia="Arial" w:hAnsi="Arial" w:cs="Arial"/>
                <w:sz w:val="18"/>
                <w:szCs w:val="18"/>
                <w:lang w:val="en-GB"/>
              </w:rPr>
            </w:pPr>
            <w:del w:id="87" w:author="Tom Robinson" w:date="2016-10-20T10:09:00Z">
              <w:r w:rsidDel="00183C86">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47C93" w:rsidRPr="00B30CA2" w:rsidRDefault="00347C93" w:rsidP="005D5DDE">
            <w:pPr>
              <w:pStyle w:val="TableParagraph"/>
              <w:tabs>
                <w:tab w:val="left" w:pos="806"/>
              </w:tabs>
              <w:spacing w:before="120"/>
              <w:ind w:right="219"/>
              <w:jc w:val="center"/>
              <w:rPr>
                <w:rFonts w:ascii="Arial" w:eastAsia="Arial" w:hAnsi="Arial" w:cs="Arial"/>
                <w:sz w:val="18"/>
                <w:szCs w:val="18"/>
                <w:lang w:val="en-GB"/>
              </w:rPr>
            </w:pPr>
            <w:r>
              <w:rPr>
                <w:rFonts w:ascii="Arial" w:eastAsia="Arial" w:hAnsi="Arial" w:cs="Arial"/>
                <w:sz w:val="18"/>
                <w:szCs w:val="18"/>
                <w:lang w:val="en-GB"/>
              </w:rPr>
              <w:t>NO</w:t>
            </w:r>
          </w:p>
        </w:tc>
      </w:tr>
      <w:tr w:rsidR="00347C93" w:rsidRPr="00B30CA2" w:rsidTr="003C4B37">
        <w:trPr>
          <w:trHeight w:hRule="exact" w:val="669"/>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47C93" w:rsidRPr="002A08B9" w:rsidRDefault="00347C93" w:rsidP="005D5DDE">
            <w:pPr>
              <w:pStyle w:val="TableParagraph"/>
              <w:tabs>
                <w:tab w:val="left" w:pos="409"/>
              </w:tabs>
              <w:spacing w:before="120" w:line="254" w:lineRule="auto"/>
              <w:ind w:left="409" w:right="217" w:hanging="334"/>
              <w:rPr>
                <w:rFonts w:ascii="Arial" w:hAnsi="Arial"/>
                <w:sz w:val="18"/>
                <w:lang w:val="en-GB"/>
              </w:rPr>
            </w:pPr>
            <w:r>
              <w:rPr>
                <w:rFonts w:ascii="Arial" w:hAnsi="Arial"/>
                <w:sz w:val="18"/>
                <w:lang w:val="en-GB"/>
              </w:rPr>
              <w:t>3</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47C93" w:rsidRPr="00EC557A" w:rsidRDefault="00347C93" w:rsidP="005D5DDE">
            <w:pPr>
              <w:pStyle w:val="TableParagraph"/>
              <w:tabs>
                <w:tab w:val="left" w:pos="75"/>
              </w:tabs>
              <w:spacing w:before="120" w:line="254" w:lineRule="auto"/>
              <w:ind w:left="142" w:right="217"/>
              <w:rPr>
                <w:rFonts w:ascii="Arial" w:hAnsi="Arial" w:cs="Arial"/>
                <w:sz w:val="18"/>
                <w:szCs w:val="18"/>
                <w:lang w:val="en-GB"/>
              </w:rPr>
            </w:pPr>
            <w:r w:rsidRPr="00B30CA2">
              <w:rPr>
                <w:rFonts w:ascii="Arial" w:hAnsi="Arial" w:cs="Arial"/>
                <w:sz w:val="18"/>
                <w:szCs w:val="18"/>
                <w:lang w:val="en-GB"/>
              </w:rPr>
              <w:t xml:space="preserve">Involve </w:t>
            </w:r>
            <w:r>
              <w:rPr>
                <w:rFonts w:ascii="Arial" w:hAnsi="Arial" w:cs="Arial"/>
                <w:sz w:val="18"/>
                <w:szCs w:val="18"/>
                <w:lang w:val="en-GB"/>
              </w:rPr>
              <w:t>participants</w:t>
            </w:r>
            <w:r w:rsidRPr="00B30CA2">
              <w:rPr>
                <w:rFonts w:ascii="Arial" w:hAnsi="Arial" w:cs="Arial"/>
                <w:sz w:val="18"/>
                <w:szCs w:val="18"/>
                <w:lang w:val="en-GB"/>
              </w:rPr>
              <w:t xml:space="preserve"> whose </w:t>
            </w:r>
            <w:r>
              <w:rPr>
                <w:rFonts w:ascii="Arial" w:hAnsi="Arial" w:cs="Arial"/>
                <w:sz w:val="18"/>
                <w:szCs w:val="18"/>
                <w:lang w:val="en-GB"/>
              </w:rPr>
              <w:t>responses</w:t>
            </w:r>
            <w:r w:rsidRPr="00B30CA2">
              <w:rPr>
                <w:rFonts w:ascii="Arial" w:hAnsi="Arial" w:cs="Arial"/>
                <w:sz w:val="18"/>
                <w:szCs w:val="18"/>
                <w:lang w:val="en-GB"/>
              </w:rPr>
              <w:t xml:space="preserve"> </w:t>
            </w:r>
            <w:r>
              <w:rPr>
                <w:rFonts w:ascii="Arial" w:hAnsi="Arial" w:cs="Arial"/>
                <w:sz w:val="18"/>
                <w:szCs w:val="18"/>
                <w:lang w:val="en-GB"/>
              </w:rPr>
              <w:t>could</w:t>
            </w:r>
            <w:r w:rsidRPr="00B30CA2">
              <w:rPr>
                <w:rFonts w:ascii="Arial" w:hAnsi="Arial" w:cs="Arial"/>
                <w:sz w:val="18"/>
                <w:szCs w:val="18"/>
                <w:lang w:val="en-GB"/>
              </w:rPr>
              <w:t xml:space="preserve"> be influenced by your relationship with them or </w:t>
            </w:r>
            <w:r>
              <w:rPr>
                <w:rFonts w:ascii="Arial" w:hAnsi="Arial" w:cs="Arial"/>
                <w:sz w:val="18"/>
                <w:szCs w:val="18"/>
                <w:lang w:val="en-GB"/>
              </w:rPr>
              <w:t xml:space="preserve">by any perceived, or real, </w:t>
            </w:r>
            <w:r w:rsidRPr="00B30CA2">
              <w:rPr>
                <w:rFonts w:ascii="Arial" w:hAnsi="Arial" w:cs="Arial"/>
                <w:sz w:val="18"/>
                <w:szCs w:val="18"/>
                <w:lang w:val="en-GB"/>
              </w:rPr>
              <w:t>conflicts of interest?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47C93" w:rsidRPr="00B30CA2" w:rsidRDefault="00347C93" w:rsidP="005D5DDE">
            <w:pPr>
              <w:pStyle w:val="TableParagraph"/>
              <w:spacing w:before="120" w:line="220"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53324FBF" wp14:editId="4C2A2170">
                  <wp:extent cx="140030" cy="140017"/>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23" cstate="print"/>
                          <a:stretch>
                            <a:fillRect/>
                          </a:stretch>
                        </pic:blipFill>
                        <pic:spPr>
                          <a:xfrm>
                            <a:off x="0" y="0"/>
                            <a:ext cx="140030" cy="140017"/>
                          </a:xfrm>
                          <a:prstGeom prst="rect">
                            <a:avLst/>
                          </a:prstGeom>
                        </pic:spPr>
                      </pic:pic>
                    </a:graphicData>
                  </a:graphic>
                </wp:inline>
              </w:drawing>
            </w:r>
          </w:p>
        </w:tc>
        <w:tc>
          <w:tcPr>
            <w:tcW w:w="848" w:type="dxa"/>
            <w:tcBorders>
              <w:left w:val="single" w:sz="3" w:space="0" w:color="9D9D9C"/>
              <w:right w:val="single" w:sz="3" w:space="0" w:color="9D9D9C"/>
            </w:tcBorders>
          </w:tcPr>
          <w:p w:rsidR="00347C93" w:rsidRPr="00B30CA2" w:rsidRDefault="001E56EB" w:rsidP="005D5DDE">
            <w:pPr>
              <w:pStyle w:val="TableParagraph"/>
              <w:tabs>
                <w:tab w:val="left" w:pos="806"/>
              </w:tabs>
              <w:spacing w:before="120"/>
              <w:ind w:right="219"/>
              <w:jc w:val="center"/>
              <w:rPr>
                <w:rFonts w:ascii="Arial" w:eastAsia="Arial" w:hAnsi="Arial" w:cs="Arial"/>
                <w:sz w:val="18"/>
                <w:szCs w:val="18"/>
                <w:lang w:val="en-GB"/>
              </w:rPr>
            </w:pPr>
            <w:ins w:id="88" w:author="Robinson, Thomas James (Student)" w:date="2016-10-20T12:04:00Z">
              <w:r>
                <w:rPr>
                  <w:rFonts w:ascii="Arial" w:eastAsia="Arial" w:hAnsi="Arial" w:cs="Arial"/>
                  <w:sz w:val="18"/>
                  <w:szCs w:val="18"/>
                  <w:lang w:val="en-GB"/>
                </w:rPr>
                <w:t>YES</w:t>
              </w:r>
            </w:ins>
            <w:del w:id="89" w:author="Tom Robinson" w:date="2016-10-10T10:03:00Z">
              <w:r w:rsidR="00CF3B26"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del w:id="90" w:author="Robinson, Thomas James (Student)" w:date="2016-10-20T12:26:00Z">
              <w:r w:rsidDel="000556F3">
                <w:rPr>
                  <w:rFonts w:ascii="Arial" w:eastAsia="Arial" w:hAnsi="Arial" w:cs="Arial"/>
                  <w:sz w:val="18"/>
                  <w:szCs w:val="18"/>
                  <w:lang w:val="en-GB"/>
                </w:rPr>
                <w:delText>NO</w:delText>
              </w:r>
            </w:del>
          </w:p>
        </w:tc>
      </w:tr>
      <w:tr w:rsidR="00347C93" w:rsidRPr="00B30CA2" w:rsidTr="003C4B37">
        <w:trPr>
          <w:trHeight w:hRule="exact" w:val="715"/>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47C93" w:rsidRPr="00B30CA2" w:rsidRDefault="00347C93" w:rsidP="005D5DDE">
            <w:pPr>
              <w:pStyle w:val="TableParagraph"/>
              <w:spacing w:before="120" w:line="254" w:lineRule="auto"/>
              <w:ind w:left="392" w:hanging="335"/>
              <w:rPr>
                <w:rFonts w:ascii="Arial"/>
                <w:sz w:val="18"/>
                <w:lang w:val="en-GB"/>
              </w:rPr>
            </w:pPr>
            <w:r>
              <w:rPr>
                <w:rFonts w:ascii="Arial"/>
                <w:sz w:val="18"/>
                <w:lang w:val="en-GB"/>
              </w:rPr>
              <w:t>4</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47C93" w:rsidRPr="00B30CA2" w:rsidRDefault="00347C93" w:rsidP="002D4711">
            <w:pPr>
              <w:pStyle w:val="TableParagraph"/>
              <w:spacing w:before="120" w:line="254" w:lineRule="auto"/>
              <w:ind w:left="142"/>
              <w:rPr>
                <w:rFonts w:ascii="Arial" w:eastAsia="Arial" w:hAnsi="Arial" w:cs="Arial"/>
                <w:sz w:val="18"/>
                <w:szCs w:val="18"/>
                <w:lang w:val="en-GB"/>
              </w:rPr>
            </w:pPr>
            <w:r w:rsidRPr="002A08B9">
              <w:rPr>
                <w:rFonts w:ascii="Arial" w:hAnsi="Arial"/>
                <w:sz w:val="18"/>
                <w:lang w:val="en-GB"/>
              </w:rPr>
              <w:t xml:space="preserve">Involve </w:t>
            </w:r>
            <w:r w:rsidRPr="002A08B9">
              <w:rPr>
                <w:rFonts w:ascii="Arial" w:hAnsi="Arial" w:cs="Arial"/>
                <w:sz w:val="18"/>
                <w:szCs w:val="18"/>
                <w:lang w:val="en-GB"/>
              </w:rPr>
              <w:t xml:space="preserve">the co-operation of a ‘gatekeeper’ to gain access to </w:t>
            </w:r>
            <w:r>
              <w:rPr>
                <w:rFonts w:ascii="Arial" w:hAnsi="Arial" w:cs="Arial"/>
                <w:sz w:val="18"/>
                <w:szCs w:val="18"/>
                <w:lang w:val="en-GB"/>
              </w:rPr>
              <w:t>participants</w:t>
            </w:r>
            <w:r w:rsidR="002D4711">
              <w:rPr>
                <w:rFonts w:ascii="Arial" w:hAnsi="Arial" w:cs="Arial"/>
                <w:sz w:val="18"/>
                <w:szCs w:val="18"/>
                <w:lang w:val="en-GB"/>
              </w:rPr>
              <w: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47C93" w:rsidRPr="00B30CA2" w:rsidRDefault="00347C93" w:rsidP="005D5DDE">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0751915E" wp14:editId="5F428828">
                  <wp:extent cx="140887" cy="140874"/>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del w:id="91" w:author="Robinson, Thomas James (Student)" w:date="2016-10-20T12:04:00Z">
              <w:r w:rsidDel="001E56EB">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r>
              <w:rPr>
                <w:rFonts w:ascii="Arial" w:eastAsia="Arial" w:hAnsi="Arial" w:cs="Arial"/>
                <w:sz w:val="18"/>
                <w:szCs w:val="18"/>
                <w:lang w:val="en-GB"/>
              </w:rPr>
              <w:t>NO</w:t>
            </w:r>
          </w:p>
        </w:tc>
      </w:tr>
      <w:tr w:rsidR="00347C93" w:rsidRPr="00B30CA2" w:rsidTr="003C4B37">
        <w:trPr>
          <w:trHeight w:hRule="exact" w:val="527"/>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47C93" w:rsidRPr="008C36F6" w:rsidRDefault="00347C93" w:rsidP="005D5DDE">
            <w:pPr>
              <w:pStyle w:val="TableParagraph"/>
              <w:tabs>
                <w:tab w:val="left" w:pos="409"/>
              </w:tabs>
              <w:spacing w:before="120"/>
              <w:ind w:left="75"/>
              <w:rPr>
                <w:rFonts w:ascii="Arial" w:hAnsi="Arial"/>
                <w:sz w:val="18"/>
                <w:lang w:val="en-GB"/>
              </w:rPr>
            </w:pPr>
            <w:r>
              <w:rPr>
                <w:rFonts w:ascii="Arial" w:hAnsi="Arial"/>
                <w:sz w:val="18"/>
                <w:lang w:val="en-GB"/>
              </w:rPr>
              <w:t>5</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47C93" w:rsidRPr="00B30CA2" w:rsidRDefault="00347C93" w:rsidP="005D5DDE">
            <w:pPr>
              <w:pStyle w:val="TableParagraph"/>
              <w:tabs>
                <w:tab w:val="left" w:pos="409"/>
              </w:tabs>
              <w:spacing w:before="120"/>
              <w:ind w:left="142"/>
              <w:rPr>
                <w:rFonts w:ascii="Arial" w:eastAsia="Arial" w:hAnsi="Arial" w:cs="Arial"/>
                <w:sz w:val="18"/>
                <w:szCs w:val="18"/>
                <w:lang w:val="en-GB"/>
              </w:rPr>
            </w:pPr>
            <w:r w:rsidRPr="00B30CA2">
              <w:rPr>
                <w:rFonts w:ascii="Arial" w:hAnsi="Arial" w:cs="Arial"/>
                <w:sz w:val="18"/>
                <w:szCs w:val="18"/>
                <w:lang w:val="en-GB"/>
              </w:rPr>
              <w:t xml:space="preserve">Offer financial or other </w:t>
            </w:r>
            <w:r>
              <w:rPr>
                <w:rFonts w:ascii="Arial" w:hAnsi="Arial" w:cs="Arial"/>
                <w:sz w:val="18"/>
                <w:szCs w:val="18"/>
                <w:lang w:val="en-GB"/>
              </w:rPr>
              <w:t xml:space="preserve">forms of </w:t>
            </w:r>
            <w:r w:rsidRPr="00B30CA2">
              <w:rPr>
                <w:rFonts w:ascii="Arial" w:hAnsi="Arial" w:cs="Arial"/>
                <w:sz w:val="18"/>
                <w:szCs w:val="18"/>
                <w:lang w:val="en-GB"/>
              </w:rPr>
              <w:t>incentives to participants?</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47C93" w:rsidRPr="00B30CA2" w:rsidRDefault="00347C93" w:rsidP="005D5DDE">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166E4B8A" wp14:editId="20549AEB">
                  <wp:extent cx="140887" cy="14087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del w:id="92" w:author="Tom Robinson" w:date="2016-10-20T10:09:00Z">
              <w:r w:rsidDel="00183C86">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r>
              <w:rPr>
                <w:rFonts w:ascii="Arial" w:eastAsia="Arial" w:hAnsi="Arial" w:cs="Arial"/>
                <w:sz w:val="18"/>
                <w:szCs w:val="18"/>
                <w:lang w:val="en-GB"/>
              </w:rPr>
              <w:t>NO</w:t>
            </w:r>
          </w:p>
        </w:tc>
      </w:tr>
      <w:tr w:rsidR="00347C93" w:rsidRPr="00B30CA2" w:rsidTr="00611034">
        <w:trPr>
          <w:trHeight w:hRule="exact" w:val="1032"/>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47C93" w:rsidRPr="00B30CA2" w:rsidRDefault="00347C93" w:rsidP="005D5DDE">
            <w:pPr>
              <w:pStyle w:val="TableParagraph"/>
              <w:spacing w:before="120"/>
              <w:ind w:left="75"/>
              <w:rPr>
                <w:rFonts w:ascii="Arial"/>
                <w:sz w:val="18"/>
                <w:lang w:val="en-GB"/>
              </w:rPr>
            </w:pPr>
            <w:r>
              <w:rPr>
                <w:rFonts w:ascii="Arial"/>
                <w:sz w:val="18"/>
                <w:lang w:val="en-GB"/>
              </w:rPr>
              <w:t>6</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E94CD3" w:rsidRDefault="0075031F" w:rsidP="0075031F">
            <w:pPr>
              <w:pStyle w:val="TableParagraph"/>
              <w:spacing w:before="120"/>
              <w:rPr>
                <w:rFonts w:ascii="Arial" w:hAnsi="Arial" w:cs="Arial"/>
                <w:sz w:val="18"/>
                <w:szCs w:val="18"/>
                <w:lang w:val="en-GB"/>
              </w:rPr>
            </w:pPr>
            <w:r>
              <w:rPr>
                <w:rFonts w:ascii="Arial" w:hAnsi="Arial" w:cs="Arial"/>
                <w:sz w:val="18"/>
                <w:szCs w:val="18"/>
                <w:lang w:val="en-GB"/>
              </w:rPr>
              <w:t xml:space="preserve">   I</w:t>
            </w:r>
            <w:r w:rsidR="00EE2AD8">
              <w:rPr>
                <w:rFonts w:ascii="Arial" w:hAnsi="Arial" w:cs="Arial"/>
                <w:sz w:val="18"/>
                <w:szCs w:val="18"/>
                <w:lang w:val="en-GB"/>
              </w:rPr>
              <w:t xml:space="preserve">nvolve the possibility that any incidental health issues </w:t>
            </w:r>
            <w:r w:rsidR="005C4795">
              <w:rPr>
                <w:rFonts w:ascii="Arial" w:hAnsi="Arial" w:cs="Arial"/>
                <w:sz w:val="18"/>
                <w:szCs w:val="18"/>
                <w:lang w:val="en-GB"/>
              </w:rPr>
              <w:t xml:space="preserve">relating to </w:t>
            </w:r>
            <w:r w:rsidR="00EE2AD8">
              <w:rPr>
                <w:rFonts w:ascii="Arial" w:hAnsi="Arial" w:cs="Arial"/>
                <w:sz w:val="18"/>
                <w:szCs w:val="18"/>
                <w:lang w:val="en-GB"/>
              </w:rPr>
              <w:t>participants be</w:t>
            </w:r>
          </w:p>
          <w:p w:rsidR="00EE2AD8" w:rsidRPr="00B30CA2" w:rsidRDefault="00EE2AD8" w:rsidP="0075031F">
            <w:pPr>
              <w:pStyle w:val="TableParagraph"/>
              <w:spacing w:before="120"/>
              <w:rPr>
                <w:rFonts w:ascii="Arial" w:eastAsia="Arial" w:hAnsi="Arial" w:cs="Arial"/>
                <w:sz w:val="18"/>
                <w:szCs w:val="18"/>
                <w:lang w:val="en-GB"/>
              </w:rPr>
            </w:pPr>
            <w:r>
              <w:rPr>
                <w:rFonts w:ascii="Arial" w:hAnsi="Arial" w:cs="Arial"/>
                <w:sz w:val="18"/>
                <w:szCs w:val="18"/>
                <w:lang w:val="en-GB"/>
              </w:rPr>
              <w:t xml:space="preserve"> </w:t>
            </w:r>
            <w:r w:rsidR="0075031F">
              <w:rPr>
                <w:rFonts w:ascii="Arial" w:hAnsi="Arial" w:cs="Arial"/>
                <w:sz w:val="18"/>
                <w:szCs w:val="18"/>
                <w:lang w:val="en-GB"/>
              </w:rPr>
              <w:t xml:space="preserve"> </w:t>
            </w:r>
            <w:r w:rsidR="00E94CD3">
              <w:rPr>
                <w:rFonts w:ascii="Arial" w:hAnsi="Arial" w:cs="Arial"/>
                <w:sz w:val="18"/>
                <w:szCs w:val="18"/>
                <w:lang w:val="en-GB"/>
              </w:rPr>
              <w:t xml:space="preserve"> </w:t>
            </w:r>
            <w:r w:rsidR="001305B6">
              <w:rPr>
                <w:rFonts w:ascii="Arial" w:hAnsi="Arial" w:cs="Arial"/>
                <w:sz w:val="18"/>
                <w:szCs w:val="18"/>
                <w:lang w:val="en-GB"/>
              </w:rPr>
              <w:t>identified?</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47C93" w:rsidRPr="00B30CA2" w:rsidRDefault="00347C93" w:rsidP="005D5DDE">
            <w:pPr>
              <w:pStyle w:val="TableParagraph"/>
              <w:spacing w:before="120" w:line="220" w:lineRule="exact"/>
              <w:jc w:val="center"/>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68C7DC2C" wp14:editId="565663AB">
                  <wp:extent cx="140030" cy="140017"/>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140030" cy="140017"/>
                          </a:xfrm>
                          <a:prstGeom prst="rect">
                            <a:avLst/>
                          </a:prstGeom>
                        </pic:spPr>
                      </pic:pic>
                    </a:graphicData>
                  </a:graphic>
                </wp:inline>
              </w:drawing>
            </w:r>
          </w:p>
        </w:tc>
        <w:tc>
          <w:tcPr>
            <w:tcW w:w="848" w:type="dxa"/>
            <w:tcBorders>
              <w:left w:val="single" w:sz="3" w:space="0" w:color="9D9D9C"/>
              <w:right w:val="single" w:sz="3" w:space="0" w:color="9D9D9C"/>
            </w:tcBorders>
          </w:tcPr>
          <w:p w:rsidR="00347C93" w:rsidRPr="00B30CA2" w:rsidRDefault="00CF3B26">
            <w:pPr>
              <w:pStyle w:val="TableParagraph"/>
              <w:tabs>
                <w:tab w:val="left" w:pos="806"/>
              </w:tabs>
              <w:spacing w:before="120"/>
              <w:ind w:right="219"/>
              <w:rPr>
                <w:rFonts w:ascii="Arial" w:eastAsia="Arial" w:hAnsi="Arial" w:cs="Arial"/>
                <w:sz w:val="18"/>
                <w:szCs w:val="18"/>
                <w:lang w:val="en-GB"/>
              </w:rPr>
              <w:pPrChange w:id="93" w:author="Tom Robinson" w:date="2016-10-10T10:04:00Z">
                <w:pPr>
                  <w:pStyle w:val="TableParagraph"/>
                  <w:tabs>
                    <w:tab w:val="left" w:pos="806"/>
                  </w:tabs>
                  <w:spacing w:before="120"/>
                  <w:ind w:right="219"/>
                  <w:jc w:val="center"/>
                </w:pPr>
              </w:pPrChange>
            </w:pPr>
            <w:del w:id="94" w:author="Tom Robinson" w:date="2016-10-10T10:04: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r>
              <w:rPr>
                <w:rFonts w:ascii="Arial" w:eastAsia="Arial" w:hAnsi="Arial" w:cs="Arial"/>
                <w:sz w:val="18"/>
                <w:szCs w:val="18"/>
                <w:lang w:val="en-GB"/>
              </w:rPr>
              <w:t>NO</w:t>
            </w:r>
          </w:p>
        </w:tc>
      </w:tr>
      <w:tr w:rsidR="00347C93" w:rsidRPr="00B30CA2" w:rsidTr="003C4B37">
        <w:trPr>
          <w:trHeight w:hRule="exact" w:val="541"/>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47C93" w:rsidRPr="00B30CA2" w:rsidRDefault="00347C93" w:rsidP="005D5DDE">
            <w:pPr>
              <w:pStyle w:val="TableParagraph"/>
              <w:tabs>
                <w:tab w:val="left" w:pos="409"/>
              </w:tabs>
              <w:spacing w:before="120"/>
              <w:ind w:left="409" w:hanging="335"/>
              <w:rPr>
                <w:rFonts w:ascii="Arial"/>
                <w:spacing w:val="-8"/>
                <w:w w:val="85"/>
                <w:sz w:val="18"/>
                <w:lang w:val="en-GB"/>
              </w:rPr>
            </w:pPr>
            <w:r>
              <w:rPr>
                <w:rFonts w:ascii="Arial"/>
                <w:spacing w:val="-8"/>
                <w:w w:val="85"/>
                <w:sz w:val="18"/>
                <w:lang w:val="en-GB"/>
              </w:rPr>
              <w:t>7</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47C93" w:rsidRPr="00B30CA2" w:rsidRDefault="00347C93" w:rsidP="005D5DDE">
            <w:pPr>
              <w:pStyle w:val="TableParagraph"/>
              <w:tabs>
                <w:tab w:val="left" w:pos="142"/>
              </w:tabs>
              <w:spacing w:before="120"/>
              <w:ind w:left="425" w:hanging="283"/>
              <w:rPr>
                <w:rFonts w:ascii="Arial" w:eastAsia="Arial" w:hAnsi="Arial" w:cs="Arial"/>
                <w:sz w:val="18"/>
                <w:szCs w:val="18"/>
                <w:lang w:val="en-GB"/>
              </w:rPr>
            </w:pPr>
            <w:r w:rsidRPr="00B30CA2">
              <w:rPr>
                <w:rFonts w:ascii="Arial" w:hAnsi="Arial" w:cs="Arial"/>
                <w:sz w:val="18"/>
                <w:szCs w:val="18"/>
                <w:lang w:val="en-GB"/>
              </w:rPr>
              <w:t xml:space="preserve">Involve the discussion of topics that </w:t>
            </w:r>
            <w:r>
              <w:rPr>
                <w:rFonts w:ascii="Arial" w:hAnsi="Arial" w:cs="Arial"/>
                <w:sz w:val="18"/>
                <w:szCs w:val="18"/>
                <w:lang w:val="en-GB"/>
              </w:rPr>
              <w:t>participants</w:t>
            </w:r>
            <w:r w:rsidRPr="00B30CA2">
              <w:rPr>
                <w:rFonts w:ascii="Arial" w:hAnsi="Arial" w:cs="Arial"/>
                <w:sz w:val="18"/>
                <w:szCs w:val="18"/>
                <w:lang w:val="en-GB"/>
              </w:rPr>
              <w:t xml:space="preserve"> may </w:t>
            </w:r>
            <w:r>
              <w:rPr>
                <w:rFonts w:ascii="Arial" w:hAnsi="Arial" w:cs="Arial"/>
                <w:sz w:val="18"/>
                <w:szCs w:val="18"/>
                <w:lang w:val="en-GB"/>
              </w:rPr>
              <w:t>find</w:t>
            </w:r>
            <w:r w:rsidRPr="00B30CA2">
              <w:rPr>
                <w:rFonts w:ascii="Arial" w:hAnsi="Arial" w:cs="Arial"/>
                <w:sz w:val="18"/>
                <w:szCs w:val="18"/>
                <w:lang w:val="en-GB"/>
              </w:rPr>
              <w:t xml:space="preserve"> </w:t>
            </w:r>
            <w:r>
              <w:rPr>
                <w:rFonts w:ascii="Arial" w:hAnsi="Arial" w:cs="Arial"/>
                <w:sz w:val="18"/>
                <w:szCs w:val="18"/>
                <w:lang w:val="en-GB"/>
              </w:rPr>
              <w:t>distressing</w:t>
            </w:r>
            <w:r w:rsidRPr="00B30CA2">
              <w:rPr>
                <w:rFonts w:ascii="Arial" w:hAnsi="Arial" w:cs="Arial"/>
                <w:sz w:val="18"/>
                <w:szCs w:val="18"/>
                <w:lang w:val="en-GB"/>
              </w:rPr>
              <w: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47C93" w:rsidRPr="00B30CA2" w:rsidRDefault="00347C93" w:rsidP="005D5DDE">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4B3A6F3D" wp14:editId="1BCA4204">
                  <wp:extent cx="140887" cy="140874"/>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bottom w:val="single" w:sz="3" w:space="0" w:color="B3B2B2"/>
              <w:right w:val="single" w:sz="3" w:space="0" w:color="9D9D9C"/>
            </w:tcBorders>
          </w:tcPr>
          <w:p w:rsidR="00347C93" w:rsidRPr="00B30CA2" w:rsidRDefault="00CF3B26">
            <w:pPr>
              <w:pStyle w:val="TableParagraph"/>
              <w:tabs>
                <w:tab w:val="left" w:pos="806"/>
              </w:tabs>
              <w:spacing w:before="120"/>
              <w:ind w:right="219"/>
              <w:rPr>
                <w:rFonts w:ascii="Arial" w:eastAsia="Arial" w:hAnsi="Arial" w:cs="Arial"/>
                <w:sz w:val="18"/>
                <w:szCs w:val="18"/>
                <w:lang w:val="en-GB"/>
              </w:rPr>
              <w:pPrChange w:id="95" w:author="Tom Robinson" w:date="2016-10-10T10:04:00Z">
                <w:pPr>
                  <w:pStyle w:val="TableParagraph"/>
                  <w:tabs>
                    <w:tab w:val="left" w:pos="806"/>
                  </w:tabs>
                  <w:spacing w:before="120"/>
                  <w:ind w:right="219"/>
                  <w:jc w:val="center"/>
                </w:pPr>
              </w:pPrChange>
            </w:pPr>
            <w:del w:id="96" w:author="Tom Robinson" w:date="2016-10-10T10:04:00Z">
              <w:r w:rsidDel="00A20397">
                <w:rPr>
                  <w:rFonts w:ascii="Arial" w:eastAsia="Arial" w:hAnsi="Arial" w:cs="Arial"/>
                  <w:sz w:val="18"/>
                  <w:szCs w:val="18"/>
                  <w:lang w:val="en-GB"/>
                </w:rPr>
                <w:delText>YES</w:delText>
              </w:r>
            </w:del>
          </w:p>
        </w:tc>
        <w:tc>
          <w:tcPr>
            <w:tcW w:w="849" w:type="dxa"/>
            <w:tcBorders>
              <w:left w:val="single" w:sz="3" w:space="0" w:color="9D9D9C"/>
              <w:bottom w:val="single" w:sz="3" w:space="0" w:color="B3B2B2"/>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r>
              <w:rPr>
                <w:rFonts w:ascii="Arial" w:eastAsia="Arial" w:hAnsi="Arial" w:cs="Arial"/>
                <w:sz w:val="18"/>
                <w:szCs w:val="18"/>
                <w:lang w:val="en-GB"/>
              </w:rPr>
              <w:t>NO</w:t>
            </w:r>
          </w:p>
        </w:tc>
      </w:tr>
      <w:tr w:rsidR="003C0852" w:rsidRPr="00B30CA2" w:rsidTr="003C4B37">
        <w:trPr>
          <w:trHeight w:hRule="exact" w:val="433"/>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C0852" w:rsidRPr="00B30CA2" w:rsidRDefault="003C0852" w:rsidP="005A079D">
            <w:pPr>
              <w:pStyle w:val="TableParagraph"/>
              <w:spacing w:before="120"/>
              <w:ind w:left="75"/>
              <w:rPr>
                <w:rFonts w:ascii="Arial"/>
                <w:sz w:val="18"/>
                <w:lang w:val="en-GB"/>
              </w:rPr>
            </w:pPr>
            <w:r>
              <w:rPr>
                <w:rFonts w:ascii="Arial"/>
                <w:sz w:val="18"/>
                <w:lang w:val="en-GB"/>
              </w:rPr>
              <w:t>8</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4120F" w:rsidRPr="00B30CA2" w:rsidRDefault="003C0852" w:rsidP="005A079D">
            <w:pPr>
              <w:pStyle w:val="TableParagraph"/>
              <w:spacing w:before="120"/>
              <w:ind w:left="142"/>
              <w:rPr>
                <w:rFonts w:ascii="Arial" w:eastAsia="Arial" w:hAnsi="Arial" w:cs="Arial"/>
                <w:sz w:val="18"/>
                <w:szCs w:val="18"/>
                <w:lang w:val="en-GB"/>
              </w:rPr>
            </w:pPr>
            <w:r w:rsidRPr="00B30CA2">
              <w:rPr>
                <w:rFonts w:ascii="Arial" w:hAnsi="Arial" w:cs="Arial"/>
                <w:sz w:val="18"/>
                <w:szCs w:val="18"/>
                <w:lang w:val="en-GB"/>
              </w:rPr>
              <w:t xml:space="preserve">Take place outside of the country where you </w:t>
            </w:r>
            <w:r>
              <w:rPr>
                <w:rFonts w:ascii="Arial" w:hAnsi="Arial" w:cs="Arial"/>
                <w:sz w:val="18"/>
                <w:szCs w:val="18"/>
                <w:lang w:val="en-GB"/>
              </w:rPr>
              <w:t xml:space="preserve">work and/or </w:t>
            </w:r>
            <w:r w:rsidRPr="00B30CA2">
              <w:rPr>
                <w:rFonts w:ascii="Arial" w:hAnsi="Arial" w:cs="Arial"/>
                <w:sz w:val="18"/>
                <w:szCs w:val="18"/>
                <w:lang w:val="en-GB"/>
              </w:rPr>
              <w:t>are enrolled to study?</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C0852" w:rsidRPr="00B30CA2" w:rsidRDefault="0034120F" w:rsidP="005A079D">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3953588A" wp14:editId="4D786BBE">
                  <wp:extent cx="140887" cy="140874"/>
                  <wp:effectExtent l="0" t="0" r="0" b="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top w:val="single" w:sz="3" w:space="0" w:color="B3B2B2"/>
              <w:left w:val="single" w:sz="3" w:space="0" w:color="9D9D9C"/>
              <w:right w:val="single" w:sz="3" w:space="0" w:color="9D9D9C"/>
            </w:tcBorders>
          </w:tcPr>
          <w:p w:rsidR="003C0852" w:rsidRPr="00B30CA2" w:rsidRDefault="003C0852" w:rsidP="005A079D">
            <w:pPr>
              <w:pStyle w:val="TableParagraph"/>
              <w:tabs>
                <w:tab w:val="left" w:pos="806"/>
              </w:tabs>
              <w:spacing w:before="120"/>
              <w:jc w:val="center"/>
              <w:rPr>
                <w:rFonts w:ascii="Arial" w:eastAsia="Arial" w:hAnsi="Arial" w:cs="Arial"/>
                <w:sz w:val="18"/>
                <w:szCs w:val="18"/>
                <w:lang w:val="en-GB"/>
              </w:rPr>
            </w:pPr>
            <w:del w:id="97" w:author="Tom Robinson" w:date="2016-10-10T10:04:00Z">
              <w:r w:rsidDel="00A20397">
                <w:rPr>
                  <w:rFonts w:ascii="Arial"/>
                  <w:spacing w:val="-6"/>
                  <w:w w:val="90"/>
                  <w:sz w:val="18"/>
                  <w:lang w:val="en-GB"/>
                </w:rPr>
                <w:delText>YES</w:delText>
              </w:r>
            </w:del>
          </w:p>
        </w:tc>
        <w:tc>
          <w:tcPr>
            <w:tcW w:w="849" w:type="dxa"/>
            <w:tcBorders>
              <w:top w:val="single" w:sz="3" w:space="0" w:color="B3B2B2"/>
              <w:left w:val="single" w:sz="3" w:space="0" w:color="9D9D9C"/>
              <w:right w:val="single" w:sz="3" w:space="0" w:color="9D9D9C"/>
            </w:tcBorders>
          </w:tcPr>
          <w:p w:rsidR="00EC557A" w:rsidRPr="00B30CA2" w:rsidRDefault="003C0852" w:rsidP="005A079D">
            <w:pPr>
              <w:pStyle w:val="TableParagraph"/>
              <w:tabs>
                <w:tab w:val="left" w:pos="570"/>
              </w:tabs>
              <w:spacing w:before="120"/>
              <w:jc w:val="center"/>
              <w:rPr>
                <w:rFonts w:ascii="Arial" w:eastAsia="Arial" w:hAnsi="Arial" w:cs="Arial"/>
                <w:sz w:val="18"/>
                <w:szCs w:val="18"/>
                <w:lang w:val="en-GB"/>
              </w:rPr>
            </w:pPr>
            <w:r>
              <w:rPr>
                <w:rFonts w:ascii="Arial"/>
                <w:spacing w:val="-6"/>
                <w:w w:val="90"/>
                <w:sz w:val="18"/>
                <w:lang w:val="en-GB"/>
              </w:rPr>
              <w:t>NO</w:t>
            </w:r>
          </w:p>
        </w:tc>
      </w:tr>
      <w:tr w:rsidR="003C0852" w:rsidRPr="00B30CA2" w:rsidTr="003C4B37">
        <w:trPr>
          <w:trHeight w:hRule="exact" w:val="568"/>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C0852" w:rsidRPr="00B30CA2" w:rsidRDefault="003C0852" w:rsidP="005A079D">
            <w:pPr>
              <w:pStyle w:val="TableParagraph"/>
              <w:spacing w:before="120"/>
              <w:ind w:left="75"/>
              <w:rPr>
                <w:rFonts w:ascii="Arial"/>
                <w:spacing w:val="-3"/>
                <w:w w:val="105"/>
                <w:sz w:val="18"/>
                <w:szCs w:val="18"/>
                <w:lang w:val="en-GB"/>
              </w:rPr>
            </w:pPr>
            <w:r>
              <w:rPr>
                <w:rFonts w:ascii="Arial"/>
                <w:spacing w:val="-3"/>
                <w:w w:val="105"/>
                <w:sz w:val="18"/>
                <w:szCs w:val="18"/>
                <w:lang w:val="en-GB"/>
              </w:rPr>
              <w:t>9</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C0852" w:rsidRPr="00B30CA2" w:rsidRDefault="003C0852" w:rsidP="005A079D">
            <w:pPr>
              <w:pStyle w:val="TableParagraph"/>
              <w:spacing w:before="120"/>
              <w:ind w:left="142"/>
              <w:rPr>
                <w:rFonts w:ascii="Arial" w:eastAsia="Arial" w:hAnsi="Arial" w:cs="Arial"/>
                <w:sz w:val="18"/>
                <w:szCs w:val="18"/>
                <w:lang w:val="en-GB"/>
              </w:rPr>
            </w:pPr>
            <w:r w:rsidRPr="00B30CA2">
              <w:rPr>
                <w:rFonts w:ascii="Arial" w:hAnsi="Arial" w:cs="Arial"/>
                <w:sz w:val="18"/>
                <w:szCs w:val="18"/>
                <w:lang w:val="en-GB"/>
              </w:rPr>
              <w:t>Cause a negative impact on the environment (over and above that of normal daily activity)?</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C0852" w:rsidRPr="00B30CA2" w:rsidRDefault="003C0852" w:rsidP="005A079D">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1FCA280D" wp14:editId="296F2DE6">
                  <wp:extent cx="140887" cy="140874"/>
                  <wp:effectExtent l="0" t="0" r="0" b="0"/>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3C0852" w:rsidRPr="00B30CA2" w:rsidRDefault="003C0852" w:rsidP="005A079D">
            <w:pPr>
              <w:pStyle w:val="TableParagraph"/>
              <w:spacing w:before="120"/>
              <w:jc w:val="center"/>
              <w:rPr>
                <w:rFonts w:ascii="Arial" w:eastAsia="Arial" w:hAnsi="Arial" w:cs="Arial"/>
                <w:sz w:val="18"/>
                <w:szCs w:val="18"/>
                <w:lang w:val="en-GB"/>
              </w:rPr>
            </w:pPr>
            <w:del w:id="98"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C0852" w:rsidRPr="00B30CA2" w:rsidRDefault="003C0852"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3C0852" w:rsidRPr="00B30CA2" w:rsidTr="00834643">
        <w:trPr>
          <w:trHeight w:hRule="exact" w:val="561"/>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C0852" w:rsidRPr="00B30CA2" w:rsidRDefault="003C0852" w:rsidP="005A079D">
            <w:pPr>
              <w:pStyle w:val="TableParagraph"/>
              <w:spacing w:before="120" w:line="254" w:lineRule="auto"/>
              <w:ind w:left="397" w:right="159" w:hanging="323"/>
              <w:rPr>
                <w:rFonts w:ascii="Arial"/>
                <w:sz w:val="18"/>
                <w:szCs w:val="18"/>
                <w:lang w:val="en-GB"/>
              </w:rPr>
            </w:pPr>
            <w:r>
              <w:rPr>
                <w:rFonts w:ascii="Arial"/>
                <w:sz w:val="18"/>
                <w:szCs w:val="18"/>
                <w:lang w:val="en-GB"/>
              </w:rPr>
              <w:t>10</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C0852" w:rsidRPr="00B30CA2" w:rsidRDefault="003C0852" w:rsidP="005A079D">
            <w:pPr>
              <w:pStyle w:val="TableParagraph"/>
              <w:spacing w:before="120" w:line="254" w:lineRule="auto"/>
              <w:ind w:left="142" w:right="159"/>
              <w:rPr>
                <w:rFonts w:ascii="Arial" w:eastAsia="Arial" w:hAnsi="Arial" w:cs="Arial"/>
                <w:sz w:val="18"/>
                <w:szCs w:val="18"/>
                <w:lang w:val="en-GB"/>
              </w:rPr>
            </w:pPr>
            <w:r w:rsidRPr="00B30CA2">
              <w:rPr>
                <w:rFonts w:ascii="Arial" w:hAnsi="Arial" w:cs="Arial"/>
                <w:sz w:val="18"/>
                <w:szCs w:val="18"/>
                <w:lang w:val="en-GB"/>
              </w:rPr>
              <w:t xml:space="preserve">Involve gathering or preparing non-living biological samples </w:t>
            </w:r>
            <w:r w:rsidRPr="00B30CA2">
              <w:rPr>
                <w:rFonts w:ascii="Arial" w:hAnsi="Arial" w:cs="Arial"/>
                <w:i/>
                <w:sz w:val="18"/>
                <w:szCs w:val="18"/>
                <w:lang w:val="en-GB"/>
              </w:rPr>
              <w:t>not held already</w:t>
            </w:r>
            <w:r w:rsidRPr="00B30CA2">
              <w:rPr>
                <w:rFonts w:ascii="Arial" w:hAnsi="Arial" w:cs="Arial"/>
                <w:sz w:val="18"/>
                <w:szCs w:val="18"/>
                <w:lang w:val="en-GB"/>
              </w:rPr>
              <w:t xml:space="preserve"> in </w:t>
            </w:r>
            <w:r>
              <w:rPr>
                <w:rFonts w:ascii="Arial" w:hAnsi="Arial" w:cs="Arial"/>
                <w:sz w:val="18"/>
                <w:szCs w:val="18"/>
                <w:lang w:val="en-GB"/>
              </w:rPr>
              <w:t xml:space="preserve">a </w:t>
            </w:r>
            <w:r w:rsidRPr="00B30CA2">
              <w:rPr>
                <w:rFonts w:ascii="Arial" w:hAnsi="Arial" w:cs="Arial"/>
                <w:sz w:val="18"/>
                <w:szCs w:val="18"/>
                <w:lang w:val="en-GB"/>
              </w:rPr>
              <w:t>university, museum or other collection</w:t>
            </w:r>
            <w:r>
              <w:rPr>
                <w:rFonts w:ascii="Arial" w:hAnsi="Arial" w:cs="Arial"/>
                <w:sz w:val="18"/>
                <w:szCs w:val="18"/>
                <w:lang w:val="en-GB"/>
              </w:rPr>
              <w: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C0852" w:rsidRPr="00B30CA2" w:rsidRDefault="003C0852" w:rsidP="005A079D">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2940ACB8" wp14:editId="312ED25B">
                  <wp:extent cx="140887" cy="140874"/>
                  <wp:effectExtent l="0" t="0" r="0" b="0"/>
                  <wp:docPr id="14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3C0852" w:rsidRPr="00B30CA2" w:rsidRDefault="003C0852" w:rsidP="005A079D">
            <w:pPr>
              <w:pStyle w:val="TableParagraph"/>
              <w:spacing w:before="120"/>
              <w:jc w:val="center"/>
              <w:rPr>
                <w:rFonts w:ascii="Arial" w:eastAsia="Arial" w:hAnsi="Arial" w:cs="Arial"/>
                <w:sz w:val="18"/>
                <w:szCs w:val="18"/>
                <w:lang w:val="en-GB"/>
              </w:rPr>
            </w:pPr>
            <w:del w:id="99"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C0852" w:rsidRPr="00B30CA2" w:rsidRDefault="003C0852"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3E6EF0" w:rsidRPr="00B30CA2" w:rsidTr="00834643">
        <w:trPr>
          <w:trHeight w:hRule="exact" w:val="561"/>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E6EF0" w:rsidRDefault="003E6EF0" w:rsidP="005A079D">
            <w:pPr>
              <w:pStyle w:val="TableParagraph"/>
              <w:spacing w:before="120" w:line="254" w:lineRule="auto"/>
              <w:ind w:left="397" w:right="159" w:hanging="323"/>
              <w:rPr>
                <w:rFonts w:ascii="Arial"/>
                <w:sz w:val="18"/>
                <w:szCs w:val="18"/>
                <w:lang w:val="en-GB"/>
              </w:rPr>
            </w:pPr>
            <w:r>
              <w:rPr>
                <w:rFonts w:ascii="Arial"/>
                <w:sz w:val="18"/>
                <w:szCs w:val="18"/>
                <w:lang w:val="en-GB"/>
              </w:rPr>
              <w:t>11</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E6EF0" w:rsidRPr="00B30CA2" w:rsidRDefault="003E6EF0" w:rsidP="003E6EF0">
            <w:pPr>
              <w:pStyle w:val="TableParagraph"/>
              <w:spacing w:before="120" w:line="254" w:lineRule="auto"/>
              <w:ind w:left="142" w:right="159"/>
              <w:rPr>
                <w:rFonts w:ascii="Arial" w:hAnsi="Arial" w:cs="Arial"/>
                <w:sz w:val="18"/>
                <w:szCs w:val="18"/>
                <w:lang w:val="en-GB"/>
              </w:rPr>
            </w:pPr>
            <w:r w:rsidRPr="00E33F24">
              <w:rPr>
                <w:rFonts w:ascii="Arial" w:hAnsi="Arial"/>
                <w:sz w:val="18"/>
                <w:lang w:val="en-GB"/>
              </w:rPr>
              <w:t>Involve genetic modification</w:t>
            </w:r>
            <w:r>
              <w:rPr>
                <w:rFonts w:ascii="Arial" w:hAnsi="Arial"/>
                <w:sz w:val="18"/>
                <w:lang w:val="en-GB"/>
              </w:rPr>
              <w:t xml:space="preserve"> of human tissue</w:t>
            </w:r>
            <w:r w:rsidRPr="00E33F24">
              <w:rPr>
                <w:rFonts w:ascii="Arial" w:hAnsi="Arial"/>
                <w:sz w:val="18"/>
                <w:lang w:val="en-GB"/>
              </w:rPr>
              <w:t xml:space="preserve">, or use of genetically modified organisms </w:t>
            </w:r>
            <w:r>
              <w:rPr>
                <w:rFonts w:ascii="Arial" w:hAnsi="Arial"/>
                <w:sz w:val="18"/>
                <w:lang w:val="en-GB"/>
              </w:rPr>
              <w:t>classified as</w:t>
            </w:r>
            <w:r w:rsidR="00E03488">
              <w:rPr>
                <w:rFonts w:ascii="Arial" w:hAnsi="Arial"/>
                <w:sz w:val="18"/>
                <w:lang w:val="en-GB"/>
              </w:rPr>
              <w:t xml:space="preserve"> </w:t>
            </w:r>
            <w:r w:rsidRPr="00E33F24">
              <w:rPr>
                <w:rFonts w:ascii="Arial" w:hAnsi="Arial"/>
                <w:sz w:val="18"/>
                <w:lang w:val="en-GB"/>
              </w:rPr>
              <w:t>Class One activities?</w:t>
            </w:r>
            <w:r w:rsidRPr="00E33F24">
              <w:rPr>
                <w:rStyle w:val="FootnoteReference"/>
                <w:rFonts w:ascii="Arial" w:hAnsi="Arial"/>
                <w:sz w:val="18"/>
                <w:lang w:val="en-GB"/>
              </w:rPr>
              <w:footnoteReference w:id="1"/>
            </w:r>
            <w:r w:rsidRPr="00E33F24">
              <w:rPr>
                <w:rFonts w:ascii="Arial" w:eastAsia="Arial" w:hAnsi="Arial" w:cs="Arial"/>
                <w:sz w:val="18"/>
                <w:szCs w:val="18"/>
                <w:lang w:val="en-GB"/>
              </w:rPr>
              <w: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E6EF0" w:rsidRPr="00B30CA2" w:rsidRDefault="005A5903" w:rsidP="005A079D">
            <w:pPr>
              <w:pStyle w:val="TableParagraph"/>
              <w:spacing w:before="120" w:line="221" w:lineRule="exact"/>
              <w:ind w:left="95"/>
              <w:rPr>
                <w:rFonts w:ascii="Trebuchet MS" w:eastAsia="Trebuchet MS" w:hAnsi="Trebuchet MS" w:cs="Trebuchet MS"/>
                <w:noProof/>
                <w:position w:val="-3"/>
                <w:sz w:val="20"/>
                <w:szCs w:val="20"/>
                <w:lang w:val="en-GB" w:eastAsia="en-GB"/>
              </w:rPr>
            </w:pPr>
            <w:r w:rsidRPr="00611034">
              <w:rPr>
                <w:rFonts w:ascii="Trebuchet MS" w:eastAsia="Trebuchet MS" w:hAnsi="Trebuchet MS" w:cs="Trebuchet MS"/>
                <w:noProof/>
                <w:position w:val="-3"/>
                <w:sz w:val="20"/>
                <w:szCs w:val="20"/>
                <w:lang w:val="en-GB" w:eastAsia="en-GB"/>
              </w:rPr>
              <w:drawing>
                <wp:inline distT="0" distB="0" distL="0" distR="0" wp14:anchorId="6C48B9C8" wp14:editId="3D0C2DDC">
                  <wp:extent cx="140887" cy="140874"/>
                  <wp:effectExtent l="0" t="0" r="0" b="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3E6EF0" w:rsidRDefault="003E6EF0" w:rsidP="005A079D">
            <w:pPr>
              <w:pStyle w:val="TableParagraph"/>
              <w:spacing w:before="120"/>
              <w:jc w:val="center"/>
              <w:rPr>
                <w:rFonts w:ascii="Arial" w:eastAsia="Arial" w:hAnsi="Arial" w:cs="Arial"/>
                <w:sz w:val="18"/>
                <w:szCs w:val="18"/>
                <w:lang w:val="en-GB"/>
              </w:rPr>
            </w:pPr>
            <w:del w:id="100"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E6EF0" w:rsidRDefault="003E6EF0"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834643">
        <w:trPr>
          <w:trHeight w:hRule="exact" w:val="561"/>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Default="00D361F7" w:rsidP="005A079D">
            <w:pPr>
              <w:pStyle w:val="TableParagraph"/>
              <w:spacing w:before="120" w:line="254" w:lineRule="auto"/>
              <w:ind w:left="397" w:right="159" w:hanging="323"/>
              <w:rPr>
                <w:rFonts w:ascii="Arial"/>
                <w:sz w:val="18"/>
                <w:szCs w:val="18"/>
                <w:lang w:val="en-GB"/>
              </w:rPr>
            </w:pPr>
            <w:r>
              <w:rPr>
                <w:rFonts w:ascii="Arial"/>
                <w:spacing w:val="-4"/>
                <w:sz w:val="18"/>
                <w:lang w:val="en-GB"/>
              </w:rPr>
              <w:t>12</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E33F24" w:rsidRDefault="00D361F7" w:rsidP="003E6EF0">
            <w:pPr>
              <w:pStyle w:val="TableParagraph"/>
              <w:spacing w:before="120" w:line="254" w:lineRule="auto"/>
              <w:ind w:left="142" w:right="159"/>
              <w:rPr>
                <w:rFonts w:ascii="Arial" w:hAnsi="Arial"/>
                <w:sz w:val="18"/>
                <w:lang w:val="en-GB"/>
              </w:rPr>
            </w:pPr>
            <w:r w:rsidRPr="00E33F24">
              <w:rPr>
                <w:rFonts w:ascii="Arial" w:hAnsi="Arial"/>
                <w:sz w:val="18"/>
                <w:lang w:val="en-GB"/>
              </w:rPr>
              <w:t>Involve genetic modification</w:t>
            </w:r>
            <w:r>
              <w:rPr>
                <w:rFonts w:ascii="Arial" w:hAnsi="Arial"/>
                <w:sz w:val="18"/>
                <w:lang w:val="en-GB"/>
              </w:rPr>
              <w:t xml:space="preserve"> of human tissue</w:t>
            </w:r>
            <w:r w:rsidRPr="00E33F24">
              <w:rPr>
                <w:rFonts w:ascii="Arial" w:hAnsi="Arial"/>
                <w:sz w:val="18"/>
                <w:lang w:val="en-GB"/>
              </w:rPr>
              <w:t>, or use of genet</w:t>
            </w:r>
            <w:r>
              <w:rPr>
                <w:rFonts w:ascii="Arial" w:hAnsi="Arial"/>
                <w:sz w:val="18"/>
                <w:lang w:val="en-GB"/>
              </w:rPr>
              <w:t xml:space="preserve">ically modified organisms </w:t>
            </w:r>
            <w:r w:rsidR="00E03488">
              <w:rPr>
                <w:rFonts w:ascii="Arial" w:hAnsi="Arial"/>
                <w:sz w:val="18"/>
                <w:lang w:val="en-GB"/>
              </w:rPr>
              <w:t xml:space="preserve">above </w:t>
            </w:r>
            <w:r w:rsidRPr="00E33F24">
              <w:rPr>
                <w:rFonts w:ascii="Arial" w:hAnsi="Arial"/>
                <w:sz w:val="18"/>
                <w:lang w:val="en-GB"/>
              </w:rPr>
              <w:t>Class One activities?</w:t>
            </w:r>
            <w:r w:rsidRPr="00E33F24">
              <w:rPr>
                <w:rStyle w:val="FootnoteReference"/>
                <w:rFonts w:ascii="Arial" w:hAnsi="Arial"/>
                <w:sz w:val="18"/>
                <w:lang w:val="en-GB"/>
              </w:rPr>
              <w:footnoteReference w:id="2"/>
            </w:r>
            <w:r w:rsidRPr="00E33F24">
              <w:rPr>
                <w:rFonts w:ascii="Arial" w:eastAsia="Arial" w:hAnsi="Arial" w:cs="Arial"/>
                <w:sz w:val="18"/>
                <w:szCs w:val="18"/>
                <w:lang w:val="en-GB"/>
              </w:rPr>
              <w: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3E6EF0" w:rsidRDefault="005A5903" w:rsidP="005A079D">
            <w:pPr>
              <w:pStyle w:val="TableParagraph"/>
              <w:spacing w:before="120" w:line="221" w:lineRule="exact"/>
              <w:ind w:left="95"/>
              <w:rPr>
                <w:rFonts w:ascii="Trebuchet MS" w:eastAsia="Trebuchet MS" w:hAnsi="Trebuchet MS" w:cs="Trebuchet MS"/>
                <w:noProof/>
                <w:position w:val="-3"/>
                <w:sz w:val="20"/>
                <w:szCs w:val="20"/>
                <w:lang w:val="en-GB" w:eastAsia="en-GB"/>
              </w:rPr>
            </w:pPr>
            <w:r w:rsidRPr="00611034">
              <w:rPr>
                <w:rFonts w:ascii="Trebuchet MS" w:eastAsia="Trebuchet MS" w:hAnsi="Trebuchet MS" w:cs="Trebuchet MS"/>
                <w:noProof/>
                <w:position w:val="-3"/>
                <w:sz w:val="20"/>
                <w:szCs w:val="20"/>
                <w:lang w:val="en-GB" w:eastAsia="en-GB"/>
              </w:rPr>
              <w:drawing>
                <wp:inline distT="0" distB="0" distL="0" distR="0" wp14:anchorId="174822AC" wp14:editId="4566DA7B">
                  <wp:extent cx="140887" cy="140874"/>
                  <wp:effectExtent l="0" t="0" r="0" b="0"/>
                  <wp:docPr id="3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Default="00D361F7" w:rsidP="005A079D">
            <w:pPr>
              <w:pStyle w:val="TableParagraph"/>
              <w:spacing w:before="120"/>
              <w:jc w:val="center"/>
              <w:rPr>
                <w:rFonts w:ascii="Arial" w:eastAsia="Arial" w:hAnsi="Arial" w:cs="Arial"/>
                <w:sz w:val="18"/>
                <w:szCs w:val="18"/>
                <w:lang w:val="en-GB"/>
              </w:rPr>
            </w:pPr>
            <w:del w:id="101" w:author="Tom Robinson" w:date="2016-10-10T10:05:00Z">
              <w:r w:rsidDel="00A20397">
                <w:rPr>
                  <w:rFonts w:ascii="Arial" w:eastAsia="Arial" w:hAnsi="Arial" w:cs="Arial"/>
                  <w:sz w:val="18"/>
                  <w:szCs w:val="18"/>
                  <w:lang w:val="en-GB"/>
                </w:rPr>
                <w:delText>YES</w:delText>
              </w:r>
            </w:del>
            <w:r>
              <w:rPr>
                <w:rFonts w:ascii="Arial" w:eastAsia="Arial" w:hAnsi="Arial" w:cs="Arial"/>
                <w:sz w:val="18"/>
                <w:szCs w:val="18"/>
                <w:lang w:val="en-GB"/>
              </w:rPr>
              <w:t xml:space="preserve"> </w:t>
            </w:r>
          </w:p>
        </w:tc>
        <w:tc>
          <w:tcPr>
            <w:tcW w:w="849" w:type="dxa"/>
            <w:tcBorders>
              <w:left w:val="single" w:sz="3" w:space="0" w:color="9D9D9C"/>
              <w:right w:val="single" w:sz="3" w:space="0" w:color="9D9D9C"/>
            </w:tcBorders>
          </w:tcPr>
          <w:p w:rsidR="00D361F7"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3C4B37">
        <w:trPr>
          <w:trHeight w:hRule="exact" w:val="583"/>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D361F7">
            <w:pPr>
              <w:pStyle w:val="TableParagraph"/>
              <w:spacing w:before="120" w:line="254" w:lineRule="auto"/>
              <w:ind w:left="409" w:right="140" w:hanging="334"/>
              <w:rPr>
                <w:rFonts w:ascii="Arial"/>
                <w:sz w:val="18"/>
                <w:lang w:val="en-GB"/>
              </w:rPr>
            </w:pPr>
            <w:r>
              <w:rPr>
                <w:rFonts w:ascii="Arial"/>
                <w:sz w:val="18"/>
                <w:lang w:val="en-GB"/>
              </w:rPr>
              <w:t>13</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line="254" w:lineRule="auto"/>
              <w:ind w:left="142" w:right="140"/>
              <w:rPr>
                <w:rFonts w:ascii="Arial" w:eastAsia="Arial" w:hAnsi="Arial" w:cs="Arial"/>
                <w:sz w:val="18"/>
                <w:szCs w:val="18"/>
                <w:lang w:val="en-GB"/>
              </w:rPr>
            </w:pPr>
            <w:r>
              <w:rPr>
                <w:rFonts w:ascii="Arial"/>
                <w:sz w:val="18"/>
                <w:lang w:val="en-GB"/>
              </w:rPr>
              <w:t>C</w:t>
            </w:r>
            <w:r w:rsidRPr="002A08B9">
              <w:rPr>
                <w:rFonts w:ascii="Arial"/>
                <w:sz w:val="18"/>
                <w:lang w:val="en-GB"/>
              </w:rPr>
              <w:t>ollect, use or store any human tissue or DNA</w:t>
            </w:r>
            <w:r>
              <w:rPr>
                <w:rFonts w:ascii="Arial"/>
                <w:sz w:val="18"/>
                <w:lang w:val="en-GB"/>
              </w:rPr>
              <w:t xml:space="preserve"> (</w:t>
            </w:r>
            <w:r w:rsidRPr="002A08B9">
              <w:rPr>
                <w:rFonts w:ascii="Arial"/>
                <w:sz w:val="18"/>
                <w:lang w:val="en-GB"/>
              </w:rPr>
              <w:t>inclu</w:t>
            </w:r>
            <w:r>
              <w:rPr>
                <w:rFonts w:ascii="Arial"/>
                <w:sz w:val="18"/>
                <w:lang w:val="en-GB"/>
              </w:rPr>
              <w:t xml:space="preserve">ding but not limited to, serum, </w:t>
            </w:r>
            <w:r w:rsidRPr="002A08B9">
              <w:rPr>
                <w:rFonts w:ascii="Arial"/>
                <w:sz w:val="18"/>
                <w:lang w:val="en-GB"/>
              </w:rPr>
              <w:t>plasma, organs, saliva, urine, hairs and nails</w:t>
            </w:r>
            <w:r>
              <w:rPr>
                <w:rFonts w:ascii="Arial"/>
                <w:sz w:val="18"/>
                <w:lang w:val="en-GB"/>
              </w:rPr>
              <w:t>)</w:t>
            </w:r>
            <w:r w:rsidRPr="002A08B9">
              <w:rPr>
                <w:rFonts w:ascii="Arial"/>
                <w:sz w:val="18"/>
                <w:lang w:val="en-GB"/>
              </w:rPr>
              <w:t>?</w:t>
            </w:r>
            <w:r>
              <w:rPr>
                <w:rStyle w:val="FootnoteReference"/>
                <w:rFonts w:ascii="Arial"/>
                <w:sz w:val="18"/>
                <w:lang w:val="en-GB"/>
              </w:rPr>
              <w:footnoteReference w:id="3"/>
            </w:r>
            <w:r w:rsidRPr="002A08B9">
              <w:rPr>
                <w:rFonts w:ascii="Arial"/>
                <w:sz w:val="18"/>
                <w:lang w:val="en-GB"/>
              </w:rPr>
              <w:t xml:space="preserve"> </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1" w:lineRule="exact"/>
              <w:ind w:left="95"/>
              <w:rPr>
                <w:rFonts w:ascii="Trebuchet MS" w:eastAsia="Trebuchet MS" w:hAnsi="Trebuchet MS" w:cs="Trebuchet MS"/>
                <w:b/>
                <w:bCs/>
                <w:sz w:val="26"/>
                <w:szCs w:val="26"/>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02"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3C4B37">
        <w:trPr>
          <w:trHeight w:hRule="exact" w:val="417"/>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6529D5" w:rsidP="00E03488">
            <w:pPr>
              <w:pStyle w:val="TableParagraph"/>
              <w:spacing w:before="120" w:line="254" w:lineRule="auto"/>
              <w:ind w:left="409" w:right="74" w:hanging="334"/>
              <w:rPr>
                <w:rFonts w:ascii="Arial"/>
                <w:sz w:val="18"/>
                <w:lang w:val="en-GB"/>
              </w:rPr>
            </w:pPr>
            <w:r>
              <w:rPr>
                <w:rFonts w:ascii="Arial"/>
                <w:sz w:val="18"/>
                <w:lang w:val="en-GB"/>
              </w:rPr>
              <w:t>1</w:t>
            </w:r>
            <w:r w:rsidR="00E03488">
              <w:rPr>
                <w:rFonts w:ascii="Arial"/>
                <w:sz w:val="18"/>
                <w:lang w:val="en-GB"/>
              </w:rPr>
              <w:t>4</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line="254" w:lineRule="auto"/>
              <w:ind w:left="283" w:right="74" w:hanging="141"/>
              <w:rPr>
                <w:rFonts w:ascii="Arial" w:eastAsia="Arial" w:hAnsi="Arial" w:cs="Arial"/>
                <w:sz w:val="18"/>
                <w:szCs w:val="18"/>
                <w:lang w:val="en-GB"/>
              </w:rPr>
            </w:pPr>
            <w:r w:rsidRPr="00B30CA2">
              <w:rPr>
                <w:rFonts w:ascii="Arial"/>
                <w:sz w:val="18"/>
                <w:lang w:val="en-GB"/>
              </w:rPr>
              <w:t>Involve</w:t>
            </w:r>
            <w:r w:rsidRPr="00B30CA2">
              <w:rPr>
                <w:rFonts w:ascii="Arial"/>
                <w:spacing w:val="-18"/>
                <w:sz w:val="18"/>
                <w:lang w:val="en-GB"/>
              </w:rPr>
              <w:t xml:space="preserve"> </w:t>
            </w:r>
            <w:r w:rsidRPr="00B30CA2">
              <w:rPr>
                <w:rFonts w:ascii="Arial"/>
                <w:sz w:val="18"/>
                <w:lang w:val="en-GB"/>
              </w:rPr>
              <w:t>medical</w:t>
            </w:r>
            <w:r w:rsidRPr="00B30CA2">
              <w:rPr>
                <w:rFonts w:ascii="Arial"/>
                <w:spacing w:val="-18"/>
                <w:sz w:val="18"/>
                <w:lang w:val="en-GB"/>
              </w:rPr>
              <w:t xml:space="preserve"> </w:t>
            </w:r>
            <w:r w:rsidRPr="00B30CA2">
              <w:rPr>
                <w:rFonts w:ascii="Arial"/>
                <w:sz w:val="18"/>
                <w:lang w:val="en-GB"/>
              </w:rPr>
              <w:t>research</w:t>
            </w:r>
            <w:r w:rsidRPr="00B30CA2">
              <w:rPr>
                <w:rFonts w:ascii="Arial"/>
                <w:spacing w:val="-18"/>
                <w:sz w:val="18"/>
                <w:lang w:val="en-GB"/>
              </w:rPr>
              <w:t xml:space="preserve"> </w:t>
            </w:r>
            <w:r w:rsidRPr="00B30CA2">
              <w:rPr>
                <w:rFonts w:ascii="Arial"/>
                <w:sz w:val="18"/>
                <w:lang w:val="en-GB"/>
              </w:rPr>
              <w:t>with</w:t>
            </w:r>
            <w:r w:rsidRPr="00B30CA2">
              <w:rPr>
                <w:rFonts w:ascii="Arial"/>
                <w:spacing w:val="-18"/>
                <w:sz w:val="18"/>
                <w:lang w:val="en-GB"/>
              </w:rPr>
              <w:t xml:space="preserve"> </w:t>
            </w:r>
            <w:r w:rsidRPr="00B30CA2">
              <w:rPr>
                <w:rFonts w:ascii="Arial"/>
                <w:sz w:val="18"/>
                <w:lang w:val="en-GB"/>
              </w:rPr>
              <w:t>humans,</w:t>
            </w:r>
            <w:r w:rsidRPr="00B30CA2">
              <w:rPr>
                <w:rFonts w:ascii="Arial"/>
                <w:spacing w:val="-18"/>
                <w:sz w:val="18"/>
                <w:lang w:val="en-GB"/>
              </w:rPr>
              <w:t xml:space="preserve"> </w:t>
            </w:r>
            <w:r w:rsidRPr="00B30CA2">
              <w:rPr>
                <w:rFonts w:ascii="Arial"/>
                <w:sz w:val="18"/>
                <w:lang w:val="en-GB"/>
              </w:rPr>
              <w:t>including</w:t>
            </w:r>
            <w:r w:rsidRPr="00B30CA2">
              <w:rPr>
                <w:rFonts w:ascii="Arial"/>
                <w:spacing w:val="-18"/>
                <w:sz w:val="18"/>
                <w:lang w:val="en-GB"/>
              </w:rPr>
              <w:t xml:space="preserve"> </w:t>
            </w:r>
            <w:r w:rsidRPr="00B30CA2">
              <w:rPr>
                <w:rFonts w:ascii="Arial"/>
                <w:sz w:val="18"/>
                <w:lang w:val="en-GB"/>
              </w:rPr>
              <w:t>clinical</w:t>
            </w:r>
            <w:r w:rsidRPr="00B30CA2">
              <w:rPr>
                <w:rFonts w:ascii="Arial"/>
                <w:spacing w:val="-18"/>
                <w:sz w:val="18"/>
                <w:lang w:val="en-GB"/>
              </w:rPr>
              <w:t xml:space="preserve"> </w:t>
            </w:r>
            <w:r w:rsidRPr="00B30CA2">
              <w:rPr>
                <w:rFonts w:ascii="Arial"/>
                <w:sz w:val="18"/>
                <w:lang w:val="en-GB"/>
              </w:rPr>
              <w:t>trials</w:t>
            </w:r>
            <w:r w:rsidRPr="00B30CA2">
              <w:rPr>
                <w:rFonts w:ascii="Arial"/>
                <w:spacing w:val="-18"/>
                <w:sz w:val="18"/>
                <w:lang w:val="en-GB"/>
              </w:rPr>
              <w:t xml:space="preserve"> </w:t>
            </w:r>
            <w:r w:rsidRPr="00B30CA2">
              <w:rPr>
                <w:rFonts w:ascii="Arial"/>
                <w:sz w:val="18"/>
                <w:lang w:val="en-GB"/>
              </w:rPr>
              <w:t>or</w:t>
            </w:r>
            <w:r w:rsidRPr="00B30CA2">
              <w:rPr>
                <w:rFonts w:ascii="Arial"/>
                <w:spacing w:val="-18"/>
                <w:sz w:val="18"/>
                <w:lang w:val="en-GB"/>
              </w:rPr>
              <w:t xml:space="preserve"> </w:t>
            </w:r>
            <w:r w:rsidRPr="00B30CA2">
              <w:rPr>
                <w:rFonts w:ascii="Arial"/>
                <w:sz w:val="18"/>
                <w:lang w:val="en-GB"/>
              </w:rPr>
              <w:t>medical</w:t>
            </w:r>
            <w:r w:rsidRPr="00B30CA2">
              <w:rPr>
                <w:rFonts w:ascii="Arial"/>
                <w:spacing w:val="-18"/>
                <w:sz w:val="18"/>
                <w:lang w:val="en-GB"/>
              </w:rPr>
              <w:t xml:space="preserve"> </w:t>
            </w:r>
            <w:r w:rsidRPr="00B30CA2">
              <w:rPr>
                <w:rFonts w:ascii="Arial"/>
                <w:sz w:val="18"/>
                <w:lang w:val="en-GB"/>
              </w:rPr>
              <w:t>devices?</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040870" w:rsidRDefault="00D361F7" w:rsidP="005A079D">
            <w:pPr>
              <w:pStyle w:val="TableParagraph"/>
              <w:spacing w:before="120" w:line="220"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extent cx="140030" cy="140017"/>
                  <wp:effectExtent l="0" t="0" r="0" b="0"/>
                  <wp:docPr id="1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pic:cNvPicPr/>
                        </pic:nvPicPr>
                        <pic:blipFill>
                          <a:blip r:embed="rId25" cstate="print"/>
                          <a:stretch>
                            <a:fillRect/>
                          </a:stretch>
                        </pic:blipFill>
                        <pic:spPr>
                          <a:xfrm>
                            <a:off x="0" y="0"/>
                            <a:ext cx="140030" cy="140017"/>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03"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3C4B37">
        <w:trPr>
          <w:trHeight w:hRule="exact" w:val="567"/>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6529D5" w:rsidP="00E03488">
            <w:pPr>
              <w:pStyle w:val="TableParagraph"/>
              <w:spacing w:before="120"/>
              <w:ind w:left="75"/>
              <w:rPr>
                <w:rFonts w:ascii="Arial"/>
                <w:sz w:val="18"/>
                <w:lang w:val="en-GB"/>
              </w:rPr>
            </w:pPr>
            <w:r>
              <w:rPr>
                <w:rFonts w:ascii="Arial"/>
                <w:sz w:val="18"/>
                <w:lang w:val="en-GB"/>
              </w:rPr>
              <w:t>1</w:t>
            </w:r>
            <w:r w:rsidR="00E03488">
              <w:rPr>
                <w:rFonts w:ascii="Arial"/>
                <w:sz w:val="18"/>
                <w:lang w:val="en-GB"/>
              </w:rPr>
              <w:t>5</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ind w:left="142"/>
              <w:rPr>
                <w:rFonts w:ascii="Arial" w:eastAsia="Arial" w:hAnsi="Arial" w:cs="Arial"/>
                <w:sz w:val="18"/>
                <w:szCs w:val="18"/>
                <w:lang w:val="en-GB"/>
              </w:rPr>
            </w:pPr>
            <w:r w:rsidRPr="00B14B69">
              <w:rPr>
                <w:rFonts w:ascii="Arial" w:hAnsi="Arial"/>
                <w:sz w:val="18"/>
                <w:lang w:val="en-GB"/>
              </w:rPr>
              <w:t xml:space="preserve">Involve the </w:t>
            </w:r>
            <w:r>
              <w:rPr>
                <w:rFonts w:ascii="Arial" w:hAnsi="Arial"/>
                <w:sz w:val="18"/>
                <w:lang w:val="en-GB"/>
              </w:rPr>
              <w:t>a</w:t>
            </w:r>
            <w:r w:rsidRPr="00B14B69">
              <w:rPr>
                <w:rFonts w:ascii="Arial" w:hAnsi="Arial"/>
                <w:sz w:val="18"/>
                <w:lang w:val="en-GB"/>
              </w:rPr>
              <w:t>dministration of drugs, placebos or other substances (e.g. food, vitamins) to</w:t>
            </w:r>
            <w:r>
              <w:rPr>
                <w:rFonts w:ascii="Arial" w:hAnsi="Arial"/>
                <w:sz w:val="18"/>
                <w:lang w:val="en-GB"/>
              </w:rPr>
              <w:t xml:space="preserve"> </w:t>
            </w:r>
            <w:r w:rsidRPr="00B14B69">
              <w:rPr>
                <w:rFonts w:ascii="Arial" w:hAnsi="Arial"/>
                <w:sz w:val="18"/>
                <w:lang w:val="en-GB"/>
              </w:rPr>
              <w:t>humans?</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1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04"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3C4B37">
        <w:trPr>
          <w:trHeight w:hRule="exact" w:val="671"/>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6529D5" w:rsidP="00E03488">
            <w:pPr>
              <w:pStyle w:val="TableParagraph"/>
              <w:spacing w:before="120"/>
              <w:ind w:left="75"/>
              <w:rPr>
                <w:rFonts w:ascii="Arial"/>
                <w:sz w:val="18"/>
                <w:lang w:val="en-GB"/>
              </w:rPr>
            </w:pPr>
            <w:r>
              <w:rPr>
                <w:rFonts w:ascii="Arial"/>
                <w:sz w:val="18"/>
                <w:lang w:val="en-GB"/>
              </w:rPr>
              <w:t>1</w:t>
            </w:r>
            <w:r w:rsidR="00E03488">
              <w:rPr>
                <w:rFonts w:ascii="Arial"/>
                <w:sz w:val="18"/>
                <w:lang w:val="en-GB"/>
              </w:rPr>
              <w:t>6</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ind w:left="142"/>
              <w:rPr>
                <w:rFonts w:ascii="Arial" w:eastAsia="Arial" w:hAnsi="Arial" w:cs="Arial"/>
                <w:sz w:val="18"/>
                <w:szCs w:val="18"/>
                <w:lang w:val="en-GB"/>
              </w:rPr>
            </w:pPr>
            <w:r w:rsidRPr="00B30CA2">
              <w:rPr>
                <w:rFonts w:ascii="Arial"/>
                <w:sz w:val="18"/>
                <w:lang w:val="en-GB"/>
              </w:rPr>
              <w:t>Cause</w:t>
            </w:r>
            <w:r w:rsidRPr="00B30CA2">
              <w:rPr>
                <w:rFonts w:ascii="Arial"/>
                <w:spacing w:val="-17"/>
                <w:sz w:val="18"/>
                <w:lang w:val="en-GB"/>
              </w:rPr>
              <w:t xml:space="preserve"> </w:t>
            </w:r>
            <w:r w:rsidRPr="00B30CA2">
              <w:rPr>
                <w:rFonts w:ascii="Arial"/>
                <w:sz w:val="18"/>
                <w:lang w:val="en-GB"/>
              </w:rPr>
              <w:t>(or</w:t>
            </w:r>
            <w:r w:rsidRPr="00B30CA2">
              <w:rPr>
                <w:rFonts w:ascii="Arial"/>
                <w:spacing w:val="-17"/>
                <w:sz w:val="18"/>
                <w:lang w:val="en-GB"/>
              </w:rPr>
              <w:t xml:space="preserve"> </w:t>
            </w:r>
            <w:r w:rsidRPr="00B30CA2">
              <w:rPr>
                <w:rFonts w:ascii="Arial"/>
                <w:sz w:val="18"/>
                <w:lang w:val="en-GB"/>
              </w:rPr>
              <w:t>have</w:t>
            </w:r>
            <w:r w:rsidRPr="00B30CA2">
              <w:rPr>
                <w:rFonts w:ascii="Arial"/>
                <w:spacing w:val="-17"/>
                <w:sz w:val="18"/>
                <w:lang w:val="en-GB"/>
              </w:rPr>
              <w:t xml:space="preserve"> </w:t>
            </w:r>
            <w:r w:rsidRPr="00B30CA2">
              <w:rPr>
                <w:rFonts w:ascii="Arial"/>
                <w:sz w:val="18"/>
                <w:lang w:val="en-GB"/>
              </w:rPr>
              <w:t>the</w:t>
            </w:r>
            <w:r w:rsidRPr="00B30CA2">
              <w:rPr>
                <w:rFonts w:ascii="Arial"/>
                <w:spacing w:val="-17"/>
                <w:sz w:val="18"/>
                <w:lang w:val="en-GB"/>
              </w:rPr>
              <w:t xml:space="preserve"> </w:t>
            </w:r>
            <w:r w:rsidRPr="00B30CA2">
              <w:rPr>
                <w:rFonts w:ascii="Arial"/>
                <w:sz w:val="18"/>
                <w:lang w:val="en-GB"/>
              </w:rPr>
              <w:t>potential</w:t>
            </w:r>
            <w:r w:rsidRPr="00B30CA2">
              <w:rPr>
                <w:rFonts w:ascii="Arial"/>
                <w:spacing w:val="-17"/>
                <w:sz w:val="18"/>
                <w:lang w:val="en-GB"/>
              </w:rPr>
              <w:t xml:space="preserve"> </w:t>
            </w:r>
            <w:r w:rsidRPr="00B30CA2">
              <w:rPr>
                <w:rFonts w:ascii="Arial"/>
                <w:sz w:val="18"/>
                <w:lang w:val="en-GB"/>
              </w:rPr>
              <w:t>to</w:t>
            </w:r>
            <w:r w:rsidRPr="00B30CA2">
              <w:rPr>
                <w:rFonts w:ascii="Arial"/>
                <w:spacing w:val="-17"/>
                <w:sz w:val="18"/>
                <w:lang w:val="en-GB"/>
              </w:rPr>
              <w:t xml:space="preserve"> </w:t>
            </w:r>
            <w:r w:rsidRPr="00B30CA2">
              <w:rPr>
                <w:rFonts w:ascii="Arial"/>
                <w:sz w:val="18"/>
                <w:lang w:val="en-GB"/>
              </w:rPr>
              <w:t>cause)</w:t>
            </w:r>
            <w:r w:rsidRPr="00B30CA2">
              <w:rPr>
                <w:rFonts w:ascii="Arial"/>
                <w:spacing w:val="-17"/>
                <w:sz w:val="18"/>
                <w:lang w:val="en-GB"/>
              </w:rPr>
              <w:t xml:space="preserve"> </w:t>
            </w:r>
            <w:r w:rsidRPr="00B30CA2">
              <w:rPr>
                <w:rFonts w:ascii="Arial"/>
                <w:sz w:val="18"/>
                <w:lang w:val="en-GB"/>
              </w:rPr>
              <w:t>pain,</w:t>
            </w:r>
            <w:r w:rsidRPr="00B30CA2">
              <w:rPr>
                <w:rFonts w:ascii="Arial"/>
                <w:spacing w:val="-17"/>
                <w:sz w:val="18"/>
                <w:lang w:val="en-GB"/>
              </w:rPr>
              <w:t xml:space="preserve"> </w:t>
            </w:r>
            <w:r w:rsidRPr="00B30CA2">
              <w:rPr>
                <w:rFonts w:ascii="Arial"/>
                <w:sz w:val="18"/>
                <w:lang w:val="en-GB"/>
              </w:rPr>
              <w:t>physical</w:t>
            </w:r>
            <w:r w:rsidRPr="00B30CA2">
              <w:rPr>
                <w:rFonts w:ascii="Arial"/>
                <w:spacing w:val="-17"/>
                <w:sz w:val="18"/>
                <w:lang w:val="en-GB"/>
              </w:rPr>
              <w:t xml:space="preserve"> </w:t>
            </w:r>
            <w:r w:rsidRPr="00B30CA2">
              <w:rPr>
                <w:rFonts w:ascii="Arial"/>
                <w:sz w:val="18"/>
                <w:lang w:val="en-GB"/>
              </w:rPr>
              <w:t>or</w:t>
            </w:r>
            <w:r w:rsidRPr="00B30CA2">
              <w:rPr>
                <w:rFonts w:ascii="Arial"/>
                <w:spacing w:val="-17"/>
                <w:sz w:val="18"/>
                <w:lang w:val="en-GB"/>
              </w:rPr>
              <w:t xml:space="preserve"> </w:t>
            </w:r>
            <w:r w:rsidRPr="00B30CA2">
              <w:rPr>
                <w:rFonts w:ascii="Arial"/>
                <w:sz w:val="18"/>
                <w:lang w:val="en-GB"/>
              </w:rPr>
              <w:t>psychological</w:t>
            </w:r>
            <w:r w:rsidRPr="00B30CA2">
              <w:rPr>
                <w:rFonts w:ascii="Arial"/>
                <w:spacing w:val="-17"/>
                <w:sz w:val="18"/>
                <w:lang w:val="en-GB"/>
              </w:rPr>
              <w:t xml:space="preserve"> </w:t>
            </w:r>
            <w:r w:rsidRPr="00B30CA2">
              <w:rPr>
                <w:rFonts w:ascii="Arial"/>
                <w:sz w:val="18"/>
                <w:lang w:val="en-GB"/>
              </w:rPr>
              <w:t>harm</w:t>
            </w:r>
            <w:r w:rsidRPr="00B30CA2">
              <w:rPr>
                <w:rFonts w:ascii="Arial"/>
                <w:spacing w:val="-17"/>
                <w:sz w:val="18"/>
                <w:lang w:val="en-GB"/>
              </w:rPr>
              <w:t xml:space="preserve"> </w:t>
            </w:r>
            <w:r w:rsidRPr="00B30CA2">
              <w:rPr>
                <w:rFonts w:ascii="Arial"/>
                <w:sz w:val="18"/>
                <w:lang w:val="en-GB"/>
              </w:rPr>
              <w:t>or</w:t>
            </w:r>
            <w:r w:rsidRPr="00B30CA2">
              <w:rPr>
                <w:rFonts w:ascii="Arial"/>
                <w:spacing w:val="-17"/>
                <w:sz w:val="18"/>
                <w:lang w:val="en-GB"/>
              </w:rPr>
              <w:t xml:space="preserve"> </w:t>
            </w:r>
            <w:r w:rsidRPr="00B30CA2">
              <w:rPr>
                <w:rFonts w:ascii="Arial"/>
                <w:sz w:val="18"/>
                <w:lang w:val="en-GB"/>
              </w:rPr>
              <w:t>negative consequences</w:t>
            </w:r>
            <w:r w:rsidRPr="00B30CA2">
              <w:rPr>
                <w:rFonts w:ascii="Arial"/>
                <w:spacing w:val="-21"/>
                <w:sz w:val="18"/>
                <w:lang w:val="en-GB"/>
              </w:rPr>
              <w:t xml:space="preserve"> </w:t>
            </w:r>
            <w:r w:rsidRPr="00B30CA2">
              <w:rPr>
                <w:rFonts w:ascii="Arial"/>
                <w:sz w:val="18"/>
                <w:lang w:val="en-GB"/>
              </w:rPr>
              <w:t>to</w:t>
            </w:r>
            <w:r w:rsidRPr="00B30CA2">
              <w:rPr>
                <w:rFonts w:ascii="Arial"/>
                <w:spacing w:val="-21"/>
                <w:sz w:val="18"/>
                <w:lang w:val="en-GB"/>
              </w:rPr>
              <w:t xml:space="preserve"> </w:t>
            </w:r>
            <w:r w:rsidRPr="00B30CA2">
              <w:rPr>
                <w:rFonts w:ascii="Arial"/>
                <w:sz w:val="18"/>
                <w:lang w:val="en-GB"/>
              </w:rPr>
              <w:t>humans?</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0"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extent cx="140030" cy="140017"/>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png"/>
                          <pic:cNvPicPr/>
                        </pic:nvPicPr>
                        <pic:blipFill>
                          <a:blip r:embed="rId25" cstate="print"/>
                          <a:stretch>
                            <a:fillRect/>
                          </a:stretch>
                        </pic:blipFill>
                        <pic:spPr>
                          <a:xfrm>
                            <a:off x="0" y="0"/>
                            <a:ext cx="140030" cy="140017"/>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05"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834643">
        <w:trPr>
          <w:trHeight w:hRule="exact" w:val="597"/>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Default="006529D5" w:rsidP="00E03488">
            <w:pPr>
              <w:pStyle w:val="TableParagraph"/>
              <w:spacing w:before="120"/>
              <w:ind w:left="75"/>
              <w:rPr>
                <w:rFonts w:ascii="Arial"/>
                <w:sz w:val="18"/>
                <w:lang w:val="en-GB"/>
              </w:rPr>
            </w:pPr>
            <w:r>
              <w:rPr>
                <w:rFonts w:ascii="Arial"/>
                <w:sz w:val="18"/>
                <w:lang w:val="en-GB"/>
              </w:rPr>
              <w:t>1</w:t>
            </w:r>
            <w:r w:rsidR="00E03488">
              <w:rPr>
                <w:rFonts w:ascii="Arial"/>
                <w:sz w:val="18"/>
                <w:lang w:val="en-GB"/>
              </w:rPr>
              <w:t>7</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3C4B37">
            <w:pPr>
              <w:pStyle w:val="TableParagraph"/>
              <w:spacing w:before="120"/>
              <w:ind w:left="142"/>
              <w:rPr>
                <w:rFonts w:ascii="Arial"/>
                <w:sz w:val="18"/>
                <w:lang w:val="en-GB"/>
              </w:rPr>
            </w:pPr>
            <w:r w:rsidRPr="00B30CA2">
              <w:rPr>
                <w:rFonts w:ascii="Arial"/>
                <w:sz w:val="18"/>
                <w:lang w:val="en-GB"/>
              </w:rPr>
              <w:t>Involve</w:t>
            </w:r>
            <w:r w:rsidRPr="00B30CA2">
              <w:rPr>
                <w:rFonts w:ascii="Arial"/>
                <w:spacing w:val="-12"/>
                <w:sz w:val="18"/>
                <w:lang w:val="en-GB"/>
              </w:rPr>
              <w:t xml:space="preserve"> </w:t>
            </w:r>
            <w:r w:rsidRPr="00B30CA2">
              <w:rPr>
                <w:rFonts w:ascii="Arial"/>
                <w:sz w:val="18"/>
                <w:lang w:val="en-GB"/>
              </w:rPr>
              <w:t>the</w:t>
            </w:r>
            <w:r w:rsidRPr="00B30CA2">
              <w:rPr>
                <w:rFonts w:ascii="Arial"/>
                <w:spacing w:val="-12"/>
                <w:sz w:val="18"/>
                <w:lang w:val="en-GB"/>
              </w:rPr>
              <w:t xml:space="preserve"> </w:t>
            </w:r>
            <w:r w:rsidRPr="00B30CA2">
              <w:rPr>
                <w:rFonts w:ascii="Arial"/>
                <w:sz w:val="18"/>
                <w:lang w:val="en-GB"/>
              </w:rPr>
              <w:t>collection</w:t>
            </w:r>
            <w:r w:rsidRPr="00B30CA2">
              <w:rPr>
                <w:rFonts w:ascii="Arial"/>
                <w:spacing w:val="-12"/>
                <w:sz w:val="18"/>
                <w:lang w:val="en-GB"/>
              </w:rPr>
              <w:t xml:space="preserve"> </w:t>
            </w:r>
            <w:r w:rsidRPr="00B30CA2">
              <w:rPr>
                <w:rFonts w:ascii="Arial"/>
                <w:sz w:val="18"/>
                <w:lang w:val="en-GB"/>
              </w:rPr>
              <w:t>of</w:t>
            </w:r>
            <w:r w:rsidRPr="00B30CA2">
              <w:rPr>
                <w:rFonts w:ascii="Arial"/>
                <w:spacing w:val="-12"/>
                <w:sz w:val="18"/>
                <w:lang w:val="en-GB"/>
              </w:rPr>
              <w:t xml:space="preserve"> </w:t>
            </w:r>
            <w:r w:rsidRPr="00B30CA2">
              <w:rPr>
                <w:rFonts w:ascii="Arial"/>
                <w:sz w:val="18"/>
                <w:lang w:val="en-GB"/>
              </w:rPr>
              <w:t>data</w:t>
            </w:r>
            <w:r w:rsidRPr="00B30CA2">
              <w:rPr>
                <w:rFonts w:ascii="Arial"/>
                <w:spacing w:val="-12"/>
                <w:sz w:val="18"/>
                <w:lang w:val="en-GB"/>
              </w:rPr>
              <w:t xml:space="preserve"> </w:t>
            </w:r>
            <w:r w:rsidRPr="00B30CA2">
              <w:rPr>
                <w:rFonts w:ascii="Arial"/>
                <w:sz w:val="18"/>
                <w:lang w:val="en-GB"/>
              </w:rPr>
              <w:t>without</w:t>
            </w:r>
            <w:r w:rsidRPr="00B30CA2">
              <w:rPr>
                <w:rFonts w:ascii="Arial"/>
                <w:spacing w:val="-12"/>
                <w:sz w:val="18"/>
                <w:lang w:val="en-GB"/>
              </w:rPr>
              <w:t xml:space="preserve"> </w:t>
            </w:r>
            <w:r w:rsidRPr="00B30CA2">
              <w:rPr>
                <w:rFonts w:ascii="Arial"/>
                <w:sz w:val="18"/>
                <w:lang w:val="en-GB"/>
              </w:rPr>
              <w:t>the</w:t>
            </w:r>
            <w:r w:rsidRPr="00B30CA2">
              <w:rPr>
                <w:rFonts w:ascii="Arial"/>
                <w:spacing w:val="-12"/>
                <w:sz w:val="18"/>
                <w:lang w:val="en-GB"/>
              </w:rPr>
              <w:t xml:space="preserve"> </w:t>
            </w:r>
            <w:r w:rsidRPr="00B30CA2">
              <w:rPr>
                <w:rFonts w:ascii="Arial"/>
                <w:sz w:val="18"/>
                <w:lang w:val="en-GB"/>
              </w:rPr>
              <w:t>consent</w:t>
            </w:r>
            <w:r w:rsidRPr="00B30CA2">
              <w:rPr>
                <w:rFonts w:ascii="Arial"/>
                <w:spacing w:val="-12"/>
                <w:sz w:val="18"/>
                <w:lang w:val="en-GB"/>
              </w:rPr>
              <w:t xml:space="preserve"> </w:t>
            </w:r>
            <w:r w:rsidRPr="00B30CA2">
              <w:rPr>
                <w:rFonts w:ascii="Arial"/>
                <w:sz w:val="18"/>
                <w:lang w:val="en-GB"/>
              </w:rPr>
              <w:t>of</w:t>
            </w:r>
            <w:r w:rsidRPr="00B30CA2">
              <w:rPr>
                <w:rFonts w:ascii="Arial"/>
                <w:spacing w:val="-12"/>
                <w:sz w:val="18"/>
                <w:lang w:val="en-GB"/>
              </w:rPr>
              <w:t xml:space="preserve"> </w:t>
            </w:r>
            <w:r w:rsidRPr="00B30CA2">
              <w:rPr>
                <w:rFonts w:ascii="Arial"/>
                <w:sz w:val="18"/>
                <w:lang w:val="en-GB"/>
              </w:rPr>
              <w:t>participants,</w:t>
            </w:r>
            <w:r w:rsidRPr="00B30CA2">
              <w:rPr>
                <w:rFonts w:ascii="Arial"/>
                <w:spacing w:val="-12"/>
                <w:sz w:val="18"/>
                <w:lang w:val="en-GB"/>
              </w:rPr>
              <w:t xml:space="preserve"> </w:t>
            </w:r>
            <w:r w:rsidRPr="00B30CA2">
              <w:rPr>
                <w:rFonts w:ascii="Arial"/>
                <w:sz w:val="18"/>
                <w:lang w:val="en-GB"/>
              </w:rPr>
              <w:t>or</w:t>
            </w:r>
            <w:r w:rsidRPr="00B30CA2">
              <w:rPr>
                <w:rFonts w:ascii="Arial"/>
                <w:spacing w:val="-12"/>
                <w:sz w:val="18"/>
                <w:lang w:val="en-GB"/>
              </w:rPr>
              <w:t xml:space="preserve"> </w:t>
            </w:r>
            <w:r w:rsidRPr="00834643">
              <w:rPr>
                <w:rFonts w:ascii="Arial" w:hAnsi="Arial"/>
                <w:sz w:val="18"/>
                <w:lang w:val="en-GB"/>
              </w:rPr>
              <w:t>other forms</w:t>
            </w:r>
            <w:r>
              <w:rPr>
                <w:rFonts w:ascii="Arial"/>
                <w:spacing w:val="-12"/>
                <w:sz w:val="18"/>
                <w:lang w:val="en-GB"/>
              </w:rPr>
              <w:t xml:space="preserve"> </w:t>
            </w:r>
            <w:r w:rsidRPr="00B30CA2">
              <w:rPr>
                <w:rFonts w:ascii="Arial"/>
                <w:sz w:val="18"/>
                <w:lang w:val="en-GB"/>
              </w:rPr>
              <w:t>of</w:t>
            </w:r>
            <w:r w:rsidRPr="00B30CA2">
              <w:rPr>
                <w:rFonts w:ascii="Arial"/>
                <w:spacing w:val="-12"/>
                <w:sz w:val="18"/>
                <w:lang w:val="en-GB"/>
              </w:rPr>
              <w:t xml:space="preserve"> </w:t>
            </w:r>
            <w:r w:rsidRPr="00B30CA2">
              <w:rPr>
                <w:rFonts w:ascii="Arial"/>
                <w:sz w:val="18"/>
                <w:lang w:val="en-GB"/>
              </w:rPr>
              <w:t>deception?</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3C4B37">
            <w:pPr>
              <w:pStyle w:val="TableParagraph"/>
              <w:spacing w:before="120" w:line="220" w:lineRule="exact"/>
              <w:ind w:left="95"/>
              <w:rPr>
                <w:rFonts w:ascii="Trebuchet MS" w:eastAsia="Trebuchet MS" w:hAnsi="Trebuchet MS" w:cs="Trebuchet MS"/>
                <w:noProof/>
                <w:position w:val="-3"/>
                <w:sz w:val="20"/>
                <w:szCs w:val="20"/>
                <w:lang w:val="en-GB" w:eastAsia="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1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Default="00D361F7" w:rsidP="003C4B37">
            <w:pPr>
              <w:pStyle w:val="TableParagraph"/>
              <w:spacing w:before="120"/>
              <w:jc w:val="center"/>
              <w:rPr>
                <w:rFonts w:ascii="Arial" w:eastAsia="Arial" w:hAnsi="Arial" w:cs="Arial"/>
                <w:sz w:val="18"/>
                <w:szCs w:val="18"/>
                <w:lang w:val="en-GB"/>
              </w:rPr>
            </w:pPr>
            <w:del w:id="106"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Default="00D361F7" w:rsidP="003C4B37">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611034">
        <w:trPr>
          <w:trHeight w:hRule="exact" w:val="558"/>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6529D5" w:rsidP="00E03488">
            <w:pPr>
              <w:pStyle w:val="TableParagraph"/>
              <w:spacing w:before="120"/>
              <w:ind w:left="75"/>
              <w:rPr>
                <w:rFonts w:ascii="Arial"/>
                <w:spacing w:val="-7"/>
                <w:sz w:val="18"/>
                <w:lang w:val="en-GB"/>
              </w:rPr>
            </w:pPr>
            <w:r>
              <w:rPr>
                <w:rFonts w:ascii="Arial"/>
                <w:spacing w:val="-7"/>
                <w:sz w:val="18"/>
                <w:lang w:val="en-GB"/>
              </w:rPr>
              <w:t>1</w:t>
            </w:r>
            <w:r w:rsidR="00E03488">
              <w:rPr>
                <w:rFonts w:ascii="Arial"/>
                <w:spacing w:val="-7"/>
                <w:sz w:val="18"/>
                <w:lang w:val="en-GB"/>
              </w:rPr>
              <w:t>8</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1305B6">
            <w:pPr>
              <w:pStyle w:val="TableParagraph"/>
              <w:spacing w:before="120"/>
              <w:ind w:left="142"/>
              <w:rPr>
                <w:rFonts w:ascii="Arial" w:eastAsia="Arial" w:hAnsi="Arial" w:cs="Arial"/>
                <w:sz w:val="18"/>
                <w:szCs w:val="18"/>
                <w:lang w:val="en-GB"/>
              </w:rPr>
            </w:pPr>
            <w:r w:rsidRPr="00F80CD8">
              <w:rPr>
                <w:rFonts w:ascii="Arial" w:hAnsi="Arial"/>
                <w:sz w:val="18"/>
                <w:lang w:val="en-GB"/>
              </w:rPr>
              <w:t>Involve</w:t>
            </w:r>
            <w:r>
              <w:rPr>
                <w:rFonts w:ascii="Arial" w:hAnsi="Arial"/>
                <w:sz w:val="18"/>
                <w:lang w:val="en-GB"/>
              </w:rPr>
              <w:t xml:space="preserve"> </w:t>
            </w:r>
            <w:r w:rsidR="00E94CD3">
              <w:rPr>
                <w:rFonts w:ascii="Arial" w:hAnsi="Arial"/>
                <w:sz w:val="18"/>
                <w:lang w:val="en-GB"/>
              </w:rPr>
              <w:t>i</w:t>
            </w:r>
            <w:r>
              <w:rPr>
                <w:rFonts w:ascii="Arial" w:hAnsi="Arial"/>
                <w:sz w:val="18"/>
                <w:lang w:val="en-GB"/>
              </w:rPr>
              <w:t xml:space="preserve">nterventions with people aged 16 </w:t>
            </w:r>
            <w:r w:rsidR="001A159B">
              <w:rPr>
                <w:rFonts w:ascii="Arial" w:hAnsi="Arial"/>
                <w:sz w:val="18"/>
                <w:lang w:val="en-GB"/>
              </w:rPr>
              <w:t xml:space="preserve">years of age </w:t>
            </w:r>
            <w:r>
              <w:rPr>
                <w:rFonts w:ascii="Arial" w:hAnsi="Arial"/>
                <w:sz w:val="18"/>
                <w:lang w:val="en-GB"/>
              </w:rPr>
              <w:t>and under?</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1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07" w:author="Tom Robinson" w:date="2016-10-20T10:09:00Z">
              <w:r w:rsidDel="00183C86">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3C4B37">
        <w:trPr>
          <w:trHeight w:hRule="exact" w:val="439"/>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E03488" w:rsidP="00E03488">
            <w:pPr>
              <w:pStyle w:val="TableParagraph"/>
              <w:spacing w:before="120"/>
              <w:ind w:left="75"/>
              <w:rPr>
                <w:rFonts w:ascii="Arial"/>
                <w:sz w:val="18"/>
                <w:lang w:val="en-GB"/>
              </w:rPr>
            </w:pPr>
            <w:r>
              <w:rPr>
                <w:rFonts w:ascii="Arial"/>
                <w:sz w:val="18"/>
                <w:lang w:val="en-GB"/>
              </w:rPr>
              <w:t>19</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ind w:left="142"/>
              <w:rPr>
                <w:rFonts w:ascii="Arial" w:eastAsia="Arial" w:hAnsi="Arial" w:cs="Arial"/>
                <w:sz w:val="18"/>
                <w:szCs w:val="18"/>
                <w:lang w:val="en-GB"/>
              </w:rPr>
            </w:pPr>
            <w:r w:rsidRPr="00B30CA2">
              <w:rPr>
                <w:rFonts w:ascii="Arial"/>
                <w:sz w:val="18"/>
                <w:lang w:val="en-GB"/>
              </w:rPr>
              <w:t>Relate</w:t>
            </w:r>
            <w:r w:rsidRPr="00B30CA2">
              <w:rPr>
                <w:rFonts w:ascii="Arial"/>
                <w:spacing w:val="-17"/>
                <w:sz w:val="18"/>
                <w:lang w:val="en-GB"/>
              </w:rPr>
              <w:t xml:space="preserve"> </w:t>
            </w:r>
            <w:r w:rsidRPr="00B30CA2">
              <w:rPr>
                <w:rFonts w:ascii="Arial"/>
                <w:sz w:val="18"/>
                <w:lang w:val="en-GB"/>
              </w:rPr>
              <w:t>to</w:t>
            </w:r>
            <w:r w:rsidRPr="00B30CA2">
              <w:rPr>
                <w:rFonts w:ascii="Arial"/>
                <w:spacing w:val="-17"/>
                <w:sz w:val="18"/>
                <w:lang w:val="en-GB"/>
              </w:rPr>
              <w:t xml:space="preserve"> </w:t>
            </w:r>
            <w:r w:rsidRPr="00B30CA2">
              <w:rPr>
                <w:rFonts w:ascii="Arial"/>
                <w:sz w:val="18"/>
                <w:lang w:val="en-GB"/>
              </w:rPr>
              <w:t>military</w:t>
            </w:r>
            <w:r w:rsidRPr="00B30CA2">
              <w:rPr>
                <w:rFonts w:ascii="Arial"/>
                <w:spacing w:val="-17"/>
                <w:sz w:val="18"/>
                <w:lang w:val="en-GB"/>
              </w:rPr>
              <w:t xml:space="preserve"> </w:t>
            </w:r>
            <w:r w:rsidRPr="00B30CA2">
              <w:rPr>
                <w:rFonts w:ascii="Arial"/>
                <w:sz w:val="18"/>
                <w:lang w:val="en-GB"/>
              </w:rPr>
              <w:t>sites,</w:t>
            </w:r>
            <w:r w:rsidRPr="00B30CA2">
              <w:rPr>
                <w:rFonts w:ascii="Arial"/>
                <w:spacing w:val="-17"/>
                <w:sz w:val="18"/>
                <w:lang w:val="en-GB"/>
              </w:rPr>
              <w:t xml:space="preserve"> </w:t>
            </w:r>
            <w:r w:rsidRPr="00B30CA2">
              <w:rPr>
                <w:rFonts w:ascii="Arial"/>
                <w:sz w:val="18"/>
                <w:lang w:val="en-GB"/>
              </w:rPr>
              <w:t>personnel,</w:t>
            </w:r>
            <w:r w:rsidRPr="00B30CA2">
              <w:rPr>
                <w:rFonts w:ascii="Arial"/>
                <w:spacing w:val="-17"/>
                <w:sz w:val="18"/>
                <w:lang w:val="en-GB"/>
              </w:rPr>
              <w:t xml:space="preserve"> </w:t>
            </w:r>
            <w:r w:rsidRPr="00B30CA2">
              <w:rPr>
                <w:rFonts w:ascii="Arial"/>
                <w:sz w:val="18"/>
                <w:lang w:val="en-GB"/>
              </w:rPr>
              <w:t>equipment,</w:t>
            </w:r>
            <w:r w:rsidRPr="00B30CA2">
              <w:rPr>
                <w:rFonts w:ascii="Arial"/>
                <w:spacing w:val="-17"/>
                <w:sz w:val="18"/>
                <w:lang w:val="en-GB"/>
              </w:rPr>
              <w:t xml:space="preserve"> </w:t>
            </w:r>
            <w:r w:rsidRPr="00B30CA2">
              <w:rPr>
                <w:rFonts w:ascii="Arial"/>
                <w:sz w:val="18"/>
                <w:lang w:val="en-GB"/>
              </w:rPr>
              <w:t>or</w:t>
            </w:r>
            <w:r w:rsidRPr="00B30CA2">
              <w:rPr>
                <w:rFonts w:ascii="Arial"/>
                <w:spacing w:val="-17"/>
                <w:sz w:val="18"/>
                <w:lang w:val="en-GB"/>
              </w:rPr>
              <w:t xml:space="preserve"> </w:t>
            </w:r>
            <w:r w:rsidRPr="00B30CA2">
              <w:rPr>
                <w:rFonts w:ascii="Arial"/>
                <w:sz w:val="18"/>
                <w:lang w:val="en-GB"/>
              </w:rPr>
              <w:t>the</w:t>
            </w:r>
            <w:r w:rsidRPr="00B30CA2">
              <w:rPr>
                <w:rFonts w:ascii="Arial"/>
                <w:spacing w:val="-17"/>
                <w:sz w:val="18"/>
                <w:lang w:val="en-GB"/>
              </w:rPr>
              <w:t xml:space="preserve"> </w:t>
            </w:r>
            <w:r w:rsidRPr="00B30CA2">
              <w:rPr>
                <w:rFonts w:ascii="Arial"/>
                <w:sz w:val="18"/>
                <w:lang w:val="en-GB"/>
              </w:rPr>
              <w:t>defence</w:t>
            </w:r>
            <w:r w:rsidRPr="00B30CA2">
              <w:rPr>
                <w:rFonts w:ascii="Arial"/>
                <w:spacing w:val="-17"/>
                <w:sz w:val="18"/>
                <w:lang w:val="en-GB"/>
              </w:rPr>
              <w:t xml:space="preserve"> </w:t>
            </w:r>
            <w:r w:rsidRPr="00B30CA2">
              <w:rPr>
                <w:rFonts w:ascii="Arial"/>
                <w:sz w:val="18"/>
                <w:lang w:val="en-GB"/>
              </w:rPr>
              <w:t>industry?</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0"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extent cx="140030" cy="140017"/>
                  <wp:effectExtent l="0" t="0" r="0" b="0"/>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png"/>
                          <pic:cNvPicPr/>
                        </pic:nvPicPr>
                        <pic:blipFill>
                          <a:blip r:embed="rId25" cstate="print"/>
                          <a:stretch>
                            <a:fillRect/>
                          </a:stretch>
                        </pic:blipFill>
                        <pic:spPr>
                          <a:xfrm>
                            <a:off x="0" y="0"/>
                            <a:ext cx="140030" cy="140017"/>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08" w:author="Tom Robinson" w:date="2016-10-10T10:06: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3C4B37">
        <w:trPr>
          <w:trHeight w:hRule="exact" w:val="650"/>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6529D5" w:rsidP="00E03488">
            <w:pPr>
              <w:pStyle w:val="TableParagraph"/>
              <w:spacing w:before="120"/>
              <w:ind w:left="75"/>
              <w:rPr>
                <w:rFonts w:ascii="Arial"/>
                <w:spacing w:val="-3"/>
                <w:sz w:val="18"/>
                <w:lang w:val="en-GB"/>
              </w:rPr>
            </w:pPr>
            <w:r>
              <w:rPr>
                <w:rFonts w:ascii="Arial"/>
                <w:spacing w:val="-3"/>
                <w:sz w:val="18"/>
                <w:lang w:val="en-GB"/>
              </w:rPr>
              <w:t>2</w:t>
            </w:r>
            <w:r w:rsidR="00E03488">
              <w:rPr>
                <w:rFonts w:ascii="Arial"/>
                <w:spacing w:val="-3"/>
                <w:sz w:val="18"/>
                <w:lang w:val="en-GB"/>
              </w:rPr>
              <w:t>0</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ind w:left="142"/>
              <w:rPr>
                <w:rFonts w:ascii="Arial" w:eastAsia="Arial" w:hAnsi="Arial" w:cs="Arial"/>
                <w:sz w:val="18"/>
                <w:szCs w:val="18"/>
                <w:lang w:val="en-GB"/>
              </w:rPr>
            </w:pPr>
            <w:r w:rsidRPr="00B30CA2">
              <w:rPr>
                <w:rFonts w:ascii="Arial"/>
                <w:sz w:val="18"/>
                <w:lang w:val="en-GB"/>
              </w:rPr>
              <w:t>Risk</w:t>
            </w:r>
            <w:r w:rsidRPr="00B30CA2">
              <w:rPr>
                <w:rFonts w:ascii="Arial"/>
                <w:spacing w:val="-11"/>
                <w:sz w:val="18"/>
                <w:lang w:val="en-GB"/>
              </w:rPr>
              <w:t xml:space="preserve"> </w:t>
            </w:r>
            <w:r w:rsidRPr="00B30CA2">
              <w:rPr>
                <w:rFonts w:ascii="Arial"/>
                <w:sz w:val="18"/>
                <w:lang w:val="en-GB"/>
              </w:rPr>
              <w:t>damage</w:t>
            </w:r>
            <w:r>
              <w:rPr>
                <w:rFonts w:ascii="Arial"/>
                <w:sz w:val="18"/>
                <w:lang w:val="en-GB"/>
              </w:rPr>
              <w:t>/</w:t>
            </w:r>
            <w:r w:rsidRPr="00B30CA2">
              <w:rPr>
                <w:rFonts w:ascii="Arial"/>
                <w:sz w:val="18"/>
                <w:lang w:val="en-GB"/>
              </w:rPr>
              <w:t>disturbance</w:t>
            </w:r>
            <w:r w:rsidRPr="00B30CA2">
              <w:rPr>
                <w:rFonts w:ascii="Arial"/>
                <w:spacing w:val="-11"/>
                <w:sz w:val="18"/>
                <w:lang w:val="en-GB"/>
              </w:rPr>
              <w:t xml:space="preserve"> </w:t>
            </w:r>
            <w:r w:rsidRPr="00B30CA2">
              <w:rPr>
                <w:rFonts w:ascii="Arial"/>
                <w:sz w:val="18"/>
                <w:lang w:val="en-GB"/>
              </w:rPr>
              <w:t>to</w:t>
            </w:r>
            <w:r w:rsidRPr="00B30CA2">
              <w:rPr>
                <w:rFonts w:ascii="Arial"/>
                <w:spacing w:val="-11"/>
                <w:sz w:val="18"/>
                <w:lang w:val="en-GB"/>
              </w:rPr>
              <w:t xml:space="preserve"> </w:t>
            </w:r>
            <w:r w:rsidRPr="00B30CA2">
              <w:rPr>
                <w:rFonts w:ascii="Arial"/>
                <w:sz w:val="18"/>
                <w:lang w:val="en-GB"/>
              </w:rPr>
              <w:t>culturally,</w:t>
            </w:r>
            <w:r w:rsidRPr="00B30CA2">
              <w:rPr>
                <w:rFonts w:ascii="Arial"/>
                <w:spacing w:val="-11"/>
                <w:sz w:val="18"/>
                <w:lang w:val="en-GB"/>
              </w:rPr>
              <w:t xml:space="preserve"> </w:t>
            </w:r>
            <w:r w:rsidRPr="00B30CA2">
              <w:rPr>
                <w:rFonts w:ascii="Arial"/>
                <w:sz w:val="18"/>
                <w:lang w:val="en-GB"/>
              </w:rPr>
              <w:t>spiritually</w:t>
            </w:r>
            <w:r w:rsidRPr="00B30CA2">
              <w:rPr>
                <w:rFonts w:ascii="Arial"/>
                <w:spacing w:val="-11"/>
                <w:sz w:val="18"/>
                <w:lang w:val="en-GB"/>
              </w:rPr>
              <w:t xml:space="preserve"> </w:t>
            </w:r>
            <w:r w:rsidRPr="00B30CA2">
              <w:rPr>
                <w:rFonts w:ascii="Arial"/>
                <w:sz w:val="18"/>
                <w:lang w:val="en-GB"/>
              </w:rPr>
              <w:t>or</w:t>
            </w:r>
            <w:r w:rsidRPr="00B30CA2">
              <w:rPr>
                <w:rFonts w:ascii="Arial"/>
                <w:spacing w:val="-11"/>
                <w:sz w:val="18"/>
                <w:lang w:val="en-GB"/>
              </w:rPr>
              <w:t xml:space="preserve"> </w:t>
            </w:r>
            <w:r w:rsidRPr="00B30CA2">
              <w:rPr>
                <w:rFonts w:ascii="Arial"/>
                <w:sz w:val="18"/>
                <w:lang w:val="en-GB"/>
              </w:rPr>
              <w:t>historically</w:t>
            </w:r>
            <w:r w:rsidRPr="00B30CA2">
              <w:rPr>
                <w:rFonts w:ascii="Arial"/>
                <w:spacing w:val="-11"/>
                <w:sz w:val="18"/>
                <w:lang w:val="en-GB"/>
              </w:rPr>
              <w:t xml:space="preserve"> </w:t>
            </w:r>
            <w:r w:rsidRPr="00B30CA2">
              <w:rPr>
                <w:rFonts w:ascii="Arial"/>
                <w:sz w:val="18"/>
                <w:lang w:val="en-GB"/>
              </w:rPr>
              <w:t>significant</w:t>
            </w:r>
            <w:r w:rsidRPr="00B30CA2">
              <w:rPr>
                <w:rFonts w:ascii="Arial"/>
                <w:spacing w:val="-11"/>
                <w:sz w:val="18"/>
                <w:lang w:val="en-GB"/>
              </w:rPr>
              <w:t xml:space="preserve"> </w:t>
            </w:r>
            <w:r w:rsidRPr="00B30CA2">
              <w:rPr>
                <w:rFonts w:ascii="Arial"/>
                <w:sz w:val="18"/>
                <w:lang w:val="en-GB"/>
              </w:rPr>
              <w:t>artefacts</w:t>
            </w:r>
            <w:r>
              <w:rPr>
                <w:rFonts w:ascii="Arial"/>
                <w:sz w:val="18"/>
                <w:lang w:val="en-GB"/>
              </w:rPr>
              <w:t>/</w:t>
            </w:r>
            <w:r w:rsidRPr="00B30CA2">
              <w:rPr>
                <w:rFonts w:ascii="Arial"/>
                <w:sz w:val="18"/>
                <w:lang w:val="en-GB"/>
              </w:rPr>
              <w:t>places, or</w:t>
            </w:r>
            <w:r w:rsidRPr="00B30CA2">
              <w:rPr>
                <w:rFonts w:ascii="Arial"/>
                <w:spacing w:val="-22"/>
                <w:sz w:val="18"/>
                <w:lang w:val="en-GB"/>
              </w:rPr>
              <w:t xml:space="preserve"> </w:t>
            </w:r>
            <w:r w:rsidRPr="00B30CA2">
              <w:rPr>
                <w:rFonts w:ascii="Arial"/>
                <w:sz w:val="18"/>
                <w:lang w:val="en-GB"/>
              </w:rPr>
              <w:t>human</w:t>
            </w:r>
            <w:r w:rsidRPr="00B30CA2">
              <w:rPr>
                <w:rFonts w:ascii="Arial"/>
                <w:spacing w:val="-22"/>
                <w:sz w:val="18"/>
                <w:lang w:val="en-GB"/>
              </w:rPr>
              <w:t xml:space="preserve"> </w:t>
            </w:r>
            <w:r w:rsidRPr="00B30CA2">
              <w:rPr>
                <w:rFonts w:ascii="Arial"/>
                <w:sz w:val="18"/>
                <w:lang w:val="en-GB"/>
              </w:rPr>
              <w:t>remains?</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2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09" w:author="Tom Robinson" w:date="2016-10-10T10:06: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834643">
        <w:trPr>
          <w:trHeight w:hRule="exact" w:val="598"/>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6529D5" w:rsidP="00E03488">
            <w:pPr>
              <w:pStyle w:val="TableParagraph"/>
              <w:spacing w:before="120" w:line="254" w:lineRule="auto"/>
              <w:ind w:left="409" w:right="180" w:hanging="334"/>
              <w:rPr>
                <w:rFonts w:ascii="Arial"/>
                <w:sz w:val="18"/>
                <w:lang w:val="en-GB"/>
              </w:rPr>
            </w:pPr>
            <w:r>
              <w:rPr>
                <w:rFonts w:ascii="Arial"/>
                <w:sz w:val="18"/>
                <w:lang w:val="en-GB"/>
              </w:rPr>
              <w:t>2</w:t>
            </w:r>
            <w:r w:rsidR="00E03488">
              <w:rPr>
                <w:rFonts w:ascii="Arial"/>
                <w:sz w:val="18"/>
                <w:lang w:val="en-GB"/>
              </w:rPr>
              <w:t>1</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834643">
            <w:pPr>
              <w:pStyle w:val="TableParagraph"/>
              <w:spacing w:before="120" w:line="254" w:lineRule="auto"/>
              <w:ind w:left="113"/>
              <w:rPr>
                <w:rFonts w:ascii="Arial" w:eastAsia="Arial" w:hAnsi="Arial" w:cs="Arial"/>
                <w:sz w:val="18"/>
                <w:szCs w:val="18"/>
                <w:lang w:val="en-GB"/>
              </w:rPr>
            </w:pPr>
            <w:r w:rsidRPr="00B30CA2">
              <w:rPr>
                <w:rFonts w:ascii="Arial"/>
                <w:sz w:val="18"/>
                <w:lang w:val="en-GB"/>
              </w:rPr>
              <w:t>Contain</w:t>
            </w:r>
            <w:r w:rsidRPr="00B30CA2">
              <w:rPr>
                <w:rFonts w:ascii="Arial"/>
                <w:spacing w:val="-11"/>
                <w:sz w:val="18"/>
                <w:lang w:val="en-GB"/>
              </w:rPr>
              <w:t xml:space="preserve"> </w:t>
            </w:r>
            <w:r w:rsidRPr="007B19B0">
              <w:rPr>
                <w:rFonts w:ascii="Arial" w:hAnsi="Arial"/>
                <w:sz w:val="18"/>
                <w:szCs w:val="18"/>
                <w:lang w:val="en-GB"/>
              </w:rPr>
              <w:t>research methodologies</w:t>
            </w:r>
            <w:r>
              <w:rPr>
                <w:rFonts w:ascii="Arial"/>
                <w:spacing w:val="-11"/>
                <w:sz w:val="18"/>
                <w:lang w:val="en-GB"/>
              </w:rPr>
              <w:t xml:space="preserve"> </w:t>
            </w:r>
            <w:r w:rsidRPr="00B30CA2">
              <w:rPr>
                <w:rFonts w:ascii="Arial"/>
                <w:sz w:val="18"/>
                <w:lang w:val="en-GB"/>
              </w:rPr>
              <w:t>you</w:t>
            </w:r>
            <w:r>
              <w:rPr>
                <w:rFonts w:ascii="Arial"/>
                <w:sz w:val="18"/>
                <w:lang w:val="en-GB"/>
              </w:rPr>
              <w:t>,</w:t>
            </w:r>
            <w:r w:rsidRPr="00B30CA2">
              <w:rPr>
                <w:rFonts w:ascii="Arial"/>
                <w:spacing w:val="-11"/>
                <w:sz w:val="18"/>
                <w:lang w:val="en-GB"/>
              </w:rPr>
              <w:t xml:space="preserve"> </w:t>
            </w:r>
            <w:r w:rsidRPr="00B30CA2">
              <w:rPr>
                <w:rFonts w:ascii="Arial"/>
                <w:sz w:val="18"/>
                <w:lang w:val="en-GB"/>
              </w:rPr>
              <w:t>or</w:t>
            </w:r>
            <w:r w:rsidRPr="00B30CA2">
              <w:rPr>
                <w:rFonts w:ascii="Arial"/>
                <w:spacing w:val="-11"/>
                <w:sz w:val="18"/>
                <w:lang w:val="en-GB"/>
              </w:rPr>
              <w:t xml:space="preserve"> </w:t>
            </w:r>
            <w:r w:rsidRPr="00B30CA2">
              <w:rPr>
                <w:rFonts w:ascii="Arial"/>
                <w:sz w:val="18"/>
                <w:lang w:val="en-GB"/>
              </w:rPr>
              <w:t>members</w:t>
            </w:r>
            <w:r w:rsidRPr="00B30CA2">
              <w:rPr>
                <w:rFonts w:ascii="Arial"/>
                <w:spacing w:val="-11"/>
                <w:sz w:val="18"/>
                <w:lang w:val="en-GB"/>
              </w:rPr>
              <w:t xml:space="preserve"> </w:t>
            </w:r>
            <w:r w:rsidRPr="00B30CA2">
              <w:rPr>
                <w:rFonts w:ascii="Arial"/>
                <w:sz w:val="18"/>
                <w:lang w:val="en-GB"/>
              </w:rPr>
              <w:t>of</w:t>
            </w:r>
            <w:r w:rsidRPr="00B30CA2">
              <w:rPr>
                <w:rFonts w:ascii="Arial"/>
                <w:spacing w:val="-11"/>
                <w:sz w:val="18"/>
                <w:lang w:val="en-GB"/>
              </w:rPr>
              <w:t xml:space="preserve"> </w:t>
            </w:r>
            <w:r w:rsidRPr="00B30CA2">
              <w:rPr>
                <w:rFonts w:ascii="Arial"/>
                <w:sz w:val="18"/>
                <w:lang w:val="en-GB"/>
              </w:rPr>
              <w:t>your</w:t>
            </w:r>
            <w:r w:rsidRPr="00B30CA2">
              <w:rPr>
                <w:rFonts w:ascii="Arial"/>
                <w:spacing w:val="-11"/>
                <w:sz w:val="18"/>
                <w:lang w:val="en-GB"/>
              </w:rPr>
              <w:t xml:space="preserve"> </w:t>
            </w:r>
            <w:r w:rsidRPr="00B30CA2">
              <w:rPr>
                <w:rFonts w:ascii="Arial"/>
                <w:sz w:val="18"/>
                <w:lang w:val="en-GB"/>
              </w:rPr>
              <w:t>team</w:t>
            </w:r>
            <w:r>
              <w:rPr>
                <w:rFonts w:ascii="Arial"/>
                <w:sz w:val="18"/>
                <w:lang w:val="en-GB"/>
              </w:rPr>
              <w:t>,</w:t>
            </w:r>
            <w:r w:rsidRPr="00B30CA2">
              <w:rPr>
                <w:rFonts w:ascii="Arial"/>
                <w:spacing w:val="-11"/>
                <w:sz w:val="18"/>
                <w:lang w:val="en-GB"/>
              </w:rPr>
              <w:t xml:space="preserve"> </w:t>
            </w:r>
            <w:r w:rsidRPr="00B30CA2">
              <w:rPr>
                <w:rFonts w:ascii="Arial"/>
                <w:sz w:val="18"/>
                <w:lang w:val="en-GB"/>
              </w:rPr>
              <w:t>require</w:t>
            </w:r>
            <w:r w:rsidRPr="00B30CA2">
              <w:rPr>
                <w:rFonts w:ascii="Arial"/>
                <w:spacing w:val="-11"/>
                <w:sz w:val="18"/>
                <w:lang w:val="en-GB"/>
              </w:rPr>
              <w:t xml:space="preserve"> </w:t>
            </w:r>
            <w:r w:rsidRPr="00B30CA2">
              <w:rPr>
                <w:rFonts w:ascii="Arial"/>
                <w:sz w:val="18"/>
                <w:lang w:val="en-GB"/>
              </w:rPr>
              <w:t>training</w:t>
            </w:r>
            <w:r w:rsidRPr="00B30CA2">
              <w:rPr>
                <w:rFonts w:ascii="Arial"/>
                <w:spacing w:val="-11"/>
                <w:sz w:val="18"/>
                <w:lang w:val="en-GB"/>
              </w:rPr>
              <w:t xml:space="preserve"> </w:t>
            </w:r>
            <w:r w:rsidRPr="00B30CA2">
              <w:rPr>
                <w:rFonts w:ascii="Arial"/>
                <w:sz w:val="18"/>
                <w:lang w:val="en-GB"/>
              </w:rPr>
              <w:t>to c</w:t>
            </w:r>
            <w:r>
              <w:rPr>
                <w:rFonts w:ascii="Arial"/>
                <w:sz w:val="18"/>
                <w:lang w:val="en-GB"/>
              </w:rPr>
              <w:t>arry out</w:t>
            </w:r>
            <w:r w:rsidRPr="00B30CA2">
              <w:rPr>
                <w:rFonts w:ascii="Arial"/>
                <w:sz w:val="18"/>
                <w:lang w:val="en-GB"/>
              </w:rPr>
              <w: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1" w:lineRule="exact"/>
              <w:ind w:left="95"/>
              <w:rPr>
                <w:rFonts w:ascii="Trebuchet MS" w:eastAsia="Trebuchet MS" w:hAnsi="Trebuchet MS" w:cs="Trebuchet MS"/>
                <w:b/>
                <w:bCs/>
                <w:sz w:val="15"/>
                <w:szCs w:val="15"/>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10" w:author="Tom Robinson" w:date="2016-10-20T10:09:00Z">
              <w:r w:rsidDel="00183C86">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834643">
        <w:trPr>
          <w:trHeight w:hRule="exact" w:val="849"/>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6529D5" w:rsidP="00E03488">
            <w:pPr>
              <w:pStyle w:val="TableParagraph"/>
              <w:spacing w:before="120" w:line="254" w:lineRule="auto"/>
              <w:ind w:left="409" w:right="180" w:hanging="334"/>
              <w:rPr>
                <w:rFonts w:ascii="Arial"/>
                <w:sz w:val="18"/>
                <w:lang w:val="en-GB"/>
              </w:rPr>
            </w:pPr>
            <w:r>
              <w:rPr>
                <w:rFonts w:ascii="Arial"/>
                <w:sz w:val="18"/>
                <w:lang w:val="en-GB"/>
              </w:rPr>
              <w:lastRenderedPageBreak/>
              <w:t>2</w:t>
            </w:r>
            <w:r w:rsidR="00E03488">
              <w:rPr>
                <w:rFonts w:ascii="Arial"/>
                <w:sz w:val="18"/>
                <w:lang w:val="en-GB"/>
              </w:rPr>
              <w:t>2</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line="254" w:lineRule="auto"/>
              <w:ind w:left="142" w:right="180"/>
              <w:rPr>
                <w:rFonts w:ascii="Arial" w:eastAsia="Arial" w:hAnsi="Arial" w:cs="Arial"/>
                <w:sz w:val="18"/>
                <w:szCs w:val="18"/>
                <w:lang w:val="en-GB"/>
              </w:rPr>
            </w:pPr>
            <w:r w:rsidRPr="00920673">
              <w:rPr>
                <w:rFonts w:ascii="Arial"/>
                <w:sz w:val="18"/>
                <w:lang w:val="en-GB"/>
              </w:rPr>
              <w:t>Involve access to, or use</w:t>
            </w:r>
            <w:r>
              <w:rPr>
                <w:rFonts w:ascii="Arial"/>
                <w:sz w:val="18"/>
                <w:lang w:val="en-GB"/>
              </w:rPr>
              <w:t xml:space="preserve"> </w:t>
            </w:r>
            <w:r w:rsidRPr="00920673">
              <w:rPr>
                <w:rFonts w:ascii="Arial"/>
                <w:sz w:val="18"/>
                <w:lang w:val="en-GB"/>
              </w:rPr>
              <w:t>(including internet use) of, material covered by the Counter Terrorism and Security Act (2015)</w:t>
            </w:r>
            <w:r>
              <w:rPr>
                <w:rFonts w:ascii="Arial"/>
                <w:sz w:val="18"/>
                <w:lang w:val="en-GB"/>
              </w:rPr>
              <w:t>,</w:t>
            </w:r>
            <w:r w:rsidRPr="00920673">
              <w:rPr>
                <w:rFonts w:ascii="Arial"/>
                <w:sz w:val="18"/>
                <w:lang w:val="en-GB"/>
              </w:rPr>
              <w:t xml:space="preserve"> o</w:t>
            </w:r>
            <w:r>
              <w:rPr>
                <w:rFonts w:ascii="Arial"/>
                <w:sz w:val="18"/>
                <w:lang w:val="en-GB"/>
              </w:rPr>
              <w:t>r</w:t>
            </w:r>
            <w:r w:rsidRPr="00920673">
              <w:rPr>
                <w:rFonts w:ascii="Arial" w:hAnsi="Arial" w:cs="Arial"/>
                <w:lang w:val="en-GB"/>
              </w:rPr>
              <w:t xml:space="preserve"> </w:t>
            </w:r>
            <w:r w:rsidRPr="00920673">
              <w:rPr>
                <w:rFonts w:ascii="Arial" w:hAnsi="Arial" w:cs="Arial"/>
                <w:sz w:val="18"/>
                <w:szCs w:val="18"/>
                <w:lang w:val="en-GB"/>
              </w:rPr>
              <w:t>the</w:t>
            </w:r>
            <w:r>
              <w:rPr>
                <w:rFonts w:ascii="Arial" w:hAnsi="Arial" w:cs="Arial"/>
                <w:lang w:val="en-GB"/>
              </w:rPr>
              <w:t xml:space="preserve"> </w:t>
            </w:r>
            <w:r w:rsidRPr="00920673">
              <w:rPr>
                <w:rFonts w:ascii="Arial"/>
                <w:sz w:val="18"/>
                <w:lang w:val="en-GB"/>
              </w:rPr>
              <w:t>Terrorism Act (2006)</w:t>
            </w:r>
            <w:r>
              <w:rPr>
                <w:rFonts w:ascii="Arial"/>
                <w:sz w:val="18"/>
                <w:lang w:val="en-GB"/>
              </w:rPr>
              <w:t>,</w:t>
            </w:r>
            <w:r w:rsidRPr="00920673">
              <w:rPr>
                <w:rFonts w:ascii="Arial"/>
                <w:sz w:val="18"/>
                <w:lang w:val="en-GB"/>
              </w:rPr>
              <w:t xml:space="preserve"> </w:t>
            </w:r>
            <w:r>
              <w:rPr>
                <w:rFonts w:ascii="Arial"/>
                <w:sz w:val="18"/>
                <w:lang w:val="en-GB"/>
              </w:rPr>
              <w:t>o</w:t>
            </w:r>
            <w:r w:rsidRPr="00920673">
              <w:rPr>
                <w:rFonts w:ascii="Arial"/>
                <w:sz w:val="18"/>
                <w:lang w:val="en-GB"/>
              </w:rPr>
              <w:t>r which could be classified as security sensitive?</w:t>
            </w:r>
            <w:r>
              <w:rPr>
                <w:rStyle w:val="FootnoteReference"/>
                <w:rFonts w:ascii="Arial"/>
                <w:sz w:val="18"/>
                <w:lang w:val="en-GB"/>
              </w:rPr>
              <w:footnoteReference w:id="4"/>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1" w:lineRule="exact"/>
              <w:ind w:left="95"/>
              <w:rPr>
                <w:rFonts w:ascii="Trebuchet MS" w:eastAsia="Trebuchet MS" w:hAnsi="Trebuchet MS" w:cs="Trebuchet MS"/>
                <w:b/>
                <w:bCs/>
                <w:sz w:val="15"/>
                <w:szCs w:val="15"/>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2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11" w:author="Tom Robinson" w:date="2016-10-10T10:06: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3C4B37">
        <w:trPr>
          <w:trHeight w:hRule="exact" w:val="859"/>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E03488" w:rsidP="00E03488">
            <w:pPr>
              <w:pStyle w:val="TableParagraph"/>
              <w:spacing w:before="120" w:line="254" w:lineRule="auto"/>
              <w:ind w:left="409" w:right="180" w:hanging="334"/>
              <w:rPr>
                <w:rFonts w:ascii="Arial"/>
                <w:sz w:val="18"/>
                <w:lang w:val="en-GB"/>
              </w:rPr>
            </w:pPr>
            <w:r>
              <w:rPr>
                <w:rFonts w:ascii="Arial"/>
                <w:sz w:val="18"/>
                <w:lang w:val="en-GB"/>
              </w:rPr>
              <w:t>23</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C9246C" w:rsidRDefault="00D361F7" w:rsidP="005A079D">
            <w:pPr>
              <w:pStyle w:val="TableParagraph"/>
              <w:spacing w:before="120" w:line="254" w:lineRule="auto"/>
              <w:ind w:left="142" w:right="180"/>
              <w:rPr>
                <w:rFonts w:ascii="Arial"/>
                <w:sz w:val="18"/>
                <w:lang w:val="en-GB"/>
              </w:rPr>
            </w:pPr>
            <w:r>
              <w:rPr>
                <w:rFonts w:ascii="Arial"/>
                <w:sz w:val="18"/>
                <w:lang w:val="en-GB"/>
              </w:rPr>
              <w:t xml:space="preserve">Involve </w:t>
            </w:r>
            <w:r w:rsidRPr="00175AE4">
              <w:rPr>
                <w:rFonts w:ascii="Arial"/>
                <w:sz w:val="18"/>
                <w:lang w:val="en-GB"/>
              </w:rPr>
              <w:t>you or participants in a) activities which may be ill</w:t>
            </w:r>
            <w:r>
              <w:rPr>
                <w:rFonts w:ascii="Arial"/>
                <w:sz w:val="18"/>
                <w:lang w:val="en-GB"/>
              </w:rPr>
              <w:t xml:space="preserve">egal and/or b) the observation, </w:t>
            </w:r>
            <w:r w:rsidRPr="00175AE4">
              <w:rPr>
                <w:rFonts w:ascii="Arial"/>
                <w:sz w:val="18"/>
                <w:lang w:val="en-GB"/>
              </w:rPr>
              <w:t>handling or storage (including export) of information or material which may be regarded as illegal?</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C9246C" w:rsidRDefault="00D361F7" w:rsidP="005A079D">
            <w:pPr>
              <w:pStyle w:val="TableParagraph"/>
              <w:spacing w:before="120"/>
              <w:jc w:val="center"/>
              <w:rPr>
                <w:rFonts w:ascii="Trebuchet MS" w:eastAsia="Trebuchet MS" w:hAnsi="Trebuchet MS" w:cs="Trebuchet MS"/>
                <w:b/>
                <w:bCs/>
                <w:sz w:val="13"/>
                <w:szCs w:val="13"/>
                <w:lang w:val="en-GB"/>
              </w:rPr>
            </w:pPr>
            <w:r w:rsidRPr="00C9246C">
              <w:rPr>
                <w:rFonts w:ascii="Trebuchet MS" w:eastAsia="Trebuchet MS" w:hAnsi="Trebuchet MS" w:cs="Trebuchet MS"/>
                <w:b/>
                <w:bCs/>
                <w:noProof/>
                <w:sz w:val="13"/>
                <w:szCs w:val="13"/>
                <w:lang w:val="en-GB" w:eastAsia="en-GB"/>
              </w:rPr>
              <w:drawing>
                <wp:inline distT="0" distB="0" distL="0" distR="0">
                  <wp:extent cx="140887" cy="140874"/>
                  <wp:effectExtent l="0" t="0" r="0" b="0"/>
                  <wp:docPr id="2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34120F" w:rsidRDefault="00D361F7" w:rsidP="005A079D">
            <w:pPr>
              <w:pStyle w:val="TableParagraph"/>
              <w:spacing w:before="120"/>
              <w:jc w:val="center"/>
              <w:rPr>
                <w:rFonts w:ascii="Arial" w:eastAsia="Trebuchet MS" w:hAnsi="Arial" w:cs="Arial"/>
                <w:bCs/>
                <w:sz w:val="18"/>
                <w:szCs w:val="18"/>
                <w:lang w:val="en-GB"/>
              </w:rPr>
            </w:pPr>
            <w:del w:id="112" w:author="Tom Robinson" w:date="2016-10-10T10:06:00Z">
              <w:r w:rsidRPr="0034120F" w:rsidDel="00A20397">
                <w:rPr>
                  <w:rFonts w:ascii="Arial" w:eastAsia="Trebuchet MS" w:hAnsi="Arial" w:cs="Arial"/>
                  <w:bCs/>
                  <w:sz w:val="18"/>
                  <w:szCs w:val="18"/>
                  <w:lang w:val="en-GB"/>
                </w:rPr>
                <w:delText>YES</w:delText>
              </w:r>
            </w:del>
          </w:p>
        </w:tc>
        <w:tc>
          <w:tcPr>
            <w:tcW w:w="849" w:type="dxa"/>
            <w:tcBorders>
              <w:left w:val="single" w:sz="3" w:space="0" w:color="9D9D9C"/>
              <w:right w:val="single" w:sz="3" w:space="0" w:color="9D9D9C"/>
            </w:tcBorders>
          </w:tcPr>
          <w:p w:rsidR="00D361F7" w:rsidRPr="0034120F" w:rsidRDefault="00D361F7" w:rsidP="005A079D">
            <w:pPr>
              <w:pStyle w:val="TableParagraph"/>
              <w:spacing w:before="120"/>
              <w:jc w:val="center"/>
              <w:rPr>
                <w:rFonts w:ascii="Arial" w:eastAsia="Trebuchet MS" w:hAnsi="Arial" w:cs="Arial"/>
                <w:bCs/>
                <w:sz w:val="18"/>
                <w:szCs w:val="18"/>
                <w:lang w:val="en-GB"/>
              </w:rPr>
            </w:pPr>
            <w:r>
              <w:rPr>
                <w:rFonts w:ascii="Arial" w:eastAsia="Trebuchet MS" w:hAnsi="Arial" w:cs="Arial"/>
                <w:bCs/>
                <w:sz w:val="18"/>
                <w:szCs w:val="18"/>
                <w:lang w:val="en-GB"/>
              </w:rPr>
              <w:t>NO</w:t>
            </w:r>
          </w:p>
        </w:tc>
      </w:tr>
      <w:tr w:rsidR="00D361F7" w:rsidRPr="00B30CA2" w:rsidTr="00611034">
        <w:trPr>
          <w:trHeight w:hRule="exact" w:val="1423"/>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E03488" w:rsidP="00E03488">
            <w:pPr>
              <w:pStyle w:val="TableParagraph"/>
              <w:spacing w:before="120" w:line="254" w:lineRule="auto"/>
              <w:ind w:left="409" w:right="299" w:hanging="334"/>
              <w:rPr>
                <w:rFonts w:ascii="Arial"/>
                <w:sz w:val="18"/>
                <w:lang w:val="en-GB"/>
              </w:rPr>
            </w:pPr>
            <w:r>
              <w:rPr>
                <w:rFonts w:ascii="Arial"/>
                <w:sz w:val="18"/>
                <w:lang w:val="en-GB"/>
              </w:rPr>
              <w:t>24</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E379D0">
            <w:pPr>
              <w:pStyle w:val="TableParagraph"/>
              <w:spacing w:before="120" w:line="254" w:lineRule="auto"/>
              <w:ind w:left="142" w:right="299"/>
              <w:rPr>
                <w:rFonts w:ascii="Arial" w:eastAsia="Arial" w:hAnsi="Arial" w:cs="Arial"/>
                <w:sz w:val="18"/>
                <w:szCs w:val="18"/>
                <w:lang w:val="en-GB"/>
              </w:rPr>
            </w:pPr>
            <w:r w:rsidRPr="004850F7">
              <w:rPr>
                <w:rFonts w:ascii="Arial"/>
                <w:sz w:val="18"/>
                <w:lang w:val="en-GB"/>
              </w:rPr>
              <w:t xml:space="preserve">Require </w:t>
            </w:r>
            <w:r>
              <w:rPr>
                <w:rFonts w:ascii="Arial"/>
                <w:sz w:val="18"/>
                <w:lang w:val="en-GB"/>
              </w:rPr>
              <w:t xml:space="preserve">ethical </w:t>
            </w:r>
            <w:r w:rsidR="00FD0BD2">
              <w:rPr>
                <w:rFonts w:ascii="Arial"/>
                <w:sz w:val="18"/>
                <w:lang w:val="en-GB"/>
              </w:rPr>
              <w:t>approval</w:t>
            </w:r>
            <w:r>
              <w:rPr>
                <w:rFonts w:ascii="Arial"/>
                <w:sz w:val="18"/>
                <w:lang w:val="en-GB"/>
              </w:rPr>
              <w:t xml:space="preserve"> from any recognised external agencies?  e.g. NHS, Social Care, Ministry of Justice, Ministry of Defence.  Please refer to the Question Specific Advice for the Stage 1 Research Ethics Application Form and Code of Practice for Applying for Ethical Approval for further information. </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0" w:lineRule="exact"/>
              <w:ind w:left="95"/>
              <w:rPr>
                <w:rFonts w:ascii="Trebuchet MS" w:eastAsia="Trebuchet MS" w:hAnsi="Trebuchet MS" w:cs="Trebuchet MS"/>
                <w:b/>
                <w:bCs/>
                <w:sz w:val="29"/>
                <w:szCs w:val="29"/>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28"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pic:cNvPicPr/>
                        </pic:nvPicPr>
                        <pic:blipFill>
                          <a:blip r:embed="rId26"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34120F" w:rsidRDefault="00D361F7">
            <w:pPr>
              <w:pStyle w:val="TableParagraph"/>
              <w:spacing w:before="120"/>
              <w:rPr>
                <w:rFonts w:ascii="Arial" w:eastAsia="Arial" w:hAnsi="Arial" w:cs="Arial"/>
                <w:sz w:val="18"/>
                <w:szCs w:val="18"/>
                <w:lang w:val="en-GB"/>
              </w:rPr>
              <w:pPrChange w:id="113" w:author="Tom Robinson" w:date="2016-10-20T10:09:00Z">
                <w:pPr>
                  <w:pStyle w:val="TableParagraph"/>
                  <w:spacing w:before="120"/>
                  <w:jc w:val="center"/>
                </w:pPr>
              </w:pPrChange>
            </w:pPr>
            <w:del w:id="114" w:author="Tom Robinson" w:date="2016-10-20T10:09:00Z">
              <w:r w:rsidDel="00183C86">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34120F"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7B19B0">
        <w:trPr>
          <w:trHeight w:hRule="exact" w:val="597"/>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E03488" w:rsidP="00E03488">
            <w:pPr>
              <w:pStyle w:val="TableParagraph"/>
              <w:spacing w:before="120" w:line="254" w:lineRule="auto"/>
              <w:ind w:left="409" w:right="150" w:hanging="334"/>
              <w:rPr>
                <w:rFonts w:ascii="Arial"/>
                <w:sz w:val="18"/>
                <w:lang w:val="en-GB"/>
              </w:rPr>
            </w:pPr>
            <w:r>
              <w:rPr>
                <w:rFonts w:ascii="Arial"/>
                <w:sz w:val="18"/>
                <w:lang w:val="en-GB"/>
              </w:rPr>
              <w:t>25</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line="254" w:lineRule="auto"/>
              <w:ind w:left="142" w:right="150"/>
              <w:rPr>
                <w:rFonts w:ascii="Arial" w:eastAsia="Arial" w:hAnsi="Arial" w:cs="Arial"/>
                <w:sz w:val="18"/>
                <w:szCs w:val="18"/>
                <w:lang w:val="en-GB"/>
              </w:rPr>
            </w:pPr>
            <w:r w:rsidRPr="00B30CA2">
              <w:rPr>
                <w:rFonts w:ascii="Arial"/>
                <w:sz w:val="18"/>
                <w:lang w:val="en-GB"/>
              </w:rPr>
              <w:t>Involve</w:t>
            </w:r>
            <w:r w:rsidRPr="00B30CA2">
              <w:rPr>
                <w:rFonts w:ascii="Arial"/>
                <w:spacing w:val="-15"/>
                <w:sz w:val="18"/>
                <w:lang w:val="en-GB"/>
              </w:rPr>
              <w:t xml:space="preserve"> </w:t>
            </w:r>
            <w:r w:rsidRPr="00B30CA2">
              <w:rPr>
                <w:rFonts w:ascii="Arial"/>
                <w:sz w:val="18"/>
                <w:lang w:val="en-GB"/>
              </w:rPr>
              <w:t>individuals</w:t>
            </w:r>
            <w:r w:rsidRPr="00B30CA2">
              <w:rPr>
                <w:rFonts w:ascii="Arial"/>
                <w:spacing w:val="-15"/>
                <w:sz w:val="18"/>
                <w:lang w:val="en-GB"/>
              </w:rPr>
              <w:t xml:space="preserve"> </w:t>
            </w:r>
            <w:r w:rsidRPr="00B30CA2">
              <w:rPr>
                <w:rFonts w:ascii="Arial"/>
                <w:sz w:val="18"/>
                <w:lang w:val="en-GB"/>
              </w:rPr>
              <w:t>aged</w:t>
            </w:r>
            <w:r w:rsidRPr="00B30CA2">
              <w:rPr>
                <w:rFonts w:ascii="Arial"/>
                <w:spacing w:val="-15"/>
                <w:sz w:val="18"/>
                <w:lang w:val="en-GB"/>
              </w:rPr>
              <w:t xml:space="preserve"> </w:t>
            </w:r>
            <w:r w:rsidRPr="00B30CA2">
              <w:rPr>
                <w:rFonts w:ascii="Arial"/>
                <w:sz w:val="18"/>
                <w:lang w:val="en-GB"/>
              </w:rPr>
              <w:t>16</w:t>
            </w:r>
            <w:r w:rsidRPr="00B30CA2">
              <w:rPr>
                <w:rFonts w:ascii="Arial"/>
                <w:spacing w:val="-15"/>
                <w:sz w:val="18"/>
                <w:lang w:val="en-GB"/>
              </w:rPr>
              <w:t xml:space="preserve"> </w:t>
            </w:r>
            <w:r w:rsidRPr="00B30CA2">
              <w:rPr>
                <w:rFonts w:ascii="Arial"/>
                <w:sz w:val="18"/>
                <w:lang w:val="en-GB"/>
              </w:rPr>
              <w:t>years</w:t>
            </w:r>
            <w:r w:rsidRPr="00B30CA2">
              <w:rPr>
                <w:rFonts w:ascii="Arial"/>
                <w:spacing w:val="-15"/>
                <w:sz w:val="18"/>
                <w:lang w:val="en-GB"/>
              </w:rPr>
              <w:t xml:space="preserve"> </w:t>
            </w:r>
            <w:r w:rsidRPr="00B30CA2">
              <w:rPr>
                <w:rFonts w:ascii="Arial"/>
                <w:sz w:val="18"/>
                <w:lang w:val="en-GB"/>
              </w:rPr>
              <w:t>of</w:t>
            </w:r>
            <w:r w:rsidRPr="00B30CA2">
              <w:rPr>
                <w:rFonts w:ascii="Arial"/>
                <w:spacing w:val="-15"/>
                <w:sz w:val="18"/>
                <w:lang w:val="en-GB"/>
              </w:rPr>
              <w:t xml:space="preserve"> </w:t>
            </w:r>
            <w:r w:rsidRPr="00B30CA2">
              <w:rPr>
                <w:rFonts w:ascii="Arial"/>
                <w:sz w:val="18"/>
                <w:lang w:val="en-GB"/>
              </w:rPr>
              <w:t>age</w:t>
            </w:r>
            <w:r w:rsidRPr="00B30CA2">
              <w:rPr>
                <w:rFonts w:ascii="Arial"/>
                <w:spacing w:val="-15"/>
                <w:sz w:val="18"/>
                <w:lang w:val="en-GB"/>
              </w:rPr>
              <w:t xml:space="preserve"> </w:t>
            </w:r>
            <w:r w:rsidRPr="00B30CA2">
              <w:rPr>
                <w:rFonts w:ascii="Arial"/>
                <w:sz w:val="18"/>
                <w:lang w:val="en-GB"/>
              </w:rPr>
              <w:t>and</w:t>
            </w:r>
            <w:r w:rsidRPr="00B30CA2">
              <w:rPr>
                <w:rFonts w:ascii="Arial"/>
                <w:spacing w:val="-15"/>
                <w:sz w:val="18"/>
                <w:lang w:val="en-GB"/>
              </w:rPr>
              <w:t xml:space="preserve"> </w:t>
            </w:r>
            <w:r w:rsidRPr="00B30CA2">
              <w:rPr>
                <w:rFonts w:ascii="Arial"/>
                <w:sz w:val="18"/>
                <w:lang w:val="en-GB"/>
              </w:rPr>
              <w:t>over</w:t>
            </w:r>
            <w:r w:rsidRPr="00B30CA2">
              <w:rPr>
                <w:rFonts w:ascii="Arial"/>
                <w:spacing w:val="-15"/>
                <w:sz w:val="18"/>
                <w:lang w:val="en-GB"/>
              </w:rPr>
              <w:t xml:space="preserve"> </w:t>
            </w:r>
            <w:r w:rsidRPr="00B30CA2">
              <w:rPr>
                <w:rFonts w:ascii="Arial"/>
                <w:sz w:val="18"/>
                <w:lang w:val="en-GB"/>
              </w:rPr>
              <w:t>who</w:t>
            </w:r>
            <w:r w:rsidRPr="00B30CA2">
              <w:rPr>
                <w:rFonts w:ascii="Arial"/>
                <w:spacing w:val="-15"/>
                <w:sz w:val="18"/>
                <w:lang w:val="en-GB"/>
              </w:rPr>
              <w:t xml:space="preserve"> </w:t>
            </w:r>
            <w:r w:rsidRPr="00B30CA2">
              <w:rPr>
                <w:rFonts w:ascii="Arial"/>
                <w:sz w:val="18"/>
                <w:lang w:val="en-GB"/>
              </w:rPr>
              <w:t>lack</w:t>
            </w:r>
            <w:r w:rsidRPr="00B30CA2">
              <w:rPr>
                <w:rFonts w:ascii="Arial"/>
                <w:spacing w:val="-15"/>
                <w:sz w:val="18"/>
                <w:lang w:val="en-GB"/>
              </w:rPr>
              <w:t xml:space="preserve"> </w:t>
            </w:r>
            <w:r>
              <w:rPr>
                <w:rFonts w:ascii="Arial"/>
                <w:spacing w:val="-15"/>
                <w:sz w:val="18"/>
                <w:lang w:val="en-GB"/>
              </w:rPr>
              <w:t>‘</w:t>
            </w:r>
            <w:r w:rsidRPr="00B30CA2">
              <w:rPr>
                <w:rFonts w:ascii="Arial"/>
                <w:sz w:val="18"/>
                <w:lang w:val="en-GB"/>
              </w:rPr>
              <w:t>capacity</w:t>
            </w:r>
            <w:r w:rsidRPr="00B30CA2">
              <w:rPr>
                <w:rFonts w:ascii="Arial"/>
                <w:spacing w:val="-15"/>
                <w:sz w:val="18"/>
                <w:lang w:val="en-GB"/>
              </w:rPr>
              <w:t xml:space="preserve"> </w:t>
            </w:r>
            <w:r w:rsidRPr="00B30CA2">
              <w:rPr>
                <w:rFonts w:ascii="Arial"/>
                <w:sz w:val="18"/>
                <w:lang w:val="en-GB"/>
              </w:rPr>
              <w:t>to</w:t>
            </w:r>
            <w:r w:rsidRPr="00B30CA2">
              <w:rPr>
                <w:rFonts w:ascii="Arial"/>
                <w:spacing w:val="-15"/>
                <w:sz w:val="18"/>
                <w:lang w:val="en-GB"/>
              </w:rPr>
              <w:t xml:space="preserve"> </w:t>
            </w:r>
            <w:r w:rsidRPr="00B30CA2">
              <w:rPr>
                <w:rFonts w:ascii="Arial"/>
                <w:sz w:val="18"/>
                <w:lang w:val="en-GB"/>
              </w:rPr>
              <w:t>consent</w:t>
            </w:r>
            <w:r>
              <w:rPr>
                <w:rFonts w:ascii="Arial"/>
                <w:sz w:val="18"/>
                <w:lang w:val="en-GB"/>
              </w:rPr>
              <w:t>’</w:t>
            </w:r>
            <w:r w:rsidRPr="00B30CA2">
              <w:rPr>
                <w:rFonts w:ascii="Arial"/>
                <w:spacing w:val="-15"/>
                <w:sz w:val="18"/>
                <w:lang w:val="en-GB"/>
              </w:rPr>
              <w:t xml:space="preserve"> </w:t>
            </w:r>
            <w:r w:rsidRPr="00B30CA2">
              <w:rPr>
                <w:rFonts w:ascii="Arial"/>
                <w:sz w:val="18"/>
                <w:lang w:val="en-GB"/>
              </w:rPr>
              <w:t>and</w:t>
            </w:r>
            <w:r w:rsidRPr="00B30CA2">
              <w:rPr>
                <w:rFonts w:ascii="Arial"/>
                <w:spacing w:val="-15"/>
                <w:sz w:val="18"/>
                <w:lang w:val="en-GB"/>
              </w:rPr>
              <w:t xml:space="preserve"> </w:t>
            </w:r>
            <w:r w:rsidRPr="00B30CA2">
              <w:rPr>
                <w:rFonts w:ascii="Arial"/>
                <w:sz w:val="18"/>
                <w:lang w:val="en-GB"/>
              </w:rPr>
              <w:t>therefore</w:t>
            </w:r>
            <w:r w:rsidRPr="00B30CA2">
              <w:rPr>
                <w:rFonts w:ascii="Arial"/>
                <w:spacing w:val="-15"/>
                <w:sz w:val="18"/>
                <w:lang w:val="en-GB"/>
              </w:rPr>
              <w:t xml:space="preserve"> </w:t>
            </w:r>
            <w:r w:rsidRPr="00B30CA2">
              <w:rPr>
                <w:rFonts w:ascii="Arial"/>
                <w:sz w:val="18"/>
                <w:lang w:val="en-GB"/>
              </w:rPr>
              <w:t>fall under</w:t>
            </w:r>
            <w:r w:rsidRPr="00B30CA2">
              <w:rPr>
                <w:rFonts w:ascii="Arial"/>
                <w:spacing w:val="-13"/>
                <w:sz w:val="18"/>
                <w:lang w:val="en-GB"/>
              </w:rPr>
              <w:t xml:space="preserve"> </w:t>
            </w:r>
            <w:r w:rsidRPr="00B30CA2">
              <w:rPr>
                <w:rFonts w:ascii="Arial"/>
                <w:sz w:val="18"/>
                <w:lang w:val="en-GB"/>
              </w:rPr>
              <w:t>the</w:t>
            </w:r>
            <w:r w:rsidRPr="00B30CA2">
              <w:rPr>
                <w:rFonts w:ascii="Arial"/>
                <w:spacing w:val="-13"/>
                <w:sz w:val="18"/>
                <w:lang w:val="en-GB"/>
              </w:rPr>
              <w:t xml:space="preserve"> </w:t>
            </w:r>
            <w:r w:rsidRPr="00B30CA2">
              <w:rPr>
                <w:rFonts w:ascii="Arial"/>
                <w:sz w:val="18"/>
                <w:lang w:val="en-GB"/>
              </w:rPr>
              <w:t>Mental</w:t>
            </w:r>
            <w:r w:rsidRPr="00B30CA2">
              <w:rPr>
                <w:rFonts w:ascii="Arial"/>
                <w:spacing w:val="-13"/>
                <w:sz w:val="18"/>
                <w:lang w:val="en-GB"/>
              </w:rPr>
              <w:t xml:space="preserve"> </w:t>
            </w:r>
            <w:r w:rsidRPr="00B30CA2">
              <w:rPr>
                <w:rFonts w:ascii="Arial"/>
                <w:sz w:val="18"/>
                <w:lang w:val="en-GB"/>
              </w:rPr>
              <w:t>Capacity</w:t>
            </w:r>
            <w:r w:rsidRPr="00B30CA2">
              <w:rPr>
                <w:rFonts w:ascii="Arial"/>
                <w:spacing w:val="-13"/>
                <w:sz w:val="18"/>
                <w:lang w:val="en-GB"/>
              </w:rPr>
              <w:t xml:space="preserve"> </w:t>
            </w:r>
            <w:r w:rsidRPr="00B30CA2">
              <w:rPr>
                <w:rFonts w:ascii="Arial"/>
                <w:sz w:val="18"/>
                <w:lang w:val="en-GB"/>
              </w:rPr>
              <w:t>Act</w:t>
            </w:r>
            <w:r w:rsidRPr="00B30CA2">
              <w:rPr>
                <w:rFonts w:ascii="Arial"/>
                <w:spacing w:val="-13"/>
                <w:sz w:val="18"/>
                <w:lang w:val="en-GB"/>
              </w:rPr>
              <w:t xml:space="preserve"> </w:t>
            </w:r>
            <w:r w:rsidRPr="00B30CA2">
              <w:rPr>
                <w:rFonts w:ascii="Arial"/>
                <w:sz w:val="18"/>
                <w:lang w:val="en-GB"/>
              </w:rPr>
              <w:t>(2005)?</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34120F" w:rsidRDefault="00D361F7" w:rsidP="005A079D">
            <w:pPr>
              <w:pStyle w:val="TableParagraph"/>
              <w:spacing w:before="120" w:line="221" w:lineRule="exact"/>
              <w:ind w:left="93"/>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30"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pic:cNvPicPr/>
                        </pic:nvPicPr>
                        <pic:blipFill>
                          <a:blip r:embed="rId26"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34120F" w:rsidRDefault="00D361F7" w:rsidP="005A079D">
            <w:pPr>
              <w:pStyle w:val="TableParagraph"/>
              <w:spacing w:before="120"/>
              <w:jc w:val="center"/>
              <w:rPr>
                <w:rFonts w:ascii="Arial" w:eastAsia="Arial" w:hAnsi="Arial" w:cs="Arial"/>
                <w:sz w:val="18"/>
                <w:szCs w:val="18"/>
                <w:lang w:val="en-GB"/>
              </w:rPr>
            </w:pPr>
            <w:del w:id="115" w:author="Tom Robinson" w:date="2016-10-10T10:06: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34120F"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7B19B0">
        <w:trPr>
          <w:trHeight w:hRule="exact" w:val="696"/>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E03488" w:rsidP="00E03488">
            <w:pPr>
              <w:pStyle w:val="TableParagraph"/>
              <w:spacing w:before="120" w:line="254" w:lineRule="auto"/>
              <w:ind w:left="409" w:right="150" w:hanging="334"/>
              <w:rPr>
                <w:rFonts w:ascii="Arial"/>
                <w:sz w:val="18"/>
                <w:lang w:val="en-GB"/>
              </w:rPr>
            </w:pPr>
            <w:r>
              <w:rPr>
                <w:rFonts w:ascii="Arial"/>
                <w:sz w:val="18"/>
                <w:lang w:val="en-GB"/>
              </w:rPr>
              <w:t>26</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line="254" w:lineRule="auto"/>
              <w:ind w:left="142" w:right="150"/>
              <w:rPr>
                <w:rFonts w:ascii="Arial"/>
                <w:sz w:val="18"/>
                <w:lang w:val="en-GB"/>
              </w:rPr>
            </w:pPr>
            <w:r w:rsidRPr="00174211">
              <w:rPr>
                <w:rFonts w:ascii="Arial" w:hAnsi="Arial"/>
                <w:sz w:val="18"/>
                <w:lang w:val="en-GB"/>
              </w:rPr>
              <w:t xml:space="preserve">Pose any ethical issue not covered </w:t>
            </w:r>
            <w:r>
              <w:rPr>
                <w:rFonts w:ascii="Arial" w:hAnsi="Arial"/>
                <w:sz w:val="18"/>
                <w:lang w:val="en-GB"/>
              </w:rPr>
              <w:t xml:space="preserve">elsewhere </w:t>
            </w:r>
            <w:r w:rsidRPr="00174211">
              <w:rPr>
                <w:rFonts w:ascii="Arial" w:hAnsi="Arial"/>
                <w:sz w:val="18"/>
                <w:lang w:val="en-GB"/>
              </w:rPr>
              <w:t>in this checklist</w:t>
            </w:r>
            <w:r>
              <w:rPr>
                <w:rFonts w:ascii="Arial" w:hAnsi="Arial"/>
                <w:sz w:val="18"/>
                <w:lang w:val="en-GB"/>
              </w:rPr>
              <w:t xml:space="preserve"> (excluding issues relating to animals and significant habitats which are dealt with in a separate form)</w:t>
            </w:r>
            <w:r w:rsidRPr="00174211">
              <w:rPr>
                <w:rFonts w:ascii="Arial" w:hAnsi="Arial"/>
                <w:sz w:val="18"/>
                <w:lang w:val="en-GB"/>
              </w:rPr>
              <w: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0" w:lineRule="exact"/>
              <w:ind w:left="93"/>
              <w:rPr>
                <w:rFonts w:ascii="Trebuchet MS" w:eastAsia="Trebuchet MS" w:hAnsi="Trebuchet MS" w:cs="Trebuchet MS"/>
                <w:b/>
                <w:bCs/>
                <w:sz w:val="19"/>
                <w:szCs w:val="19"/>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bottom w:val="single" w:sz="3" w:space="0" w:color="B3B2B2"/>
              <w:right w:val="single" w:sz="3" w:space="0" w:color="9D9D9C"/>
            </w:tcBorders>
          </w:tcPr>
          <w:p w:rsidR="00D361F7" w:rsidRPr="00EC557A" w:rsidRDefault="00D361F7" w:rsidP="005A079D">
            <w:pPr>
              <w:pStyle w:val="TableParagraph"/>
              <w:spacing w:before="120"/>
              <w:jc w:val="center"/>
              <w:rPr>
                <w:rFonts w:ascii="Arial" w:eastAsia="Trebuchet MS" w:hAnsi="Arial" w:cs="Arial"/>
                <w:bCs/>
                <w:sz w:val="18"/>
                <w:szCs w:val="18"/>
                <w:lang w:val="en-GB"/>
              </w:rPr>
            </w:pPr>
            <w:del w:id="116" w:author="Tom Robinson" w:date="2016-10-10T10:07:00Z">
              <w:r w:rsidRPr="00EC557A" w:rsidDel="00A20397">
                <w:rPr>
                  <w:rFonts w:ascii="Arial" w:eastAsia="Trebuchet MS" w:hAnsi="Arial" w:cs="Arial"/>
                  <w:bCs/>
                  <w:sz w:val="18"/>
                  <w:szCs w:val="18"/>
                  <w:lang w:val="en-GB"/>
                </w:rPr>
                <w:delText>YES</w:delText>
              </w:r>
            </w:del>
          </w:p>
        </w:tc>
        <w:tc>
          <w:tcPr>
            <w:tcW w:w="849" w:type="dxa"/>
            <w:tcBorders>
              <w:left w:val="single" w:sz="3" w:space="0" w:color="9D9D9C"/>
              <w:bottom w:val="single" w:sz="3" w:space="0" w:color="B3B2B2"/>
              <w:right w:val="single" w:sz="3" w:space="0" w:color="9D9D9C"/>
            </w:tcBorders>
          </w:tcPr>
          <w:p w:rsidR="00D361F7" w:rsidRPr="00EC557A" w:rsidRDefault="00D361F7" w:rsidP="005A079D">
            <w:pPr>
              <w:pStyle w:val="TableParagraph"/>
              <w:spacing w:before="120"/>
              <w:jc w:val="center"/>
              <w:rPr>
                <w:rFonts w:ascii="Arial" w:eastAsia="Trebuchet MS" w:hAnsi="Arial" w:cs="Arial"/>
                <w:bCs/>
                <w:sz w:val="18"/>
                <w:szCs w:val="18"/>
                <w:lang w:val="en-GB"/>
              </w:rPr>
            </w:pPr>
            <w:r w:rsidRPr="00EC557A">
              <w:rPr>
                <w:rFonts w:ascii="Arial" w:eastAsia="Trebuchet MS" w:hAnsi="Arial" w:cs="Arial"/>
                <w:bCs/>
                <w:sz w:val="18"/>
                <w:szCs w:val="18"/>
                <w:lang w:val="en-GB"/>
              </w:rPr>
              <w:t>NO</w:t>
            </w:r>
          </w:p>
        </w:tc>
      </w:tr>
    </w:tbl>
    <w:p w:rsidR="001C28F7" w:rsidRDefault="001C28F7" w:rsidP="00BD634D">
      <w:pPr>
        <w:jc w:val="both"/>
        <w:rPr>
          <w:rFonts w:ascii="Arial" w:eastAsia="Arial" w:hAnsi="Arial" w:cs="Arial"/>
          <w:sz w:val="18"/>
          <w:szCs w:val="18"/>
          <w:lang w:val="en-GB"/>
        </w:rPr>
      </w:pPr>
    </w:p>
    <w:p w:rsidR="00BD634D" w:rsidRDefault="00BD634D" w:rsidP="00901C4C">
      <w:pPr>
        <w:jc w:val="center"/>
        <w:rPr>
          <w:rFonts w:ascii="Arial" w:eastAsia="Arial" w:hAnsi="Arial" w:cs="Arial"/>
          <w:sz w:val="18"/>
          <w:szCs w:val="18"/>
          <w:lang w:val="en-GB"/>
        </w:rPr>
      </w:pPr>
    </w:p>
    <w:p w:rsidR="00BD634D" w:rsidRPr="00BD634D" w:rsidRDefault="00BD634D" w:rsidP="00BD634D">
      <w:pPr>
        <w:rPr>
          <w:rFonts w:ascii="Arial" w:hAnsi="Arial" w:cs="Arial"/>
          <w:color w:val="000000" w:themeColor="text1"/>
        </w:rPr>
      </w:pPr>
      <w:r w:rsidRPr="00BD634D">
        <w:rPr>
          <w:rFonts w:ascii="Arial" w:hAnsi="Arial" w:cs="Arial"/>
          <w:color w:val="000000" w:themeColor="text1"/>
        </w:rPr>
        <w:t>Please note that the FREP will refer to the Office of the Secretary and Clerk any application where, in the view of the Chair, the proposed research poses a risk of a legal or security related nature to Anglia Ruskin University.  The Chair will seek guidance from the Secretary and Clerk before the FREP decides if the proposed research can be granted ethical approval and/or the nature of any special arrangements which need to be put in place. </w:t>
      </w:r>
    </w:p>
    <w:p w:rsidR="00BD634D" w:rsidRPr="00B30CA2" w:rsidRDefault="00BD634D" w:rsidP="00901C4C">
      <w:pPr>
        <w:jc w:val="center"/>
        <w:rPr>
          <w:rFonts w:ascii="Arial" w:eastAsia="Arial" w:hAnsi="Arial" w:cs="Arial"/>
          <w:sz w:val="18"/>
          <w:szCs w:val="18"/>
          <w:lang w:val="en-GB"/>
        </w:rPr>
        <w:sectPr w:rsidR="00BD634D" w:rsidRPr="00B30CA2" w:rsidSect="00690EA7">
          <w:footerReference w:type="default" r:id="rId27"/>
          <w:pgSz w:w="11910" w:h="16840"/>
          <w:pgMar w:top="1440" w:right="1080" w:bottom="1440" w:left="1080" w:header="0" w:footer="254" w:gutter="0"/>
          <w:pgNumType w:start="1"/>
          <w:cols w:space="720"/>
          <w:docGrid w:linePitch="299"/>
        </w:sectPr>
      </w:pPr>
    </w:p>
    <w:p w:rsidR="006671A1" w:rsidRPr="00B30CA2" w:rsidRDefault="000D437E" w:rsidP="000624BD">
      <w:pPr>
        <w:pStyle w:val="Heading1"/>
        <w:ind w:left="0" w:firstLine="142"/>
        <w:rPr>
          <w:lang w:val="en-GB"/>
        </w:rPr>
      </w:pPr>
      <w:r w:rsidRPr="00B30CA2">
        <w:rPr>
          <w:color w:val="34BDEF"/>
          <w:lang w:val="en-GB"/>
        </w:rPr>
        <w:lastRenderedPageBreak/>
        <w:t xml:space="preserve">Section 3: </w:t>
      </w:r>
      <w:r w:rsidRPr="00B30CA2">
        <w:rPr>
          <w:color w:val="34BDEF"/>
          <w:spacing w:val="-5"/>
          <w:lang w:val="en-GB"/>
        </w:rPr>
        <w:t>Approval</w:t>
      </w:r>
      <w:r w:rsidRPr="00B30CA2">
        <w:rPr>
          <w:color w:val="34BDEF"/>
          <w:spacing w:val="41"/>
          <w:lang w:val="en-GB"/>
        </w:rPr>
        <w:t xml:space="preserve"> </w:t>
      </w:r>
      <w:r w:rsidRPr="00B30CA2">
        <w:rPr>
          <w:color w:val="34BDEF"/>
          <w:spacing w:val="-3"/>
          <w:lang w:val="en-GB"/>
        </w:rPr>
        <w:t>process</w:t>
      </w:r>
    </w:p>
    <w:p w:rsidR="000C15E8" w:rsidRDefault="000C15E8">
      <w:pPr>
        <w:spacing w:before="13" w:line="254" w:lineRule="auto"/>
        <w:ind w:left="110"/>
        <w:rPr>
          <w:rFonts w:ascii="Arial"/>
          <w:sz w:val="18"/>
          <w:lang w:val="en-GB"/>
        </w:rPr>
      </w:pPr>
    </w:p>
    <w:p w:rsidR="000C15E8" w:rsidRPr="00AA5023" w:rsidRDefault="000D437E">
      <w:pPr>
        <w:spacing w:before="13" w:line="254" w:lineRule="auto"/>
        <w:ind w:left="110"/>
        <w:rPr>
          <w:rFonts w:ascii="Arial"/>
          <w:spacing w:val="36"/>
          <w:sz w:val="20"/>
          <w:szCs w:val="20"/>
          <w:lang w:val="en-GB"/>
        </w:rPr>
      </w:pPr>
      <w:r w:rsidRPr="00AA5023">
        <w:rPr>
          <w:rFonts w:ascii="Arial"/>
          <w:sz w:val="20"/>
          <w:szCs w:val="20"/>
          <w:lang w:val="en-GB"/>
        </w:rPr>
        <w:t>All</w:t>
      </w:r>
      <w:r w:rsidRPr="00AA5023">
        <w:rPr>
          <w:rFonts w:ascii="Arial"/>
          <w:spacing w:val="-8"/>
          <w:sz w:val="20"/>
          <w:szCs w:val="20"/>
          <w:lang w:val="en-GB"/>
        </w:rPr>
        <w:t xml:space="preserve"> </w:t>
      </w:r>
      <w:r w:rsidRPr="00AA5023">
        <w:rPr>
          <w:rFonts w:ascii="Arial"/>
          <w:sz w:val="20"/>
          <w:szCs w:val="20"/>
          <w:lang w:val="en-GB"/>
        </w:rPr>
        <w:t>student</w:t>
      </w:r>
      <w:r w:rsidRPr="00AA5023">
        <w:rPr>
          <w:rFonts w:ascii="Arial"/>
          <w:spacing w:val="-8"/>
          <w:sz w:val="20"/>
          <w:szCs w:val="20"/>
          <w:lang w:val="en-GB"/>
        </w:rPr>
        <w:t xml:space="preserve"> </w:t>
      </w:r>
      <w:r w:rsidRPr="00AA5023">
        <w:rPr>
          <w:rFonts w:ascii="Arial"/>
          <w:sz w:val="20"/>
          <w:szCs w:val="20"/>
          <w:lang w:val="en-GB"/>
        </w:rPr>
        <w:t>applications</w:t>
      </w:r>
      <w:r w:rsidRPr="00AA5023">
        <w:rPr>
          <w:rFonts w:ascii="Arial"/>
          <w:spacing w:val="-8"/>
          <w:sz w:val="20"/>
          <w:szCs w:val="20"/>
          <w:lang w:val="en-GB"/>
        </w:rPr>
        <w:t xml:space="preserve"> </w:t>
      </w:r>
      <w:r w:rsidRPr="00AA5023">
        <w:rPr>
          <w:rFonts w:ascii="Arial"/>
          <w:sz w:val="20"/>
          <w:szCs w:val="20"/>
          <w:lang w:val="en-GB"/>
        </w:rPr>
        <w:t>must</w:t>
      </w:r>
      <w:r w:rsidRPr="00AA5023">
        <w:rPr>
          <w:rFonts w:ascii="Arial"/>
          <w:spacing w:val="-8"/>
          <w:sz w:val="20"/>
          <w:szCs w:val="20"/>
          <w:lang w:val="en-GB"/>
        </w:rPr>
        <w:t xml:space="preserve"> </w:t>
      </w:r>
      <w:r w:rsidRPr="00AA5023">
        <w:rPr>
          <w:rFonts w:ascii="Arial"/>
          <w:sz w:val="20"/>
          <w:szCs w:val="20"/>
          <w:lang w:val="en-GB"/>
        </w:rPr>
        <w:t>be</w:t>
      </w:r>
      <w:r w:rsidRPr="00AA5023">
        <w:rPr>
          <w:rFonts w:ascii="Arial"/>
          <w:spacing w:val="-8"/>
          <w:sz w:val="20"/>
          <w:szCs w:val="20"/>
          <w:lang w:val="en-GB"/>
        </w:rPr>
        <w:t xml:space="preserve"> </w:t>
      </w:r>
      <w:r w:rsidRPr="00AA5023">
        <w:rPr>
          <w:rFonts w:ascii="Arial"/>
          <w:sz w:val="20"/>
          <w:szCs w:val="20"/>
          <w:lang w:val="en-GB"/>
        </w:rPr>
        <w:t>sent</w:t>
      </w:r>
      <w:r w:rsidRPr="00AA5023">
        <w:rPr>
          <w:rFonts w:ascii="Arial"/>
          <w:spacing w:val="-8"/>
          <w:sz w:val="20"/>
          <w:szCs w:val="20"/>
          <w:lang w:val="en-GB"/>
        </w:rPr>
        <w:t xml:space="preserve"> </w:t>
      </w:r>
      <w:r w:rsidRPr="00AA5023">
        <w:rPr>
          <w:rFonts w:ascii="Arial"/>
          <w:sz w:val="20"/>
          <w:szCs w:val="20"/>
          <w:lang w:val="en-GB"/>
        </w:rPr>
        <w:t>to</w:t>
      </w:r>
      <w:r w:rsidRPr="00AA5023">
        <w:rPr>
          <w:rFonts w:ascii="Arial"/>
          <w:spacing w:val="-8"/>
          <w:sz w:val="20"/>
          <w:szCs w:val="20"/>
          <w:lang w:val="en-GB"/>
        </w:rPr>
        <w:t xml:space="preserve"> </w:t>
      </w:r>
      <w:r w:rsidRPr="00AA5023">
        <w:rPr>
          <w:rFonts w:ascii="Arial"/>
          <w:sz w:val="20"/>
          <w:szCs w:val="20"/>
          <w:lang w:val="en-GB"/>
        </w:rPr>
        <w:t>your</w:t>
      </w:r>
      <w:r w:rsidRPr="00AA5023">
        <w:rPr>
          <w:rFonts w:ascii="Arial"/>
          <w:spacing w:val="-8"/>
          <w:sz w:val="20"/>
          <w:szCs w:val="20"/>
          <w:lang w:val="en-GB"/>
        </w:rPr>
        <w:t xml:space="preserve"> </w:t>
      </w:r>
      <w:r w:rsidRPr="00AA5023">
        <w:rPr>
          <w:rFonts w:ascii="Arial"/>
          <w:sz w:val="20"/>
          <w:szCs w:val="20"/>
          <w:lang w:val="en-GB"/>
        </w:rPr>
        <w:t>Supervisor</w:t>
      </w:r>
      <w:r w:rsidRPr="00AA5023">
        <w:rPr>
          <w:rFonts w:ascii="Arial"/>
          <w:spacing w:val="-8"/>
          <w:sz w:val="20"/>
          <w:szCs w:val="20"/>
          <w:lang w:val="en-GB"/>
        </w:rPr>
        <w:t xml:space="preserve"> </w:t>
      </w:r>
      <w:r w:rsidRPr="00AA5023">
        <w:rPr>
          <w:rFonts w:ascii="Arial"/>
          <w:sz w:val="20"/>
          <w:szCs w:val="20"/>
          <w:lang w:val="en-GB"/>
        </w:rPr>
        <w:t>for</w:t>
      </w:r>
      <w:r w:rsidRPr="00AA5023">
        <w:rPr>
          <w:rFonts w:ascii="Arial"/>
          <w:spacing w:val="-8"/>
          <w:sz w:val="20"/>
          <w:szCs w:val="20"/>
          <w:lang w:val="en-GB"/>
        </w:rPr>
        <w:t xml:space="preserve"> </w:t>
      </w:r>
      <w:r w:rsidRPr="00AA5023">
        <w:rPr>
          <w:rFonts w:ascii="Arial"/>
          <w:sz w:val="20"/>
          <w:szCs w:val="20"/>
          <w:lang w:val="en-GB"/>
        </w:rPr>
        <w:t>checking.</w:t>
      </w:r>
      <w:r w:rsidRPr="00AA5023">
        <w:rPr>
          <w:rFonts w:ascii="Arial"/>
          <w:spacing w:val="36"/>
          <w:sz w:val="20"/>
          <w:szCs w:val="20"/>
          <w:lang w:val="en-GB"/>
        </w:rPr>
        <w:t xml:space="preserve"> </w:t>
      </w:r>
    </w:p>
    <w:p w:rsidR="006671A1" w:rsidRPr="00AA5023" w:rsidRDefault="000D437E">
      <w:pPr>
        <w:spacing w:before="13" w:line="254" w:lineRule="auto"/>
        <w:ind w:left="110"/>
        <w:rPr>
          <w:rFonts w:ascii="Arial"/>
          <w:w w:val="95"/>
          <w:sz w:val="20"/>
          <w:szCs w:val="20"/>
          <w:lang w:val="en-GB"/>
        </w:rPr>
      </w:pPr>
      <w:r w:rsidRPr="00AA5023">
        <w:rPr>
          <w:rFonts w:ascii="Arial"/>
          <w:spacing w:val="-5"/>
          <w:sz w:val="20"/>
          <w:szCs w:val="20"/>
          <w:lang w:val="en-GB"/>
        </w:rPr>
        <w:t>Your</w:t>
      </w:r>
      <w:r w:rsidRPr="00AA5023">
        <w:rPr>
          <w:rFonts w:ascii="Arial"/>
          <w:spacing w:val="-8"/>
          <w:sz w:val="20"/>
          <w:szCs w:val="20"/>
          <w:lang w:val="en-GB"/>
        </w:rPr>
        <w:t xml:space="preserve"> </w:t>
      </w:r>
      <w:r w:rsidRPr="00AA5023">
        <w:rPr>
          <w:rFonts w:ascii="Arial"/>
          <w:sz w:val="20"/>
          <w:szCs w:val="20"/>
          <w:lang w:val="en-GB"/>
        </w:rPr>
        <w:t>Supervisor</w:t>
      </w:r>
      <w:r w:rsidRPr="00AA5023">
        <w:rPr>
          <w:rFonts w:ascii="Arial"/>
          <w:spacing w:val="-8"/>
          <w:sz w:val="20"/>
          <w:szCs w:val="20"/>
          <w:lang w:val="en-GB"/>
        </w:rPr>
        <w:t xml:space="preserve"> </w:t>
      </w:r>
      <w:r w:rsidRPr="00AA5023">
        <w:rPr>
          <w:rFonts w:ascii="Arial"/>
          <w:sz w:val="20"/>
          <w:szCs w:val="20"/>
          <w:lang w:val="en-GB"/>
        </w:rPr>
        <w:t>must</w:t>
      </w:r>
      <w:r w:rsidRPr="00AA5023">
        <w:rPr>
          <w:rFonts w:ascii="Arial"/>
          <w:spacing w:val="-8"/>
          <w:sz w:val="20"/>
          <w:szCs w:val="20"/>
          <w:lang w:val="en-GB"/>
        </w:rPr>
        <w:t xml:space="preserve"> </w:t>
      </w:r>
      <w:r w:rsidRPr="00AA5023">
        <w:rPr>
          <w:rFonts w:ascii="Arial"/>
          <w:sz w:val="20"/>
          <w:szCs w:val="20"/>
          <w:lang w:val="en-GB"/>
        </w:rPr>
        <w:t>then</w:t>
      </w:r>
      <w:r w:rsidRPr="00AA5023">
        <w:rPr>
          <w:rFonts w:ascii="Arial"/>
          <w:spacing w:val="-8"/>
          <w:sz w:val="20"/>
          <w:szCs w:val="20"/>
          <w:lang w:val="en-GB"/>
        </w:rPr>
        <w:t xml:space="preserve"> </w:t>
      </w:r>
      <w:r w:rsidRPr="00AA5023">
        <w:rPr>
          <w:rFonts w:ascii="Arial"/>
          <w:sz w:val="20"/>
          <w:szCs w:val="20"/>
          <w:lang w:val="en-GB"/>
        </w:rPr>
        <w:t>forward</w:t>
      </w:r>
      <w:r w:rsidRPr="00AA5023">
        <w:rPr>
          <w:rFonts w:ascii="Arial"/>
          <w:spacing w:val="-8"/>
          <w:sz w:val="20"/>
          <w:szCs w:val="20"/>
          <w:lang w:val="en-GB"/>
        </w:rPr>
        <w:t xml:space="preserve"> </w:t>
      </w:r>
      <w:r w:rsidRPr="00AA5023">
        <w:rPr>
          <w:rFonts w:ascii="Arial"/>
          <w:sz w:val="20"/>
          <w:szCs w:val="20"/>
          <w:lang w:val="en-GB"/>
        </w:rPr>
        <w:t>the</w:t>
      </w:r>
      <w:r w:rsidRPr="00AA5023">
        <w:rPr>
          <w:rFonts w:ascii="Arial"/>
          <w:spacing w:val="-8"/>
          <w:sz w:val="20"/>
          <w:szCs w:val="20"/>
          <w:lang w:val="en-GB"/>
        </w:rPr>
        <w:t xml:space="preserve"> </w:t>
      </w:r>
      <w:r w:rsidRPr="00AA5023">
        <w:rPr>
          <w:rFonts w:ascii="Arial"/>
          <w:sz w:val="20"/>
          <w:szCs w:val="20"/>
          <w:lang w:val="en-GB"/>
        </w:rPr>
        <w:t>application</w:t>
      </w:r>
      <w:r w:rsidRPr="00AA5023">
        <w:rPr>
          <w:rFonts w:ascii="Arial"/>
          <w:spacing w:val="-8"/>
          <w:sz w:val="20"/>
          <w:szCs w:val="20"/>
          <w:lang w:val="en-GB"/>
        </w:rPr>
        <w:t xml:space="preserve"> </w:t>
      </w:r>
      <w:r w:rsidRPr="00AA5023">
        <w:rPr>
          <w:rFonts w:ascii="Arial"/>
          <w:sz w:val="20"/>
          <w:szCs w:val="20"/>
          <w:lang w:val="en-GB"/>
        </w:rPr>
        <w:t>to</w:t>
      </w:r>
      <w:r w:rsidRPr="00AA5023">
        <w:rPr>
          <w:rFonts w:ascii="Arial"/>
          <w:spacing w:val="-8"/>
          <w:sz w:val="20"/>
          <w:szCs w:val="20"/>
          <w:lang w:val="en-GB"/>
        </w:rPr>
        <w:t xml:space="preserve"> </w:t>
      </w:r>
      <w:r w:rsidRPr="00AA5023">
        <w:rPr>
          <w:rFonts w:ascii="Arial"/>
          <w:sz w:val="20"/>
          <w:szCs w:val="20"/>
          <w:lang w:val="en-GB"/>
        </w:rPr>
        <w:t xml:space="preserve">the </w:t>
      </w:r>
      <w:r w:rsidRPr="00AA5023">
        <w:rPr>
          <w:rFonts w:ascii="Arial"/>
          <w:w w:val="95"/>
          <w:sz w:val="20"/>
          <w:szCs w:val="20"/>
          <w:lang w:val="en-GB"/>
        </w:rPr>
        <w:t>DREP/FREP</w:t>
      </w:r>
      <w:r w:rsidRPr="00AA5023">
        <w:rPr>
          <w:rFonts w:ascii="Arial"/>
          <w:spacing w:val="-26"/>
          <w:w w:val="95"/>
          <w:sz w:val="20"/>
          <w:szCs w:val="20"/>
          <w:lang w:val="en-GB"/>
        </w:rPr>
        <w:t xml:space="preserve"> </w:t>
      </w:r>
      <w:r w:rsidRPr="00AA5023">
        <w:rPr>
          <w:rFonts w:ascii="Arial"/>
          <w:w w:val="95"/>
          <w:sz w:val="20"/>
          <w:szCs w:val="20"/>
          <w:lang w:val="en-GB"/>
        </w:rPr>
        <w:t>(as</w:t>
      </w:r>
      <w:r w:rsidRPr="00AA5023">
        <w:rPr>
          <w:rFonts w:ascii="Arial"/>
          <w:spacing w:val="-26"/>
          <w:w w:val="95"/>
          <w:sz w:val="20"/>
          <w:szCs w:val="20"/>
          <w:lang w:val="en-GB"/>
        </w:rPr>
        <w:t xml:space="preserve"> </w:t>
      </w:r>
      <w:r w:rsidRPr="00AA5023">
        <w:rPr>
          <w:rFonts w:ascii="Arial"/>
          <w:w w:val="95"/>
          <w:sz w:val="20"/>
          <w:szCs w:val="20"/>
          <w:lang w:val="en-GB"/>
        </w:rPr>
        <w:t>appropriate)</w:t>
      </w:r>
    </w:p>
    <w:p w:rsidR="000C15E8" w:rsidRPr="00AA5023" w:rsidRDefault="000C15E8">
      <w:pPr>
        <w:spacing w:before="13" w:line="254" w:lineRule="auto"/>
        <w:ind w:left="110"/>
        <w:rPr>
          <w:rFonts w:ascii="Arial"/>
          <w:w w:val="95"/>
          <w:sz w:val="20"/>
          <w:szCs w:val="20"/>
          <w:lang w:val="en-GB"/>
        </w:rPr>
      </w:pPr>
    </w:p>
    <w:p w:rsidR="000C15E8" w:rsidRPr="00AA5023" w:rsidRDefault="000C15E8" w:rsidP="000C15E8">
      <w:pPr>
        <w:spacing w:before="46"/>
        <w:ind w:left="110"/>
        <w:rPr>
          <w:rFonts w:ascii="Arial" w:hAnsi="Arial"/>
          <w:sz w:val="20"/>
          <w:szCs w:val="20"/>
          <w:lang w:val="en-GB"/>
        </w:rPr>
      </w:pPr>
      <w:r w:rsidRPr="00AA5023">
        <w:rPr>
          <w:rFonts w:ascii="Arial" w:hAnsi="Arial"/>
          <w:sz w:val="20"/>
          <w:szCs w:val="20"/>
          <w:lang w:val="en-GB"/>
        </w:rPr>
        <w:t>FREP</w:t>
      </w:r>
      <w:r w:rsidRPr="00AA5023">
        <w:rPr>
          <w:rFonts w:ascii="Arial" w:hAnsi="Arial"/>
          <w:spacing w:val="-16"/>
          <w:sz w:val="20"/>
          <w:szCs w:val="20"/>
          <w:lang w:val="en-GB"/>
        </w:rPr>
        <w:t xml:space="preserve"> </w:t>
      </w:r>
      <w:r w:rsidRPr="00AA5023">
        <w:rPr>
          <w:rFonts w:ascii="Arial" w:hAnsi="Arial"/>
          <w:sz w:val="20"/>
          <w:szCs w:val="20"/>
          <w:lang w:val="en-GB"/>
        </w:rPr>
        <w:t>=</w:t>
      </w:r>
      <w:r w:rsidRPr="00AA5023">
        <w:rPr>
          <w:rFonts w:ascii="Arial" w:hAnsi="Arial"/>
          <w:spacing w:val="-16"/>
          <w:sz w:val="20"/>
          <w:szCs w:val="20"/>
          <w:lang w:val="en-GB"/>
        </w:rPr>
        <w:t xml:space="preserve"> </w:t>
      </w:r>
      <w:r w:rsidRPr="00AA5023">
        <w:rPr>
          <w:rFonts w:ascii="Arial" w:hAnsi="Arial"/>
          <w:sz w:val="20"/>
          <w:szCs w:val="20"/>
          <w:lang w:val="en-GB"/>
        </w:rPr>
        <w:t>Faculty</w:t>
      </w:r>
      <w:r w:rsidRPr="00AA5023">
        <w:rPr>
          <w:rFonts w:ascii="Arial" w:hAnsi="Arial"/>
          <w:spacing w:val="-16"/>
          <w:sz w:val="20"/>
          <w:szCs w:val="20"/>
          <w:lang w:val="en-GB"/>
        </w:rPr>
        <w:t xml:space="preserve"> </w:t>
      </w:r>
      <w:r w:rsidRPr="00AA5023">
        <w:rPr>
          <w:rFonts w:ascii="Arial" w:hAnsi="Arial"/>
          <w:sz w:val="20"/>
          <w:szCs w:val="20"/>
          <w:lang w:val="en-GB"/>
        </w:rPr>
        <w:t>Research</w:t>
      </w:r>
      <w:r w:rsidRPr="00AA5023">
        <w:rPr>
          <w:rFonts w:ascii="Arial" w:hAnsi="Arial"/>
          <w:spacing w:val="-16"/>
          <w:sz w:val="20"/>
          <w:szCs w:val="20"/>
          <w:lang w:val="en-GB"/>
        </w:rPr>
        <w:t xml:space="preserve"> </w:t>
      </w:r>
      <w:r w:rsidRPr="00AA5023">
        <w:rPr>
          <w:rFonts w:ascii="Arial" w:hAnsi="Arial"/>
          <w:sz w:val="20"/>
          <w:szCs w:val="20"/>
          <w:lang w:val="en-GB"/>
        </w:rPr>
        <w:t>Ethics</w:t>
      </w:r>
      <w:r w:rsidRPr="00AA5023">
        <w:rPr>
          <w:rFonts w:ascii="Arial" w:hAnsi="Arial"/>
          <w:spacing w:val="-16"/>
          <w:sz w:val="20"/>
          <w:szCs w:val="20"/>
          <w:lang w:val="en-GB"/>
        </w:rPr>
        <w:t xml:space="preserve"> </w:t>
      </w:r>
      <w:r w:rsidR="00AA5023">
        <w:rPr>
          <w:rFonts w:ascii="Arial" w:hAnsi="Arial"/>
          <w:sz w:val="20"/>
          <w:szCs w:val="20"/>
          <w:lang w:val="en-GB"/>
        </w:rPr>
        <w:t>Panel</w:t>
      </w:r>
    </w:p>
    <w:p w:rsidR="000C15E8" w:rsidRPr="00AA5023" w:rsidRDefault="000C15E8" w:rsidP="000C15E8">
      <w:pPr>
        <w:spacing w:before="46"/>
        <w:ind w:left="110"/>
        <w:rPr>
          <w:rFonts w:ascii="Arial" w:eastAsia="Arial" w:hAnsi="Arial" w:cs="Arial"/>
          <w:sz w:val="20"/>
          <w:szCs w:val="20"/>
          <w:lang w:val="en-GB"/>
        </w:rPr>
      </w:pPr>
      <w:r w:rsidRPr="00AA5023">
        <w:rPr>
          <w:rFonts w:ascii="Arial" w:hAnsi="Arial"/>
          <w:sz w:val="20"/>
          <w:szCs w:val="20"/>
          <w:lang w:val="en-GB"/>
        </w:rPr>
        <w:t>DREP</w:t>
      </w:r>
      <w:r w:rsidRPr="00AA5023">
        <w:rPr>
          <w:rFonts w:ascii="Arial" w:hAnsi="Arial"/>
          <w:spacing w:val="-16"/>
          <w:sz w:val="20"/>
          <w:szCs w:val="20"/>
          <w:lang w:val="en-GB"/>
        </w:rPr>
        <w:t xml:space="preserve"> </w:t>
      </w:r>
      <w:r w:rsidRPr="00AA5023">
        <w:rPr>
          <w:rFonts w:ascii="Arial" w:hAnsi="Arial"/>
          <w:sz w:val="20"/>
          <w:szCs w:val="20"/>
          <w:lang w:val="en-GB"/>
        </w:rPr>
        <w:t>=</w:t>
      </w:r>
      <w:r w:rsidRPr="00AA5023">
        <w:rPr>
          <w:rFonts w:ascii="Arial" w:hAnsi="Arial"/>
          <w:spacing w:val="-16"/>
          <w:sz w:val="20"/>
          <w:szCs w:val="20"/>
          <w:lang w:val="en-GB"/>
        </w:rPr>
        <w:t xml:space="preserve"> </w:t>
      </w:r>
      <w:r w:rsidRPr="00AA5023">
        <w:rPr>
          <w:rFonts w:ascii="Arial" w:hAnsi="Arial"/>
          <w:sz w:val="20"/>
          <w:szCs w:val="20"/>
          <w:lang w:val="en-GB"/>
        </w:rPr>
        <w:t>Departmental</w:t>
      </w:r>
      <w:r w:rsidRPr="00AA5023">
        <w:rPr>
          <w:rFonts w:ascii="Arial" w:hAnsi="Arial"/>
          <w:spacing w:val="-16"/>
          <w:sz w:val="20"/>
          <w:szCs w:val="20"/>
          <w:lang w:val="en-GB"/>
        </w:rPr>
        <w:t xml:space="preserve"> </w:t>
      </w:r>
      <w:r w:rsidRPr="00AA5023">
        <w:rPr>
          <w:rFonts w:ascii="Arial" w:hAnsi="Arial"/>
          <w:sz w:val="20"/>
          <w:szCs w:val="20"/>
          <w:lang w:val="en-GB"/>
        </w:rPr>
        <w:t>Research</w:t>
      </w:r>
      <w:r w:rsidRPr="00AA5023">
        <w:rPr>
          <w:rFonts w:ascii="Arial" w:hAnsi="Arial"/>
          <w:spacing w:val="-16"/>
          <w:sz w:val="20"/>
          <w:szCs w:val="20"/>
          <w:lang w:val="en-GB"/>
        </w:rPr>
        <w:t xml:space="preserve"> </w:t>
      </w:r>
      <w:r w:rsidRPr="00AA5023">
        <w:rPr>
          <w:rFonts w:ascii="Arial" w:hAnsi="Arial"/>
          <w:sz w:val="20"/>
          <w:szCs w:val="20"/>
          <w:lang w:val="en-GB"/>
        </w:rPr>
        <w:t>Ethics</w:t>
      </w:r>
      <w:r w:rsidRPr="00AA5023">
        <w:rPr>
          <w:rFonts w:ascii="Arial" w:hAnsi="Arial"/>
          <w:spacing w:val="-16"/>
          <w:sz w:val="20"/>
          <w:szCs w:val="20"/>
          <w:lang w:val="en-GB"/>
        </w:rPr>
        <w:t xml:space="preserve"> </w:t>
      </w:r>
      <w:r w:rsidR="00AA5023">
        <w:rPr>
          <w:rFonts w:ascii="Arial" w:hAnsi="Arial"/>
          <w:sz w:val="20"/>
          <w:szCs w:val="20"/>
          <w:lang w:val="en-GB"/>
        </w:rPr>
        <w:t>Panel</w:t>
      </w:r>
    </w:p>
    <w:p w:rsidR="000C15E8" w:rsidRPr="00AA5023" w:rsidRDefault="000C15E8" w:rsidP="000C15E8">
      <w:pPr>
        <w:spacing w:before="13" w:line="254" w:lineRule="auto"/>
        <w:ind w:left="110"/>
        <w:rPr>
          <w:rFonts w:ascii="Arial"/>
          <w:sz w:val="20"/>
          <w:szCs w:val="20"/>
          <w:lang w:val="en-GB"/>
        </w:rPr>
      </w:pPr>
    </w:p>
    <w:p w:rsidR="006671A1" w:rsidRPr="00B30CA2" w:rsidRDefault="006671A1">
      <w:pPr>
        <w:spacing w:before="10"/>
        <w:rPr>
          <w:rFonts w:ascii="Arial" w:eastAsia="Arial" w:hAnsi="Arial" w:cs="Arial"/>
          <w:sz w:val="19"/>
          <w:szCs w:val="19"/>
          <w:lang w:val="en-GB"/>
        </w:rPr>
      </w:pPr>
    </w:p>
    <w:p w:rsidR="006671A1" w:rsidRPr="00B30CA2" w:rsidRDefault="006671A1">
      <w:pPr>
        <w:rPr>
          <w:rFonts w:ascii="Arial" w:eastAsia="Arial" w:hAnsi="Arial" w:cs="Arial"/>
          <w:sz w:val="19"/>
          <w:szCs w:val="19"/>
          <w:lang w:val="en-GB"/>
        </w:rPr>
        <w:sectPr w:rsidR="006671A1" w:rsidRPr="00B30CA2">
          <w:pgSz w:w="11910" w:h="16840"/>
          <w:pgMar w:top="740" w:right="760" w:bottom="440" w:left="740" w:header="0" w:footer="254" w:gutter="0"/>
          <w:cols w:space="720"/>
        </w:sectPr>
      </w:pPr>
    </w:p>
    <w:p w:rsidR="006671A1" w:rsidRPr="00B30CA2" w:rsidRDefault="00597715">
      <w:pPr>
        <w:pStyle w:val="BodyText"/>
        <w:spacing w:line="264" w:lineRule="exact"/>
        <w:ind w:right="-8"/>
        <w:rPr>
          <w:lang w:val="en-GB"/>
        </w:rPr>
      </w:pPr>
      <w:r>
        <w:rPr>
          <w:noProof/>
          <w:lang w:val="en-GB" w:eastAsia="en-GB"/>
        </w:rPr>
        <mc:AlternateContent>
          <mc:Choice Requires="wpg">
            <w:drawing>
              <wp:anchor distT="0" distB="0" distL="114300" distR="114300" simplePos="0" relativeHeight="1096" behindDoc="0" locked="0" layoutInCell="1" allowOverlap="1">
                <wp:simplePos x="0" y="0"/>
                <wp:positionH relativeFrom="page">
                  <wp:posOffset>599440</wp:posOffset>
                </wp:positionH>
                <wp:positionV relativeFrom="paragraph">
                  <wp:posOffset>80645</wp:posOffset>
                </wp:positionV>
                <wp:extent cx="354330" cy="354330"/>
                <wp:effectExtent l="0" t="0" r="7620" b="7620"/>
                <wp:wrapNone/>
                <wp:docPr id="5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 cy="354330"/>
                          <a:chOff x="944" y="127"/>
                          <a:chExt cx="558" cy="558"/>
                        </a:xfrm>
                      </wpg:grpSpPr>
                      <wps:wsp>
                        <wps:cNvPr id="53" name="Freeform 29"/>
                        <wps:cNvSpPr>
                          <a:spLocks/>
                        </wps:cNvSpPr>
                        <wps:spPr bwMode="auto">
                          <a:xfrm>
                            <a:off x="944" y="127"/>
                            <a:ext cx="558" cy="558"/>
                          </a:xfrm>
                          <a:custGeom>
                            <a:avLst/>
                            <a:gdLst>
                              <a:gd name="T0" fmla="+- 0 1222 944"/>
                              <a:gd name="T1" fmla="*/ T0 w 558"/>
                              <a:gd name="T2" fmla="+- 0 127 127"/>
                              <a:gd name="T3" fmla="*/ 127 h 558"/>
                              <a:gd name="T4" fmla="+- 0 1148 944"/>
                              <a:gd name="T5" fmla="*/ T4 w 558"/>
                              <a:gd name="T6" fmla="+- 0 137 127"/>
                              <a:gd name="T7" fmla="*/ 137 h 558"/>
                              <a:gd name="T8" fmla="+- 0 1082 944"/>
                              <a:gd name="T9" fmla="*/ T8 w 558"/>
                              <a:gd name="T10" fmla="+- 0 165 127"/>
                              <a:gd name="T11" fmla="*/ 165 h 558"/>
                              <a:gd name="T12" fmla="+- 0 1025 944"/>
                              <a:gd name="T13" fmla="*/ T12 w 558"/>
                              <a:gd name="T14" fmla="+- 0 209 127"/>
                              <a:gd name="T15" fmla="*/ 209 h 558"/>
                              <a:gd name="T16" fmla="+- 0 982 944"/>
                              <a:gd name="T17" fmla="*/ T16 w 558"/>
                              <a:gd name="T18" fmla="+- 0 265 127"/>
                              <a:gd name="T19" fmla="*/ 265 h 558"/>
                              <a:gd name="T20" fmla="+- 0 954 944"/>
                              <a:gd name="T21" fmla="*/ T20 w 558"/>
                              <a:gd name="T22" fmla="+- 0 331 127"/>
                              <a:gd name="T23" fmla="*/ 331 h 558"/>
                              <a:gd name="T24" fmla="+- 0 944 944"/>
                              <a:gd name="T25" fmla="*/ T24 w 558"/>
                              <a:gd name="T26" fmla="+- 0 406 127"/>
                              <a:gd name="T27" fmla="*/ 406 h 558"/>
                              <a:gd name="T28" fmla="+- 0 954 944"/>
                              <a:gd name="T29" fmla="*/ T28 w 558"/>
                              <a:gd name="T30" fmla="+- 0 480 127"/>
                              <a:gd name="T31" fmla="*/ 480 h 558"/>
                              <a:gd name="T32" fmla="+- 0 982 944"/>
                              <a:gd name="T33" fmla="*/ T32 w 558"/>
                              <a:gd name="T34" fmla="+- 0 546 127"/>
                              <a:gd name="T35" fmla="*/ 546 h 558"/>
                              <a:gd name="T36" fmla="+- 0 1025 944"/>
                              <a:gd name="T37" fmla="*/ T36 w 558"/>
                              <a:gd name="T38" fmla="+- 0 603 127"/>
                              <a:gd name="T39" fmla="*/ 603 h 558"/>
                              <a:gd name="T40" fmla="+- 0 1082 944"/>
                              <a:gd name="T41" fmla="*/ T40 w 558"/>
                              <a:gd name="T42" fmla="+- 0 646 127"/>
                              <a:gd name="T43" fmla="*/ 646 h 558"/>
                              <a:gd name="T44" fmla="+- 0 1148 944"/>
                              <a:gd name="T45" fmla="*/ T44 w 558"/>
                              <a:gd name="T46" fmla="+- 0 674 127"/>
                              <a:gd name="T47" fmla="*/ 674 h 558"/>
                              <a:gd name="T48" fmla="+- 0 1222 944"/>
                              <a:gd name="T49" fmla="*/ T48 w 558"/>
                              <a:gd name="T50" fmla="+- 0 684 127"/>
                              <a:gd name="T51" fmla="*/ 684 h 558"/>
                              <a:gd name="T52" fmla="+- 0 1296 944"/>
                              <a:gd name="T53" fmla="*/ T52 w 558"/>
                              <a:gd name="T54" fmla="+- 0 674 127"/>
                              <a:gd name="T55" fmla="*/ 674 h 558"/>
                              <a:gd name="T56" fmla="+- 0 1363 944"/>
                              <a:gd name="T57" fmla="*/ T56 w 558"/>
                              <a:gd name="T58" fmla="+- 0 646 127"/>
                              <a:gd name="T59" fmla="*/ 646 h 558"/>
                              <a:gd name="T60" fmla="+- 0 1419 944"/>
                              <a:gd name="T61" fmla="*/ T60 w 558"/>
                              <a:gd name="T62" fmla="+- 0 603 127"/>
                              <a:gd name="T63" fmla="*/ 603 h 558"/>
                              <a:gd name="T64" fmla="+- 0 1463 944"/>
                              <a:gd name="T65" fmla="*/ T64 w 558"/>
                              <a:gd name="T66" fmla="+- 0 546 127"/>
                              <a:gd name="T67" fmla="*/ 546 h 558"/>
                              <a:gd name="T68" fmla="+- 0 1491 944"/>
                              <a:gd name="T69" fmla="*/ T68 w 558"/>
                              <a:gd name="T70" fmla="+- 0 480 127"/>
                              <a:gd name="T71" fmla="*/ 480 h 558"/>
                              <a:gd name="T72" fmla="+- 0 1501 944"/>
                              <a:gd name="T73" fmla="*/ T72 w 558"/>
                              <a:gd name="T74" fmla="+- 0 406 127"/>
                              <a:gd name="T75" fmla="*/ 406 h 558"/>
                              <a:gd name="T76" fmla="+- 0 1491 944"/>
                              <a:gd name="T77" fmla="*/ T76 w 558"/>
                              <a:gd name="T78" fmla="+- 0 331 127"/>
                              <a:gd name="T79" fmla="*/ 331 h 558"/>
                              <a:gd name="T80" fmla="+- 0 1463 944"/>
                              <a:gd name="T81" fmla="*/ T80 w 558"/>
                              <a:gd name="T82" fmla="+- 0 265 127"/>
                              <a:gd name="T83" fmla="*/ 265 h 558"/>
                              <a:gd name="T84" fmla="+- 0 1419 944"/>
                              <a:gd name="T85" fmla="*/ T84 w 558"/>
                              <a:gd name="T86" fmla="+- 0 209 127"/>
                              <a:gd name="T87" fmla="*/ 209 h 558"/>
                              <a:gd name="T88" fmla="+- 0 1363 944"/>
                              <a:gd name="T89" fmla="*/ T88 w 558"/>
                              <a:gd name="T90" fmla="+- 0 165 127"/>
                              <a:gd name="T91" fmla="*/ 165 h 558"/>
                              <a:gd name="T92" fmla="+- 0 1296 944"/>
                              <a:gd name="T93" fmla="*/ T92 w 558"/>
                              <a:gd name="T94" fmla="+- 0 137 127"/>
                              <a:gd name="T95" fmla="*/ 137 h 558"/>
                              <a:gd name="T96" fmla="+- 0 1222 944"/>
                              <a:gd name="T97" fmla="*/ T96 w 558"/>
                              <a:gd name="T98" fmla="+- 0 127 127"/>
                              <a:gd name="T99" fmla="*/ 127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8" h="558">
                                <a:moveTo>
                                  <a:pt x="278" y="0"/>
                                </a:moveTo>
                                <a:lnTo>
                                  <a:pt x="204" y="10"/>
                                </a:lnTo>
                                <a:lnTo>
                                  <a:pt x="138" y="38"/>
                                </a:lnTo>
                                <a:lnTo>
                                  <a:pt x="81" y="82"/>
                                </a:lnTo>
                                <a:lnTo>
                                  <a:pt x="38" y="138"/>
                                </a:lnTo>
                                <a:lnTo>
                                  <a:pt x="10" y="204"/>
                                </a:lnTo>
                                <a:lnTo>
                                  <a:pt x="0" y="279"/>
                                </a:lnTo>
                                <a:lnTo>
                                  <a:pt x="10" y="353"/>
                                </a:lnTo>
                                <a:lnTo>
                                  <a:pt x="38" y="419"/>
                                </a:lnTo>
                                <a:lnTo>
                                  <a:pt x="81" y="476"/>
                                </a:lnTo>
                                <a:lnTo>
                                  <a:pt x="138" y="519"/>
                                </a:lnTo>
                                <a:lnTo>
                                  <a:pt x="204" y="547"/>
                                </a:lnTo>
                                <a:lnTo>
                                  <a:pt x="278" y="557"/>
                                </a:lnTo>
                                <a:lnTo>
                                  <a:pt x="352" y="547"/>
                                </a:lnTo>
                                <a:lnTo>
                                  <a:pt x="419" y="519"/>
                                </a:lnTo>
                                <a:lnTo>
                                  <a:pt x="475" y="476"/>
                                </a:lnTo>
                                <a:lnTo>
                                  <a:pt x="519" y="419"/>
                                </a:lnTo>
                                <a:lnTo>
                                  <a:pt x="547" y="353"/>
                                </a:lnTo>
                                <a:lnTo>
                                  <a:pt x="557" y="279"/>
                                </a:lnTo>
                                <a:lnTo>
                                  <a:pt x="547" y="204"/>
                                </a:lnTo>
                                <a:lnTo>
                                  <a:pt x="519" y="138"/>
                                </a:lnTo>
                                <a:lnTo>
                                  <a:pt x="475" y="82"/>
                                </a:lnTo>
                                <a:lnTo>
                                  <a:pt x="419" y="38"/>
                                </a:lnTo>
                                <a:lnTo>
                                  <a:pt x="352" y="10"/>
                                </a:lnTo>
                                <a:lnTo>
                                  <a:pt x="278" y="0"/>
                                </a:lnTo>
                                <a:close/>
                              </a:path>
                            </a:pathLst>
                          </a:custGeom>
                          <a:solidFill>
                            <a:srgbClr val="0096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D0E3A26" id="Group 28" o:spid="_x0000_s1026" style="position:absolute;margin-left:47.2pt;margin-top:6.35pt;width:27.9pt;height:27.9pt;z-index:1096;mso-position-horizontal-relative:page" coordorigin="944,127" coordsize="55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">
                <v:shape id="Freeform 29" o:spid="_x0000_s1027" style="position:absolute;left:944;top:127;width:558;height:558;visibility:visible;mso-wrap-style:square;v-text-anchor:top" coordsize="55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kGcEA&#10;AADbAAAADwAAAGRycy9kb3ducmV2LnhtbESPQWvCQBSE7wX/w/KEXopuaqlIdJVgEaSnNtH7I/vM&#10;BrNvl+xq0n/vFgo9DjPfDLPZjbYTd+pD61jB6zwDQVw73XKj4FQdZisQISJr7ByTgh8KsNtOnjaY&#10;azfwN93L2IhUwiFHBSZGn0sZakMWw9x54uRdXG8xJtk3Uvc4pHLbyUWWLaXFltOCQU97Q/W1vFkF&#10;758vaIZb+fElffBnXxWVpUKp5+lYrEFEGuN/+I8+6sS9we+X9A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CpBnBAAAA2wAAAA8AAAAAAAAAAAAAAAAAmAIAAGRycy9kb3du&#10;cmV2LnhtbFBLBQYAAAAABAAEAPUAAACGAwAAAAA=&#10;" path="m278,l204,10,138,38,81,82,38,138,10,204,,279r10,74l38,419r43,57l138,519r66,28l278,557r74,-10l419,519r56,-43l519,419r28,-66l557,279,547,204,519,138,475,82,419,38,352,10,278,xe" fillcolor="#009641" stroked="f">
                  <v:path arrowok="t" o:connecttype="custom" o:connectlocs="278,127;204,137;138,165;81,209;38,265;10,331;0,406;10,480;38,546;81,603;138,646;204,674;278,684;352,674;419,646;475,603;519,546;547,480;557,406;547,331;519,265;475,209;419,165;352,137;278,127" o:connectangles="0,0,0,0,0,0,0,0,0,0,0,0,0,0,0,0,0,0,0,0,0,0,0,0,0"/>
                </v:shape>
                <w10:wrap anchorx="page"/>
              </v:group>
            </w:pict>
          </mc:Fallback>
        </mc:AlternateContent>
      </w:r>
      <w:r w:rsidR="000D437E" w:rsidRPr="00B30CA2">
        <w:rPr>
          <w:lang w:val="en-GB"/>
        </w:rPr>
        <w:t>NO</w:t>
      </w:r>
      <w:r w:rsidR="000D437E" w:rsidRPr="00B30CA2">
        <w:rPr>
          <w:spacing w:val="-19"/>
          <w:lang w:val="en-GB"/>
        </w:rPr>
        <w:t xml:space="preserve"> </w:t>
      </w:r>
      <w:r w:rsidR="000D437E" w:rsidRPr="00B30CA2">
        <w:rPr>
          <w:spacing w:val="-3"/>
          <w:lang w:val="en-GB"/>
        </w:rPr>
        <w:t>answered</w:t>
      </w:r>
      <w:r w:rsidR="000D437E" w:rsidRPr="00B30CA2">
        <w:rPr>
          <w:spacing w:val="-19"/>
          <w:lang w:val="en-GB"/>
        </w:rPr>
        <w:t xml:space="preserve"> </w:t>
      </w:r>
      <w:r w:rsidR="000D437E" w:rsidRPr="00B30CA2">
        <w:rPr>
          <w:lang w:val="en-GB"/>
        </w:rPr>
        <w:t>to</w:t>
      </w:r>
      <w:r w:rsidR="000D437E" w:rsidRPr="00B30CA2">
        <w:rPr>
          <w:spacing w:val="-19"/>
          <w:lang w:val="en-GB"/>
        </w:rPr>
        <w:t xml:space="preserve"> </w:t>
      </w:r>
      <w:r w:rsidR="000D437E" w:rsidRPr="00B30CA2">
        <w:rPr>
          <w:lang w:val="en-GB"/>
        </w:rPr>
        <w:t>all</w:t>
      </w:r>
      <w:r w:rsidR="000D437E" w:rsidRPr="00B30CA2">
        <w:rPr>
          <w:spacing w:val="-19"/>
          <w:lang w:val="en-GB"/>
        </w:rPr>
        <w:t xml:space="preserve"> </w:t>
      </w:r>
      <w:r w:rsidR="000D437E" w:rsidRPr="00B30CA2">
        <w:rPr>
          <w:lang w:val="en-GB"/>
        </w:rPr>
        <w:t>questions</w:t>
      </w:r>
    </w:p>
    <w:p w:rsidR="006671A1" w:rsidRPr="00B30CA2" w:rsidRDefault="000D437E">
      <w:pPr>
        <w:pStyle w:val="Heading2"/>
        <w:spacing w:line="274" w:lineRule="exact"/>
        <w:ind w:right="-8"/>
        <w:rPr>
          <w:b w:val="0"/>
          <w:bCs w:val="0"/>
          <w:lang w:val="en-GB"/>
        </w:rPr>
      </w:pPr>
      <w:r w:rsidRPr="00B30CA2">
        <w:rPr>
          <w:color w:val="009641"/>
          <w:w w:val="95"/>
          <w:lang w:val="en-GB"/>
        </w:rPr>
        <w:t>Risk</w:t>
      </w:r>
      <w:r w:rsidRPr="00B30CA2">
        <w:rPr>
          <w:color w:val="009641"/>
          <w:spacing w:val="-43"/>
          <w:w w:val="95"/>
          <w:lang w:val="en-GB"/>
        </w:rPr>
        <w:t xml:space="preserve"> </w:t>
      </w:r>
      <w:r w:rsidRPr="00B30CA2">
        <w:rPr>
          <w:color w:val="009641"/>
          <w:spacing w:val="-4"/>
          <w:w w:val="95"/>
          <w:lang w:val="en-GB"/>
        </w:rPr>
        <w:t>category</w:t>
      </w:r>
      <w:r w:rsidRPr="00B30CA2">
        <w:rPr>
          <w:color w:val="009641"/>
          <w:spacing w:val="-43"/>
          <w:w w:val="95"/>
          <w:lang w:val="en-GB"/>
        </w:rPr>
        <w:t xml:space="preserve"> </w:t>
      </w:r>
      <w:r w:rsidRPr="00B30CA2">
        <w:rPr>
          <w:color w:val="009641"/>
          <w:w w:val="95"/>
          <w:lang w:val="en-GB"/>
        </w:rPr>
        <w:t>Green</w:t>
      </w:r>
    </w:p>
    <w:p w:rsidR="006671A1" w:rsidRPr="00B30CA2" w:rsidRDefault="000D437E">
      <w:pPr>
        <w:pStyle w:val="BodyText"/>
        <w:spacing w:line="247" w:lineRule="auto"/>
        <w:ind w:right="1147"/>
        <w:rPr>
          <w:lang w:val="en-GB"/>
        </w:rPr>
      </w:pPr>
      <w:r w:rsidRPr="00B30CA2">
        <w:rPr>
          <w:lang w:val="en-GB"/>
        </w:rPr>
        <w:br w:type="column"/>
      </w:r>
      <w:r w:rsidR="000E120D">
        <w:rPr>
          <w:lang w:val="en-GB"/>
        </w:rPr>
        <w:t>Complete</w:t>
      </w:r>
      <w:r w:rsidR="000624BD">
        <w:rPr>
          <w:spacing w:val="-43"/>
          <w:lang w:val="en-GB"/>
        </w:rPr>
        <w:t xml:space="preserve">  </w:t>
      </w:r>
      <w:r w:rsidRPr="00B30CA2">
        <w:rPr>
          <w:lang w:val="en-GB"/>
        </w:rPr>
        <w:t>Section</w:t>
      </w:r>
      <w:r w:rsidR="000624BD">
        <w:rPr>
          <w:lang w:val="en-GB"/>
        </w:rPr>
        <w:t xml:space="preserve"> </w:t>
      </w:r>
      <w:r w:rsidRPr="00B30CA2">
        <w:rPr>
          <w:lang w:val="en-GB"/>
        </w:rPr>
        <w:t>5</w:t>
      </w:r>
      <w:r w:rsidR="000E120D">
        <w:rPr>
          <w:lang w:val="en-GB"/>
        </w:rPr>
        <w:t xml:space="preserve"> of this form and then</w:t>
      </w:r>
      <w:r w:rsidRPr="00B30CA2">
        <w:rPr>
          <w:lang w:val="en-GB"/>
        </w:rPr>
        <w:t xml:space="preserve"> </w:t>
      </w:r>
      <w:r w:rsidR="000E120D">
        <w:rPr>
          <w:lang w:val="en-GB"/>
        </w:rPr>
        <w:t>s</w:t>
      </w:r>
      <w:r w:rsidRPr="00B30CA2">
        <w:rPr>
          <w:lang w:val="en-GB"/>
        </w:rPr>
        <w:t>end</w:t>
      </w:r>
      <w:r w:rsidRPr="00B30CA2">
        <w:rPr>
          <w:spacing w:val="-19"/>
          <w:lang w:val="en-GB"/>
        </w:rPr>
        <w:t xml:space="preserve"> </w:t>
      </w:r>
      <w:r w:rsidR="000E120D">
        <w:rPr>
          <w:spacing w:val="-19"/>
          <w:lang w:val="en-GB"/>
        </w:rPr>
        <w:t>i</w:t>
      </w:r>
      <w:r w:rsidRPr="00B30CA2">
        <w:rPr>
          <w:lang w:val="en-GB"/>
        </w:rPr>
        <w:t>t</w:t>
      </w:r>
      <w:r w:rsidRPr="00B30CA2">
        <w:rPr>
          <w:spacing w:val="-19"/>
          <w:lang w:val="en-GB"/>
        </w:rPr>
        <w:t xml:space="preserve"> </w:t>
      </w:r>
      <w:r w:rsidRPr="00B30CA2">
        <w:rPr>
          <w:lang w:val="en-GB"/>
        </w:rPr>
        <w:t>to</w:t>
      </w:r>
      <w:r w:rsidRPr="00B30CA2">
        <w:rPr>
          <w:spacing w:val="-19"/>
          <w:lang w:val="en-GB"/>
        </w:rPr>
        <w:t xml:space="preserve"> </w:t>
      </w:r>
      <w:r w:rsidRPr="00B30CA2">
        <w:rPr>
          <w:lang w:val="en-GB"/>
        </w:rPr>
        <w:t>your</w:t>
      </w:r>
      <w:r w:rsidRPr="00B30CA2">
        <w:rPr>
          <w:spacing w:val="-19"/>
          <w:lang w:val="en-GB"/>
        </w:rPr>
        <w:t xml:space="preserve"> </w:t>
      </w:r>
      <w:r w:rsidRPr="00B30CA2">
        <w:rPr>
          <w:lang w:val="en-GB"/>
        </w:rPr>
        <w:t>DREP</w:t>
      </w:r>
      <w:r w:rsidRPr="00B30CA2">
        <w:rPr>
          <w:spacing w:val="-19"/>
          <w:lang w:val="en-GB"/>
        </w:rPr>
        <w:t xml:space="preserve"> </w:t>
      </w:r>
      <w:r w:rsidRPr="00B30CA2">
        <w:rPr>
          <w:spacing w:val="-2"/>
          <w:lang w:val="en-GB"/>
        </w:rPr>
        <w:t>(or</w:t>
      </w:r>
      <w:r w:rsidRPr="00B30CA2">
        <w:rPr>
          <w:spacing w:val="-19"/>
          <w:lang w:val="en-GB"/>
        </w:rPr>
        <w:t xml:space="preserve"> </w:t>
      </w:r>
      <w:r w:rsidRPr="00B30CA2">
        <w:rPr>
          <w:lang w:val="en-GB"/>
        </w:rPr>
        <w:t>FREP</w:t>
      </w:r>
      <w:r w:rsidRPr="00B30CA2">
        <w:rPr>
          <w:spacing w:val="-19"/>
          <w:lang w:val="en-GB"/>
        </w:rPr>
        <w:t xml:space="preserve"> </w:t>
      </w:r>
      <w:r w:rsidRPr="00B30CA2">
        <w:rPr>
          <w:spacing w:val="-4"/>
          <w:lang w:val="en-GB"/>
        </w:rPr>
        <w:t xml:space="preserve">for </w:t>
      </w:r>
      <w:r w:rsidR="00877DF2">
        <w:rPr>
          <w:spacing w:val="-4"/>
          <w:lang w:val="en-GB"/>
        </w:rPr>
        <w:t xml:space="preserve">the </w:t>
      </w:r>
      <w:r w:rsidRPr="00B30CA2">
        <w:rPr>
          <w:spacing w:val="-3"/>
          <w:lang w:val="en-GB"/>
        </w:rPr>
        <w:t>Faculty</w:t>
      </w:r>
      <w:r w:rsidRPr="00B30CA2">
        <w:rPr>
          <w:spacing w:val="-16"/>
          <w:lang w:val="en-GB"/>
        </w:rPr>
        <w:t xml:space="preserve"> </w:t>
      </w:r>
      <w:r w:rsidRPr="00B30CA2">
        <w:rPr>
          <w:lang w:val="en-GB"/>
        </w:rPr>
        <w:t>of</w:t>
      </w:r>
      <w:r w:rsidRPr="00B30CA2">
        <w:rPr>
          <w:spacing w:val="-16"/>
          <w:lang w:val="en-GB"/>
        </w:rPr>
        <w:t xml:space="preserve"> </w:t>
      </w:r>
      <w:r w:rsidRPr="00B30CA2">
        <w:rPr>
          <w:lang w:val="en-GB"/>
        </w:rPr>
        <w:t>Medical</w:t>
      </w:r>
      <w:r w:rsidRPr="00B30CA2">
        <w:rPr>
          <w:spacing w:val="-16"/>
          <w:lang w:val="en-GB"/>
        </w:rPr>
        <w:t xml:space="preserve"> </w:t>
      </w:r>
      <w:r w:rsidRPr="00B30CA2">
        <w:rPr>
          <w:lang w:val="en-GB"/>
        </w:rPr>
        <w:t>Science</w:t>
      </w:r>
      <w:r w:rsidRPr="00B30CA2">
        <w:rPr>
          <w:spacing w:val="-16"/>
          <w:lang w:val="en-GB"/>
        </w:rPr>
        <w:t xml:space="preserve"> </w:t>
      </w:r>
      <w:r w:rsidRPr="00B30CA2">
        <w:rPr>
          <w:spacing w:val="-3"/>
          <w:lang w:val="en-GB"/>
        </w:rPr>
        <w:t>only)</w:t>
      </w:r>
      <w:r w:rsidR="00877DF2">
        <w:rPr>
          <w:spacing w:val="-3"/>
          <w:lang w:val="en-GB"/>
        </w:rPr>
        <w:t>.</w:t>
      </w:r>
    </w:p>
    <w:p w:rsidR="006671A1" w:rsidRPr="00B30CA2" w:rsidRDefault="00597715">
      <w:pPr>
        <w:pStyle w:val="Heading2"/>
        <w:spacing w:line="261" w:lineRule="exact"/>
        <w:ind w:right="1147"/>
        <w:rPr>
          <w:b w:val="0"/>
          <w:bCs w:val="0"/>
          <w:lang w:val="en-GB"/>
        </w:rPr>
      </w:pPr>
      <w:r>
        <w:rPr>
          <w:noProof/>
          <w:lang w:val="en-GB" w:eastAsia="en-GB"/>
        </w:rPr>
        <mc:AlternateContent>
          <mc:Choice Requires="wpg">
            <w:drawing>
              <wp:anchor distT="0" distB="0" distL="114300" distR="114300" simplePos="0" relativeHeight="1120" behindDoc="0" locked="0" layoutInCell="1" allowOverlap="1">
                <wp:simplePos x="0" y="0"/>
                <wp:positionH relativeFrom="page">
                  <wp:posOffset>3174365</wp:posOffset>
                </wp:positionH>
                <wp:positionV relativeFrom="paragraph">
                  <wp:posOffset>-502285</wp:posOffset>
                </wp:positionV>
                <wp:extent cx="354965" cy="384175"/>
                <wp:effectExtent l="0" t="0" r="6985" b="0"/>
                <wp:wrapNone/>
                <wp:docPr id="5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 cy="384175"/>
                          <a:chOff x="4999" y="-791"/>
                          <a:chExt cx="559" cy="605"/>
                        </a:xfrm>
                      </wpg:grpSpPr>
                      <wps:wsp>
                        <wps:cNvPr id="51" name="Freeform 27"/>
                        <wps:cNvSpPr>
                          <a:spLocks/>
                        </wps:cNvSpPr>
                        <wps:spPr bwMode="auto">
                          <a:xfrm>
                            <a:off x="4999" y="-791"/>
                            <a:ext cx="559" cy="605"/>
                          </a:xfrm>
                          <a:custGeom>
                            <a:avLst/>
                            <a:gdLst>
                              <a:gd name="T0" fmla="+- 0 5255 4999"/>
                              <a:gd name="T1" fmla="*/ T0 w 559"/>
                              <a:gd name="T2" fmla="+- 0 -791 -791"/>
                              <a:gd name="T3" fmla="*/ -791 h 605"/>
                              <a:gd name="T4" fmla="+- 0 4999 4999"/>
                              <a:gd name="T5" fmla="*/ T4 w 559"/>
                              <a:gd name="T6" fmla="+- 0 -791 -791"/>
                              <a:gd name="T7" fmla="*/ -791 h 605"/>
                              <a:gd name="T8" fmla="+- 0 5301 4999"/>
                              <a:gd name="T9" fmla="*/ T8 w 559"/>
                              <a:gd name="T10" fmla="+- 0 -489 -791"/>
                              <a:gd name="T11" fmla="*/ -489 h 605"/>
                              <a:gd name="T12" fmla="+- 0 4999 4999"/>
                              <a:gd name="T13" fmla="*/ T12 w 559"/>
                              <a:gd name="T14" fmla="+- 0 -187 -791"/>
                              <a:gd name="T15" fmla="*/ -187 h 605"/>
                              <a:gd name="T16" fmla="+- 0 5255 4999"/>
                              <a:gd name="T17" fmla="*/ T16 w 559"/>
                              <a:gd name="T18" fmla="+- 0 -187 -791"/>
                              <a:gd name="T19" fmla="*/ -187 h 605"/>
                              <a:gd name="T20" fmla="+- 0 5557 4999"/>
                              <a:gd name="T21" fmla="*/ T20 w 559"/>
                              <a:gd name="T22" fmla="+- 0 -489 -791"/>
                              <a:gd name="T23" fmla="*/ -489 h 605"/>
                              <a:gd name="T24" fmla="+- 0 5255 4999"/>
                              <a:gd name="T25" fmla="*/ T24 w 559"/>
                              <a:gd name="T26" fmla="+- 0 -791 -791"/>
                              <a:gd name="T27" fmla="*/ -791 h 605"/>
                            </a:gdLst>
                            <a:ahLst/>
                            <a:cxnLst>
                              <a:cxn ang="0">
                                <a:pos x="T1" y="T3"/>
                              </a:cxn>
                              <a:cxn ang="0">
                                <a:pos x="T5" y="T7"/>
                              </a:cxn>
                              <a:cxn ang="0">
                                <a:pos x="T9" y="T11"/>
                              </a:cxn>
                              <a:cxn ang="0">
                                <a:pos x="T13" y="T15"/>
                              </a:cxn>
                              <a:cxn ang="0">
                                <a:pos x="T17" y="T19"/>
                              </a:cxn>
                              <a:cxn ang="0">
                                <a:pos x="T21" y="T23"/>
                              </a:cxn>
                              <a:cxn ang="0">
                                <a:pos x="T25" y="T27"/>
                              </a:cxn>
                            </a:cxnLst>
                            <a:rect l="0" t="0" r="r" b="b"/>
                            <a:pathLst>
                              <a:path w="559" h="605">
                                <a:moveTo>
                                  <a:pt x="256" y="0"/>
                                </a:moveTo>
                                <a:lnTo>
                                  <a:pt x="0" y="0"/>
                                </a:lnTo>
                                <a:lnTo>
                                  <a:pt x="302" y="302"/>
                                </a:lnTo>
                                <a:lnTo>
                                  <a:pt x="0" y="604"/>
                                </a:lnTo>
                                <a:lnTo>
                                  <a:pt x="256" y="604"/>
                                </a:lnTo>
                                <a:lnTo>
                                  <a:pt x="558" y="302"/>
                                </a:lnTo>
                                <a:lnTo>
                                  <a:pt x="256" y="0"/>
                                </a:lnTo>
                                <a:close/>
                              </a:path>
                            </a:pathLst>
                          </a:custGeom>
                          <a:solidFill>
                            <a:srgbClr val="0096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6C301174" id="Group 26" o:spid="_x0000_s1026" style="position:absolute;margin-left:249.95pt;margin-top:-39.55pt;width:27.95pt;height:30.25pt;z-index:1120;mso-position-horizontal-relative:page" coordorigin="4999,-791" coordsize="559,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">
                <v:shape id="Freeform 27" o:spid="_x0000_s1027" style="position:absolute;left:4999;top:-791;width:559;height:605;visibility:visible;mso-wrap-style:square;v-text-anchor:top" coordsize="55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6jsQA&#10;AADbAAAADwAAAGRycy9kb3ducmV2LnhtbESPQWvCQBSE74X+h+UJXqRuIlhKdJVQFUVowdSDx0f2&#10;mQSzb0N2jfHfu4LQ4zAz3zDzZW9q0VHrKssK4nEEgji3uuJCwfFv8/EFwnlkjbVlUnAnB8vF+9sc&#10;E21vfKAu84UIEHYJKii9bxIpXV6SQTe2DXHwzrY16INsC6lbvAW4qeUkij6lwYrDQokNfZeUX7Kr&#10;UeBPd7NOf7Mu3caH/odHq2K0Xyk1HPTpDISn3v+HX+2dVjCN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Duo7EAAAA2wAAAA8AAAAAAAAAAAAAAAAAmAIAAGRycy9k&#10;b3ducmV2LnhtbFBLBQYAAAAABAAEAPUAAACJAwAAAAA=&#10;" path="m256,l,,302,302,,604r256,l558,302,256,xe" fillcolor="#009641" stroked="f">
                  <v:path arrowok="t" o:connecttype="custom" o:connectlocs="256,-791;0,-791;302,-489;0,-187;256,-187;558,-489;256,-791" o:connectangles="0,0,0,0,0,0,0"/>
                </v:shape>
                <w10:wrap anchorx="page"/>
              </v:group>
            </w:pict>
          </mc:Fallback>
        </mc:AlternateContent>
      </w:r>
      <w:r w:rsidR="000D437E" w:rsidRPr="00B30CA2">
        <w:rPr>
          <w:color w:val="009641"/>
          <w:spacing w:val="-10"/>
          <w:w w:val="95"/>
          <w:lang w:val="en-GB"/>
        </w:rPr>
        <w:t>You</w:t>
      </w:r>
      <w:r w:rsidR="000D437E" w:rsidRPr="00B30CA2">
        <w:rPr>
          <w:color w:val="009641"/>
          <w:spacing w:val="-33"/>
          <w:w w:val="95"/>
          <w:lang w:val="en-GB"/>
        </w:rPr>
        <w:t xml:space="preserve"> </w:t>
      </w:r>
      <w:r w:rsidR="000D437E" w:rsidRPr="00B30CA2">
        <w:rPr>
          <w:color w:val="009641"/>
          <w:w w:val="95"/>
          <w:lang w:val="en-GB"/>
        </w:rPr>
        <w:t>do</w:t>
      </w:r>
      <w:r w:rsidR="000D437E" w:rsidRPr="00B30CA2">
        <w:rPr>
          <w:color w:val="009641"/>
          <w:spacing w:val="-33"/>
          <w:w w:val="95"/>
          <w:lang w:val="en-GB"/>
        </w:rPr>
        <w:t xml:space="preserve"> </w:t>
      </w:r>
      <w:r w:rsidR="000D437E" w:rsidRPr="00B30CA2">
        <w:rPr>
          <w:color w:val="009641"/>
          <w:w w:val="95"/>
          <w:lang w:val="en-GB"/>
        </w:rPr>
        <w:t>not</w:t>
      </w:r>
      <w:r w:rsidR="000D437E" w:rsidRPr="00B30CA2">
        <w:rPr>
          <w:color w:val="009641"/>
          <w:spacing w:val="-33"/>
          <w:w w:val="95"/>
          <w:lang w:val="en-GB"/>
        </w:rPr>
        <w:t xml:space="preserve"> </w:t>
      </w:r>
      <w:r w:rsidR="000D437E" w:rsidRPr="00B30CA2">
        <w:rPr>
          <w:color w:val="009641"/>
          <w:w w:val="95"/>
          <w:lang w:val="en-GB"/>
        </w:rPr>
        <w:t>require</w:t>
      </w:r>
      <w:r w:rsidR="000D437E" w:rsidRPr="00B30CA2">
        <w:rPr>
          <w:color w:val="009641"/>
          <w:spacing w:val="-33"/>
          <w:w w:val="95"/>
          <w:lang w:val="en-GB"/>
        </w:rPr>
        <w:t xml:space="preserve"> </w:t>
      </w:r>
      <w:r w:rsidR="000D437E" w:rsidRPr="00B30CA2">
        <w:rPr>
          <w:color w:val="009641"/>
          <w:w w:val="95"/>
          <w:lang w:val="en-GB"/>
        </w:rPr>
        <w:t>ethical</w:t>
      </w:r>
      <w:r w:rsidR="000D437E" w:rsidRPr="00B30CA2">
        <w:rPr>
          <w:color w:val="009641"/>
          <w:spacing w:val="-33"/>
          <w:w w:val="95"/>
          <w:lang w:val="en-GB"/>
        </w:rPr>
        <w:t xml:space="preserve"> </w:t>
      </w:r>
      <w:r w:rsidR="000D437E" w:rsidRPr="00B30CA2">
        <w:rPr>
          <w:color w:val="009641"/>
          <w:spacing w:val="-4"/>
          <w:w w:val="95"/>
          <w:lang w:val="en-GB"/>
        </w:rPr>
        <w:t>approval</w:t>
      </w:r>
      <w:r w:rsidR="001C28F7">
        <w:rPr>
          <w:color w:val="009641"/>
          <w:spacing w:val="-4"/>
          <w:w w:val="95"/>
          <w:lang w:val="en-GB"/>
        </w:rPr>
        <w:t xml:space="preserve"> from a committee</w:t>
      </w:r>
      <w:r w:rsidR="000D437E" w:rsidRPr="00B30CA2">
        <w:rPr>
          <w:color w:val="009641"/>
          <w:spacing w:val="-4"/>
          <w:w w:val="95"/>
          <w:lang w:val="en-GB"/>
        </w:rPr>
        <w:t>.</w:t>
      </w:r>
    </w:p>
    <w:p w:rsidR="006671A1" w:rsidRPr="00B30CA2" w:rsidRDefault="000D437E">
      <w:pPr>
        <w:spacing w:line="276" w:lineRule="exact"/>
        <w:ind w:left="916" w:right="324"/>
        <w:rPr>
          <w:rFonts w:ascii="Tahoma" w:eastAsia="Tahoma" w:hAnsi="Tahoma" w:cs="Tahoma"/>
          <w:sz w:val="23"/>
          <w:szCs w:val="23"/>
          <w:lang w:val="en-GB"/>
        </w:rPr>
      </w:pPr>
      <w:r w:rsidRPr="00B30CA2">
        <w:rPr>
          <w:rFonts w:ascii="Tahoma"/>
          <w:b/>
          <w:color w:val="009641"/>
          <w:spacing w:val="-10"/>
          <w:w w:val="95"/>
          <w:sz w:val="23"/>
          <w:lang w:val="en-GB"/>
        </w:rPr>
        <w:t>You</w:t>
      </w:r>
      <w:r w:rsidRPr="00B30CA2">
        <w:rPr>
          <w:rFonts w:ascii="Tahoma"/>
          <w:b/>
          <w:color w:val="009641"/>
          <w:spacing w:val="-35"/>
          <w:w w:val="95"/>
          <w:sz w:val="23"/>
          <w:lang w:val="en-GB"/>
        </w:rPr>
        <w:t xml:space="preserve"> </w:t>
      </w:r>
      <w:r w:rsidRPr="00B30CA2">
        <w:rPr>
          <w:rFonts w:ascii="Tahoma"/>
          <w:b/>
          <w:color w:val="009641"/>
          <w:w w:val="95"/>
          <w:sz w:val="23"/>
          <w:lang w:val="en-GB"/>
        </w:rPr>
        <w:t>can</w:t>
      </w:r>
      <w:r w:rsidRPr="00B30CA2">
        <w:rPr>
          <w:rFonts w:ascii="Tahoma"/>
          <w:b/>
          <w:color w:val="009641"/>
          <w:spacing w:val="-35"/>
          <w:w w:val="95"/>
          <w:sz w:val="23"/>
          <w:lang w:val="en-GB"/>
        </w:rPr>
        <w:t xml:space="preserve"> </w:t>
      </w:r>
      <w:r w:rsidRPr="00B30CA2">
        <w:rPr>
          <w:rFonts w:ascii="Tahoma"/>
          <w:b/>
          <w:color w:val="009641"/>
          <w:w w:val="95"/>
          <w:sz w:val="23"/>
          <w:lang w:val="en-GB"/>
        </w:rPr>
        <w:t>start</w:t>
      </w:r>
      <w:r w:rsidRPr="00B30CA2">
        <w:rPr>
          <w:rFonts w:ascii="Tahoma"/>
          <w:b/>
          <w:color w:val="009641"/>
          <w:spacing w:val="-35"/>
          <w:w w:val="95"/>
          <w:sz w:val="23"/>
          <w:lang w:val="en-GB"/>
        </w:rPr>
        <w:t xml:space="preserve"> </w:t>
      </w:r>
      <w:r w:rsidRPr="00B30CA2">
        <w:rPr>
          <w:rFonts w:ascii="Tahoma"/>
          <w:b/>
          <w:color w:val="009641"/>
          <w:spacing w:val="-3"/>
          <w:w w:val="95"/>
          <w:sz w:val="23"/>
          <w:lang w:val="en-GB"/>
        </w:rPr>
        <w:t>your</w:t>
      </w:r>
      <w:r w:rsidRPr="00B30CA2">
        <w:rPr>
          <w:rFonts w:ascii="Tahoma"/>
          <w:b/>
          <w:color w:val="009641"/>
          <w:spacing w:val="-35"/>
          <w:w w:val="95"/>
          <w:sz w:val="23"/>
          <w:lang w:val="en-GB"/>
        </w:rPr>
        <w:t xml:space="preserve"> </w:t>
      </w:r>
      <w:r w:rsidRPr="00B30CA2">
        <w:rPr>
          <w:rFonts w:ascii="Tahoma"/>
          <w:b/>
          <w:color w:val="009641"/>
          <w:w w:val="95"/>
          <w:sz w:val="23"/>
          <w:lang w:val="en-GB"/>
        </w:rPr>
        <w:t>research</w:t>
      </w:r>
      <w:r w:rsidRPr="00B30CA2">
        <w:rPr>
          <w:rFonts w:ascii="Tahoma"/>
          <w:b/>
          <w:color w:val="009641"/>
          <w:spacing w:val="-35"/>
          <w:w w:val="95"/>
          <w:sz w:val="23"/>
          <w:lang w:val="en-GB"/>
        </w:rPr>
        <w:t xml:space="preserve"> </w:t>
      </w:r>
      <w:r w:rsidRPr="00B30CA2">
        <w:rPr>
          <w:rFonts w:ascii="Tahoma"/>
          <w:b/>
          <w:color w:val="009641"/>
          <w:spacing w:val="-4"/>
          <w:w w:val="95"/>
          <w:sz w:val="23"/>
          <w:lang w:val="en-GB"/>
        </w:rPr>
        <w:t>immediately.</w:t>
      </w:r>
    </w:p>
    <w:p w:rsidR="006671A1" w:rsidRPr="00B30CA2" w:rsidRDefault="006671A1">
      <w:pPr>
        <w:spacing w:line="276" w:lineRule="exact"/>
        <w:rPr>
          <w:rFonts w:ascii="Tahoma" w:eastAsia="Tahoma" w:hAnsi="Tahoma" w:cs="Tahoma"/>
          <w:sz w:val="23"/>
          <w:szCs w:val="23"/>
          <w:lang w:val="en-GB"/>
        </w:rPr>
        <w:sectPr w:rsidR="006671A1" w:rsidRPr="00B30CA2">
          <w:type w:val="continuous"/>
          <w:pgSz w:w="11910" w:h="16840"/>
          <w:pgMar w:top="0" w:right="760" w:bottom="0" w:left="740" w:header="720" w:footer="720" w:gutter="0"/>
          <w:cols w:num="2" w:space="720" w:equalWidth="0">
            <w:col w:w="3829" w:space="367"/>
            <w:col w:w="6214"/>
          </w:cols>
        </w:sectPr>
      </w:pPr>
    </w:p>
    <w:p w:rsidR="006671A1" w:rsidRPr="00B30CA2" w:rsidRDefault="006671A1">
      <w:pPr>
        <w:rPr>
          <w:rFonts w:ascii="Tahoma" w:eastAsia="Tahoma" w:hAnsi="Tahoma" w:cs="Tahoma"/>
          <w:b/>
          <w:bCs/>
          <w:sz w:val="20"/>
          <w:szCs w:val="20"/>
          <w:lang w:val="en-GB"/>
        </w:rPr>
      </w:pPr>
    </w:p>
    <w:p w:rsidR="006671A1" w:rsidRPr="00B30CA2" w:rsidRDefault="006671A1">
      <w:pPr>
        <w:rPr>
          <w:rFonts w:ascii="Tahoma" w:eastAsia="Tahoma" w:hAnsi="Tahoma" w:cs="Tahoma"/>
          <w:b/>
          <w:bCs/>
          <w:sz w:val="20"/>
          <w:szCs w:val="20"/>
          <w:lang w:val="en-GB"/>
        </w:rPr>
      </w:pPr>
    </w:p>
    <w:p w:rsidR="006671A1" w:rsidRPr="00B30CA2" w:rsidRDefault="006671A1">
      <w:pPr>
        <w:rPr>
          <w:rFonts w:ascii="Tahoma" w:eastAsia="Tahoma" w:hAnsi="Tahoma" w:cs="Tahoma"/>
          <w:b/>
          <w:bCs/>
          <w:sz w:val="20"/>
          <w:szCs w:val="20"/>
          <w:lang w:val="en-GB"/>
        </w:rPr>
      </w:pPr>
    </w:p>
    <w:p w:rsidR="006671A1" w:rsidRPr="00B30CA2" w:rsidRDefault="006671A1">
      <w:pPr>
        <w:rPr>
          <w:rFonts w:ascii="Tahoma" w:eastAsia="Tahoma" w:hAnsi="Tahoma" w:cs="Tahoma"/>
          <w:sz w:val="20"/>
          <w:szCs w:val="20"/>
          <w:lang w:val="en-GB"/>
        </w:rPr>
        <w:sectPr w:rsidR="006671A1" w:rsidRPr="00B30CA2">
          <w:type w:val="continuous"/>
          <w:pgSz w:w="11910" w:h="16840"/>
          <w:pgMar w:top="0" w:right="760" w:bottom="0" w:left="740" w:header="720" w:footer="720" w:gutter="0"/>
          <w:cols w:space="720"/>
        </w:sectPr>
      </w:pPr>
    </w:p>
    <w:p w:rsidR="006671A1" w:rsidRPr="00B30CA2" w:rsidRDefault="006671A1">
      <w:pPr>
        <w:spacing w:before="2"/>
        <w:rPr>
          <w:rFonts w:ascii="Tahoma" w:eastAsia="Tahoma" w:hAnsi="Tahoma" w:cs="Tahoma"/>
          <w:b/>
          <w:bCs/>
          <w:sz w:val="17"/>
          <w:szCs w:val="17"/>
          <w:lang w:val="en-GB"/>
        </w:rPr>
      </w:pPr>
    </w:p>
    <w:p w:rsidR="006671A1" w:rsidRPr="00E66478" w:rsidRDefault="00597715">
      <w:pPr>
        <w:pStyle w:val="BodyText"/>
        <w:spacing w:before="0" w:line="247" w:lineRule="auto"/>
        <w:ind w:right="-4"/>
        <w:rPr>
          <w:lang w:val="en-GB"/>
        </w:rPr>
      </w:pPr>
      <w:r>
        <w:rPr>
          <w:noProof/>
          <w:lang w:val="en-GB" w:eastAsia="en-GB"/>
        </w:rPr>
        <mc:AlternateContent>
          <mc:Choice Requires="wpg">
            <w:drawing>
              <wp:anchor distT="0" distB="0" distL="114300" distR="114300" simplePos="0" relativeHeight="1144" behindDoc="0" locked="0" layoutInCell="1" allowOverlap="1">
                <wp:simplePos x="0" y="0"/>
                <wp:positionH relativeFrom="page">
                  <wp:posOffset>599440</wp:posOffset>
                </wp:positionH>
                <wp:positionV relativeFrom="paragraph">
                  <wp:posOffset>-17145</wp:posOffset>
                </wp:positionV>
                <wp:extent cx="354330" cy="354330"/>
                <wp:effectExtent l="0" t="0" r="7620" b="7620"/>
                <wp:wrapNone/>
                <wp:docPr id="4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 cy="354330"/>
                          <a:chOff x="944" y="-27"/>
                          <a:chExt cx="558" cy="558"/>
                        </a:xfrm>
                      </wpg:grpSpPr>
                      <wps:wsp>
                        <wps:cNvPr id="49" name="Freeform 25"/>
                        <wps:cNvSpPr>
                          <a:spLocks/>
                        </wps:cNvSpPr>
                        <wps:spPr bwMode="auto">
                          <a:xfrm>
                            <a:off x="944" y="-27"/>
                            <a:ext cx="558" cy="558"/>
                          </a:xfrm>
                          <a:custGeom>
                            <a:avLst/>
                            <a:gdLst>
                              <a:gd name="T0" fmla="+- 0 1222 944"/>
                              <a:gd name="T1" fmla="*/ T0 w 558"/>
                              <a:gd name="T2" fmla="+- 0 -27 -27"/>
                              <a:gd name="T3" fmla="*/ -27 h 558"/>
                              <a:gd name="T4" fmla="+- 0 1148 944"/>
                              <a:gd name="T5" fmla="*/ T4 w 558"/>
                              <a:gd name="T6" fmla="+- 0 -17 -27"/>
                              <a:gd name="T7" fmla="*/ -17 h 558"/>
                              <a:gd name="T8" fmla="+- 0 1082 944"/>
                              <a:gd name="T9" fmla="*/ T8 w 558"/>
                              <a:gd name="T10" fmla="+- 0 11 -27"/>
                              <a:gd name="T11" fmla="*/ 11 h 558"/>
                              <a:gd name="T12" fmla="+- 0 1025 944"/>
                              <a:gd name="T13" fmla="*/ T12 w 558"/>
                              <a:gd name="T14" fmla="+- 0 55 -27"/>
                              <a:gd name="T15" fmla="*/ 55 h 558"/>
                              <a:gd name="T16" fmla="+- 0 982 944"/>
                              <a:gd name="T17" fmla="*/ T16 w 558"/>
                              <a:gd name="T18" fmla="+- 0 111 -27"/>
                              <a:gd name="T19" fmla="*/ 111 h 558"/>
                              <a:gd name="T20" fmla="+- 0 954 944"/>
                              <a:gd name="T21" fmla="*/ T20 w 558"/>
                              <a:gd name="T22" fmla="+- 0 177 -27"/>
                              <a:gd name="T23" fmla="*/ 177 h 558"/>
                              <a:gd name="T24" fmla="+- 0 944 944"/>
                              <a:gd name="T25" fmla="*/ T24 w 558"/>
                              <a:gd name="T26" fmla="+- 0 251 -27"/>
                              <a:gd name="T27" fmla="*/ 251 h 558"/>
                              <a:gd name="T28" fmla="+- 0 954 944"/>
                              <a:gd name="T29" fmla="*/ T28 w 558"/>
                              <a:gd name="T30" fmla="+- 0 326 -27"/>
                              <a:gd name="T31" fmla="*/ 326 h 558"/>
                              <a:gd name="T32" fmla="+- 0 982 944"/>
                              <a:gd name="T33" fmla="*/ T32 w 558"/>
                              <a:gd name="T34" fmla="+- 0 392 -27"/>
                              <a:gd name="T35" fmla="*/ 392 h 558"/>
                              <a:gd name="T36" fmla="+- 0 1025 944"/>
                              <a:gd name="T37" fmla="*/ T36 w 558"/>
                              <a:gd name="T38" fmla="+- 0 448 -27"/>
                              <a:gd name="T39" fmla="*/ 448 h 558"/>
                              <a:gd name="T40" fmla="+- 0 1082 944"/>
                              <a:gd name="T41" fmla="*/ T40 w 558"/>
                              <a:gd name="T42" fmla="+- 0 492 -27"/>
                              <a:gd name="T43" fmla="*/ 492 h 558"/>
                              <a:gd name="T44" fmla="+- 0 1148 944"/>
                              <a:gd name="T45" fmla="*/ T44 w 558"/>
                              <a:gd name="T46" fmla="+- 0 520 -27"/>
                              <a:gd name="T47" fmla="*/ 520 h 558"/>
                              <a:gd name="T48" fmla="+- 0 1222 944"/>
                              <a:gd name="T49" fmla="*/ T48 w 558"/>
                              <a:gd name="T50" fmla="+- 0 530 -27"/>
                              <a:gd name="T51" fmla="*/ 530 h 558"/>
                              <a:gd name="T52" fmla="+- 0 1296 944"/>
                              <a:gd name="T53" fmla="*/ T52 w 558"/>
                              <a:gd name="T54" fmla="+- 0 520 -27"/>
                              <a:gd name="T55" fmla="*/ 520 h 558"/>
                              <a:gd name="T56" fmla="+- 0 1363 944"/>
                              <a:gd name="T57" fmla="*/ T56 w 558"/>
                              <a:gd name="T58" fmla="+- 0 492 -27"/>
                              <a:gd name="T59" fmla="*/ 492 h 558"/>
                              <a:gd name="T60" fmla="+- 0 1419 944"/>
                              <a:gd name="T61" fmla="*/ T60 w 558"/>
                              <a:gd name="T62" fmla="+- 0 448 -27"/>
                              <a:gd name="T63" fmla="*/ 448 h 558"/>
                              <a:gd name="T64" fmla="+- 0 1463 944"/>
                              <a:gd name="T65" fmla="*/ T64 w 558"/>
                              <a:gd name="T66" fmla="+- 0 392 -27"/>
                              <a:gd name="T67" fmla="*/ 392 h 558"/>
                              <a:gd name="T68" fmla="+- 0 1491 944"/>
                              <a:gd name="T69" fmla="*/ T68 w 558"/>
                              <a:gd name="T70" fmla="+- 0 326 -27"/>
                              <a:gd name="T71" fmla="*/ 326 h 558"/>
                              <a:gd name="T72" fmla="+- 0 1501 944"/>
                              <a:gd name="T73" fmla="*/ T72 w 558"/>
                              <a:gd name="T74" fmla="+- 0 251 -27"/>
                              <a:gd name="T75" fmla="*/ 251 h 558"/>
                              <a:gd name="T76" fmla="+- 0 1491 944"/>
                              <a:gd name="T77" fmla="*/ T76 w 558"/>
                              <a:gd name="T78" fmla="+- 0 177 -27"/>
                              <a:gd name="T79" fmla="*/ 177 h 558"/>
                              <a:gd name="T80" fmla="+- 0 1463 944"/>
                              <a:gd name="T81" fmla="*/ T80 w 558"/>
                              <a:gd name="T82" fmla="+- 0 111 -27"/>
                              <a:gd name="T83" fmla="*/ 111 h 558"/>
                              <a:gd name="T84" fmla="+- 0 1419 944"/>
                              <a:gd name="T85" fmla="*/ T84 w 558"/>
                              <a:gd name="T86" fmla="+- 0 55 -27"/>
                              <a:gd name="T87" fmla="*/ 55 h 558"/>
                              <a:gd name="T88" fmla="+- 0 1363 944"/>
                              <a:gd name="T89" fmla="*/ T88 w 558"/>
                              <a:gd name="T90" fmla="+- 0 11 -27"/>
                              <a:gd name="T91" fmla="*/ 11 h 558"/>
                              <a:gd name="T92" fmla="+- 0 1296 944"/>
                              <a:gd name="T93" fmla="*/ T92 w 558"/>
                              <a:gd name="T94" fmla="+- 0 -17 -27"/>
                              <a:gd name="T95" fmla="*/ -17 h 558"/>
                              <a:gd name="T96" fmla="+- 0 1222 944"/>
                              <a:gd name="T97" fmla="*/ T96 w 558"/>
                              <a:gd name="T98" fmla="+- 0 -27 -27"/>
                              <a:gd name="T99" fmla="*/ -27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8" h="558">
                                <a:moveTo>
                                  <a:pt x="278" y="0"/>
                                </a:moveTo>
                                <a:lnTo>
                                  <a:pt x="204" y="10"/>
                                </a:lnTo>
                                <a:lnTo>
                                  <a:pt x="138" y="38"/>
                                </a:lnTo>
                                <a:lnTo>
                                  <a:pt x="81" y="82"/>
                                </a:lnTo>
                                <a:lnTo>
                                  <a:pt x="38" y="138"/>
                                </a:lnTo>
                                <a:lnTo>
                                  <a:pt x="10" y="204"/>
                                </a:lnTo>
                                <a:lnTo>
                                  <a:pt x="0" y="278"/>
                                </a:lnTo>
                                <a:lnTo>
                                  <a:pt x="10" y="353"/>
                                </a:lnTo>
                                <a:lnTo>
                                  <a:pt x="38" y="419"/>
                                </a:lnTo>
                                <a:lnTo>
                                  <a:pt x="81" y="475"/>
                                </a:lnTo>
                                <a:lnTo>
                                  <a:pt x="138" y="519"/>
                                </a:lnTo>
                                <a:lnTo>
                                  <a:pt x="204" y="547"/>
                                </a:lnTo>
                                <a:lnTo>
                                  <a:pt x="278" y="557"/>
                                </a:lnTo>
                                <a:lnTo>
                                  <a:pt x="352" y="547"/>
                                </a:lnTo>
                                <a:lnTo>
                                  <a:pt x="419" y="519"/>
                                </a:lnTo>
                                <a:lnTo>
                                  <a:pt x="475" y="475"/>
                                </a:lnTo>
                                <a:lnTo>
                                  <a:pt x="519" y="419"/>
                                </a:lnTo>
                                <a:lnTo>
                                  <a:pt x="547" y="353"/>
                                </a:lnTo>
                                <a:lnTo>
                                  <a:pt x="557" y="278"/>
                                </a:lnTo>
                                <a:lnTo>
                                  <a:pt x="547" y="204"/>
                                </a:lnTo>
                                <a:lnTo>
                                  <a:pt x="519" y="138"/>
                                </a:lnTo>
                                <a:lnTo>
                                  <a:pt x="475" y="82"/>
                                </a:lnTo>
                                <a:lnTo>
                                  <a:pt x="419" y="38"/>
                                </a:lnTo>
                                <a:lnTo>
                                  <a:pt x="352" y="10"/>
                                </a:lnTo>
                                <a:lnTo>
                                  <a:pt x="278" y="0"/>
                                </a:lnTo>
                                <a:close/>
                              </a:path>
                            </a:pathLst>
                          </a:custGeom>
                          <a:solidFill>
                            <a:srgbClr val="F39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375EF56" id="Group 24" o:spid="_x0000_s1026" style="position:absolute;margin-left:47.2pt;margin-top:-1.35pt;width:27.9pt;height:27.9pt;z-index:1144;mso-position-horizontal-relative:page" coordorigin="944,-27" coordsize="55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">
                <v:shape id="Freeform 25" o:spid="_x0000_s1027" style="position:absolute;left:944;top:-27;width:558;height:558;visibility:visible;mso-wrap-style:square;v-text-anchor:top" coordsize="55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VaMQA&#10;AADbAAAADwAAAGRycy9kb3ducmV2LnhtbESPT2sCMRTE74LfITzBm2YVUbs1in8Q9NKilp4fm+fu&#10;6uZlSaKufvqmUOhxmJnfMLNFYypxJ+dLywoG/QQEcWZ1ybmCr9O2NwXhA7LGyjIpeJKHxbzdmmGq&#10;7YMPdD+GXEQI+xQVFCHUqZQ+K8ig79uaOHpn6wyGKF0utcNHhJtKDpNkLA2WHBcKrGldUHY93oyC&#10;89Vd8u+PzdYnJe4/7WryPLwmSnU7zfIdRKAm/If/2jutYPQGv1/i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eVWjEAAAA2wAAAA8AAAAAAAAAAAAAAAAAmAIAAGRycy9k&#10;b3ducmV2LnhtbFBLBQYAAAAABAAEAPUAAACJAwAAAAA=&#10;" path="m278,l204,10,138,38,81,82,38,138,10,204,,278r10,75l38,419r43,56l138,519r66,28l278,557r74,-10l419,519r56,-44l519,419r28,-66l557,278,547,204,519,138,475,82,419,38,352,10,278,xe" fillcolor="#f39200" stroked="f">
                  <v:path arrowok="t" o:connecttype="custom" o:connectlocs="278,-27;204,-17;138,11;81,55;38,111;10,177;0,251;10,326;38,392;81,448;138,492;204,520;278,530;352,520;419,492;475,448;519,392;547,326;557,251;547,177;519,111;475,55;419,11;352,-17;278,-27" o:connectangles="0,0,0,0,0,0,0,0,0,0,0,0,0,0,0,0,0,0,0,0,0,0,0,0,0"/>
                </v:shape>
                <w10:wrap anchorx="page"/>
              </v:group>
            </w:pict>
          </mc:Fallback>
        </mc:AlternateContent>
      </w:r>
      <w:r w:rsidR="000D437E" w:rsidRPr="00B30CA2">
        <w:rPr>
          <w:lang w:val="en-GB"/>
        </w:rPr>
        <w:t>Y</w:t>
      </w:r>
      <w:r w:rsidR="000D437E" w:rsidRPr="00E66478">
        <w:rPr>
          <w:lang w:val="en-GB"/>
        </w:rPr>
        <w:t xml:space="preserve">ES to any of Questions </w:t>
      </w:r>
      <w:r w:rsidR="001614A0">
        <w:rPr>
          <w:lang w:val="en-GB"/>
        </w:rPr>
        <w:t>1</w:t>
      </w:r>
      <w:r w:rsidR="000D437E" w:rsidRPr="00E66478">
        <w:rPr>
          <w:lang w:val="en-GB"/>
        </w:rPr>
        <w:t>-</w:t>
      </w:r>
      <w:r w:rsidR="001B46FF" w:rsidRPr="00E66478">
        <w:rPr>
          <w:lang w:val="en-GB"/>
        </w:rPr>
        <w:t>1</w:t>
      </w:r>
      <w:r w:rsidR="001B46FF">
        <w:rPr>
          <w:lang w:val="en-GB"/>
        </w:rPr>
        <w:t>1</w:t>
      </w:r>
      <w:r w:rsidR="001B46FF" w:rsidRPr="00E66478">
        <w:rPr>
          <w:lang w:val="en-GB"/>
        </w:rPr>
        <w:t xml:space="preserve"> </w:t>
      </w:r>
      <w:r w:rsidR="000D437E" w:rsidRPr="00E66478">
        <w:rPr>
          <w:lang w:val="en-GB"/>
        </w:rPr>
        <w:t>and</w:t>
      </w:r>
      <w:r w:rsidR="00CF7CFF">
        <w:rPr>
          <w:lang w:val="en-GB"/>
        </w:rPr>
        <w:t>/or</w:t>
      </w:r>
      <w:r w:rsidR="000D437E" w:rsidRPr="00E66478">
        <w:rPr>
          <w:lang w:val="en-GB"/>
        </w:rPr>
        <w:t xml:space="preserve"> </w:t>
      </w:r>
      <w:r w:rsidR="00611034" w:rsidRPr="00E66478">
        <w:rPr>
          <w:lang w:val="en-GB"/>
        </w:rPr>
        <w:t>2</w:t>
      </w:r>
      <w:r w:rsidR="00611034">
        <w:rPr>
          <w:lang w:val="en-GB"/>
        </w:rPr>
        <w:t>6</w:t>
      </w:r>
      <w:r w:rsidR="00611034" w:rsidRPr="00E66478">
        <w:rPr>
          <w:lang w:val="en-GB"/>
        </w:rPr>
        <w:t xml:space="preserve"> </w:t>
      </w:r>
      <w:r w:rsidR="00E66478" w:rsidRPr="00E66478">
        <w:rPr>
          <w:lang w:val="en-GB"/>
        </w:rPr>
        <w:t>but</w:t>
      </w:r>
      <w:r w:rsidR="000D437E" w:rsidRPr="00E66478">
        <w:rPr>
          <w:lang w:val="en-GB"/>
        </w:rPr>
        <w:t xml:space="preserve"> NO to all other questions</w:t>
      </w:r>
    </w:p>
    <w:p w:rsidR="006671A1" w:rsidRPr="00B30CA2" w:rsidRDefault="000D437E">
      <w:pPr>
        <w:pStyle w:val="Heading2"/>
        <w:spacing w:line="263" w:lineRule="exact"/>
        <w:ind w:right="-4"/>
        <w:rPr>
          <w:b w:val="0"/>
          <w:bCs w:val="0"/>
          <w:lang w:val="en-GB"/>
        </w:rPr>
      </w:pPr>
      <w:r w:rsidRPr="00B30CA2">
        <w:rPr>
          <w:color w:val="F39200"/>
          <w:w w:val="95"/>
          <w:lang w:val="en-GB"/>
        </w:rPr>
        <w:t xml:space="preserve">Risk </w:t>
      </w:r>
      <w:r w:rsidRPr="00B30CA2">
        <w:rPr>
          <w:color w:val="F39200"/>
          <w:spacing w:val="-4"/>
          <w:w w:val="95"/>
          <w:lang w:val="en-GB"/>
        </w:rPr>
        <w:t>category</w:t>
      </w:r>
      <w:r w:rsidRPr="00B30CA2">
        <w:rPr>
          <w:color w:val="F39200"/>
          <w:spacing w:val="-48"/>
          <w:w w:val="95"/>
          <w:lang w:val="en-GB"/>
        </w:rPr>
        <w:t xml:space="preserve"> </w:t>
      </w:r>
      <w:r w:rsidRPr="00B30CA2">
        <w:rPr>
          <w:color w:val="F39200"/>
          <w:spacing w:val="-7"/>
          <w:w w:val="95"/>
          <w:lang w:val="en-GB"/>
        </w:rPr>
        <w:t>Yellow</w:t>
      </w:r>
    </w:p>
    <w:p w:rsidR="006671A1" w:rsidRPr="00B30CA2" w:rsidRDefault="000D437E">
      <w:pPr>
        <w:spacing w:before="2"/>
        <w:rPr>
          <w:rFonts w:ascii="Tahoma" w:eastAsia="Tahoma" w:hAnsi="Tahoma" w:cs="Tahoma"/>
          <w:b/>
          <w:bCs/>
          <w:sz w:val="17"/>
          <w:szCs w:val="17"/>
          <w:lang w:val="en-GB"/>
        </w:rPr>
      </w:pPr>
      <w:r w:rsidRPr="00B30CA2">
        <w:rPr>
          <w:lang w:val="en-GB"/>
        </w:rPr>
        <w:br w:type="column"/>
      </w:r>
    </w:p>
    <w:p w:rsidR="006671A1" w:rsidRPr="00E66478" w:rsidRDefault="00597715">
      <w:pPr>
        <w:pStyle w:val="BodyText"/>
        <w:spacing w:before="0" w:line="247" w:lineRule="auto"/>
        <w:ind w:right="324"/>
        <w:rPr>
          <w:lang w:val="en-GB"/>
        </w:rPr>
      </w:pPr>
      <w:r>
        <w:rPr>
          <w:noProof/>
          <w:lang w:val="en-GB" w:eastAsia="en-GB"/>
        </w:rPr>
        <mc:AlternateContent>
          <mc:Choice Requires="wpg">
            <w:drawing>
              <wp:anchor distT="0" distB="0" distL="114300" distR="114300" simplePos="0" relativeHeight="1168" behindDoc="0" locked="0" layoutInCell="1" allowOverlap="1">
                <wp:simplePos x="0" y="0"/>
                <wp:positionH relativeFrom="page">
                  <wp:posOffset>3174365</wp:posOffset>
                </wp:positionH>
                <wp:positionV relativeFrom="paragraph">
                  <wp:posOffset>35560</wp:posOffset>
                </wp:positionV>
                <wp:extent cx="354965" cy="384175"/>
                <wp:effectExtent l="0" t="0" r="6985" b="0"/>
                <wp:wrapNone/>
                <wp:docPr id="4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 cy="384175"/>
                          <a:chOff x="4999" y="56"/>
                          <a:chExt cx="559" cy="605"/>
                        </a:xfrm>
                      </wpg:grpSpPr>
                      <wps:wsp>
                        <wps:cNvPr id="46" name="Freeform 23"/>
                        <wps:cNvSpPr>
                          <a:spLocks/>
                        </wps:cNvSpPr>
                        <wps:spPr bwMode="auto">
                          <a:xfrm>
                            <a:off x="4999" y="56"/>
                            <a:ext cx="559" cy="605"/>
                          </a:xfrm>
                          <a:custGeom>
                            <a:avLst/>
                            <a:gdLst>
                              <a:gd name="T0" fmla="+- 0 5255 4999"/>
                              <a:gd name="T1" fmla="*/ T0 w 559"/>
                              <a:gd name="T2" fmla="+- 0 56 56"/>
                              <a:gd name="T3" fmla="*/ 56 h 605"/>
                              <a:gd name="T4" fmla="+- 0 4999 4999"/>
                              <a:gd name="T5" fmla="*/ T4 w 559"/>
                              <a:gd name="T6" fmla="+- 0 56 56"/>
                              <a:gd name="T7" fmla="*/ 56 h 605"/>
                              <a:gd name="T8" fmla="+- 0 5301 4999"/>
                              <a:gd name="T9" fmla="*/ T8 w 559"/>
                              <a:gd name="T10" fmla="+- 0 358 56"/>
                              <a:gd name="T11" fmla="*/ 358 h 605"/>
                              <a:gd name="T12" fmla="+- 0 4999 4999"/>
                              <a:gd name="T13" fmla="*/ T12 w 559"/>
                              <a:gd name="T14" fmla="+- 0 660 56"/>
                              <a:gd name="T15" fmla="*/ 660 h 605"/>
                              <a:gd name="T16" fmla="+- 0 5255 4999"/>
                              <a:gd name="T17" fmla="*/ T16 w 559"/>
                              <a:gd name="T18" fmla="+- 0 660 56"/>
                              <a:gd name="T19" fmla="*/ 660 h 605"/>
                              <a:gd name="T20" fmla="+- 0 5557 4999"/>
                              <a:gd name="T21" fmla="*/ T20 w 559"/>
                              <a:gd name="T22" fmla="+- 0 358 56"/>
                              <a:gd name="T23" fmla="*/ 358 h 605"/>
                              <a:gd name="T24" fmla="+- 0 5255 4999"/>
                              <a:gd name="T25" fmla="*/ T24 w 559"/>
                              <a:gd name="T26" fmla="+- 0 56 56"/>
                              <a:gd name="T27" fmla="*/ 56 h 605"/>
                            </a:gdLst>
                            <a:ahLst/>
                            <a:cxnLst>
                              <a:cxn ang="0">
                                <a:pos x="T1" y="T3"/>
                              </a:cxn>
                              <a:cxn ang="0">
                                <a:pos x="T5" y="T7"/>
                              </a:cxn>
                              <a:cxn ang="0">
                                <a:pos x="T9" y="T11"/>
                              </a:cxn>
                              <a:cxn ang="0">
                                <a:pos x="T13" y="T15"/>
                              </a:cxn>
                              <a:cxn ang="0">
                                <a:pos x="T17" y="T19"/>
                              </a:cxn>
                              <a:cxn ang="0">
                                <a:pos x="T21" y="T23"/>
                              </a:cxn>
                              <a:cxn ang="0">
                                <a:pos x="T25" y="T27"/>
                              </a:cxn>
                            </a:cxnLst>
                            <a:rect l="0" t="0" r="r" b="b"/>
                            <a:pathLst>
                              <a:path w="559" h="605">
                                <a:moveTo>
                                  <a:pt x="256" y="0"/>
                                </a:moveTo>
                                <a:lnTo>
                                  <a:pt x="0" y="0"/>
                                </a:lnTo>
                                <a:lnTo>
                                  <a:pt x="302" y="302"/>
                                </a:lnTo>
                                <a:lnTo>
                                  <a:pt x="0" y="604"/>
                                </a:lnTo>
                                <a:lnTo>
                                  <a:pt x="256" y="604"/>
                                </a:lnTo>
                                <a:lnTo>
                                  <a:pt x="558" y="302"/>
                                </a:lnTo>
                                <a:lnTo>
                                  <a:pt x="256" y="0"/>
                                </a:lnTo>
                                <a:close/>
                              </a:path>
                            </a:pathLst>
                          </a:custGeom>
                          <a:solidFill>
                            <a:srgbClr val="F9B2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0B7D21E" id="Group 22" o:spid="_x0000_s1026" style="position:absolute;margin-left:249.95pt;margin-top:2.8pt;width:27.95pt;height:30.25pt;z-index:1168;mso-position-horizontal-relative:page" coordorigin="4999,56" coordsize="559,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">
                <v:shape id="Freeform 23" o:spid="_x0000_s1027" style="position:absolute;left:4999;top:56;width:559;height:605;visibility:visible;mso-wrap-style:square;v-text-anchor:top" coordsize="55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7KvcMA&#10;AADbAAAADwAAAGRycy9kb3ducmV2LnhtbESPwWrDMBBE74X8g9hALiWRG0pInCgmNS6U3pr4AzbW&#10;xjaxVq6k2u7fV4VCj8PMvGEO2WQ6MZDzrWUFT6sEBHFldcu1gvLyutyC8AFZY2eZFHyTh+w4ezhg&#10;qu3IHzScQy0ihH2KCpoQ+lRKXzVk0K9sTxy9m3UGQ5SultrhGOGmk+sk2UiDLceFBnvKG6ru5y+j&#10;oLC5uT9WhduZUpfuZcDL9f1TqcV8Ou1BBJrCf/iv/aYVPG/g90v8Af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7KvcMAAADbAAAADwAAAAAAAAAAAAAAAACYAgAAZHJzL2Rv&#10;d25yZXYueG1sUEsFBgAAAAAEAAQA9QAAAIgDAAAAAA==&#10;" path="m256,l,,302,302,,604r256,l558,302,256,xe" fillcolor="#f9b234" stroked="f">
                  <v:path arrowok="t" o:connecttype="custom" o:connectlocs="256,56;0,56;302,358;0,660;256,660;558,358;256,56" o:connectangles="0,0,0,0,0,0,0"/>
                </v:shape>
                <w10:wrap anchorx="page"/>
              </v:group>
            </w:pict>
          </mc:Fallback>
        </mc:AlternateContent>
      </w:r>
      <w:r w:rsidR="000D437E" w:rsidRPr="00B30CA2">
        <w:rPr>
          <w:lang w:val="en-GB"/>
        </w:rPr>
        <w:t>C</w:t>
      </w:r>
      <w:r w:rsidR="000D437E" w:rsidRPr="00E66478">
        <w:rPr>
          <w:lang w:val="en-GB"/>
        </w:rPr>
        <w:t xml:space="preserve">omplete Section 4 </w:t>
      </w:r>
      <w:r w:rsidR="008E6AFD">
        <w:rPr>
          <w:lang w:val="en-GB"/>
        </w:rPr>
        <w:t xml:space="preserve">and 5 </w:t>
      </w:r>
      <w:r w:rsidR="000D437E" w:rsidRPr="00E66478">
        <w:rPr>
          <w:lang w:val="en-GB"/>
        </w:rPr>
        <w:t>of this form and submit it</w:t>
      </w:r>
      <w:r w:rsidR="00905B72">
        <w:rPr>
          <w:lang w:val="en-GB"/>
        </w:rPr>
        <w:t>,</w:t>
      </w:r>
      <w:r w:rsidR="000D437E" w:rsidRPr="00E66478">
        <w:rPr>
          <w:lang w:val="en-GB"/>
        </w:rPr>
        <w:t xml:space="preserve"> and the Participant Information Sheet (PIS) and Participant Consent Form (PCF)</w:t>
      </w:r>
      <w:r w:rsidR="00905B72">
        <w:rPr>
          <w:lang w:val="en-GB"/>
        </w:rPr>
        <w:t>,</w:t>
      </w:r>
      <w:r w:rsidR="000D437E" w:rsidRPr="00E66478">
        <w:rPr>
          <w:lang w:val="en-GB"/>
        </w:rPr>
        <w:t xml:space="preserve"> to your DREP (or FREP for Faculty of Medical Science only). Your faculty may require further documents.</w:t>
      </w:r>
    </w:p>
    <w:p w:rsidR="006671A1" w:rsidRPr="00B30CA2" w:rsidRDefault="000D437E">
      <w:pPr>
        <w:pStyle w:val="Heading2"/>
        <w:spacing w:line="237" w:lineRule="auto"/>
        <w:ind w:right="324"/>
        <w:rPr>
          <w:b w:val="0"/>
          <w:bCs w:val="0"/>
          <w:lang w:val="en-GB"/>
        </w:rPr>
      </w:pPr>
      <w:r w:rsidRPr="00B30CA2">
        <w:rPr>
          <w:color w:val="F39200"/>
          <w:spacing w:val="-10"/>
          <w:w w:val="95"/>
          <w:lang w:val="en-GB"/>
        </w:rPr>
        <w:t>You</w:t>
      </w:r>
      <w:r w:rsidRPr="00B30CA2">
        <w:rPr>
          <w:color w:val="F39200"/>
          <w:spacing w:val="-30"/>
          <w:w w:val="95"/>
          <w:lang w:val="en-GB"/>
        </w:rPr>
        <w:t xml:space="preserve"> </w:t>
      </w:r>
      <w:r w:rsidRPr="00B30CA2">
        <w:rPr>
          <w:color w:val="F39200"/>
          <w:w w:val="95"/>
          <w:lang w:val="en-GB"/>
        </w:rPr>
        <w:t>need</w:t>
      </w:r>
      <w:r w:rsidRPr="00B30CA2">
        <w:rPr>
          <w:color w:val="F39200"/>
          <w:spacing w:val="-30"/>
          <w:w w:val="95"/>
          <w:lang w:val="en-GB"/>
        </w:rPr>
        <w:t xml:space="preserve"> </w:t>
      </w:r>
      <w:r w:rsidRPr="00B30CA2">
        <w:rPr>
          <w:color w:val="F39200"/>
          <w:w w:val="95"/>
          <w:lang w:val="en-GB"/>
        </w:rPr>
        <w:t>to</w:t>
      </w:r>
      <w:r w:rsidRPr="00B30CA2">
        <w:rPr>
          <w:color w:val="F39200"/>
          <w:spacing w:val="-30"/>
          <w:w w:val="95"/>
          <w:lang w:val="en-GB"/>
        </w:rPr>
        <w:t xml:space="preserve"> </w:t>
      </w:r>
      <w:r w:rsidRPr="00B30CA2">
        <w:rPr>
          <w:color w:val="F39200"/>
          <w:spacing w:val="-3"/>
          <w:w w:val="95"/>
          <w:lang w:val="en-GB"/>
        </w:rPr>
        <w:t>wait</w:t>
      </w:r>
      <w:r w:rsidRPr="00B30CA2">
        <w:rPr>
          <w:color w:val="F39200"/>
          <w:spacing w:val="-30"/>
          <w:w w:val="95"/>
          <w:lang w:val="en-GB"/>
        </w:rPr>
        <w:t xml:space="preserve"> </w:t>
      </w:r>
      <w:r w:rsidRPr="00B30CA2">
        <w:rPr>
          <w:color w:val="F39200"/>
          <w:spacing w:val="-3"/>
          <w:w w:val="95"/>
          <w:lang w:val="en-GB"/>
        </w:rPr>
        <w:t>for</w:t>
      </w:r>
      <w:r w:rsidRPr="00B30CA2">
        <w:rPr>
          <w:color w:val="F39200"/>
          <w:spacing w:val="-30"/>
          <w:w w:val="95"/>
          <w:lang w:val="en-GB"/>
        </w:rPr>
        <w:t xml:space="preserve"> </w:t>
      </w:r>
      <w:r w:rsidRPr="00B30CA2">
        <w:rPr>
          <w:color w:val="F39200"/>
          <w:w w:val="95"/>
          <w:lang w:val="en-GB"/>
        </w:rPr>
        <w:t>ethical</w:t>
      </w:r>
      <w:r w:rsidRPr="00B30CA2">
        <w:rPr>
          <w:color w:val="F39200"/>
          <w:spacing w:val="-30"/>
          <w:w w:val="95"/>
          <w:lang w:val="en-GB"/>
        </w:rPr>
        <w:t xml:space="preserve"> </w:t>
      </w:r>
      <w:r w:rsidRPr="00B30CA2">
        <w:rPr>
          <w:color w:val="F39200"/>
          <w:spacing w:val="-4"/>
          <w:w w:val="95"/>
          <w:lang w:val="en-GB"/>
        </w:rPr>
        <w:t>approval</w:t>
      </w:r>
      <w:r w:rsidRPr="00B30CA2">
        <w:rPr>
          <w:color w:val="F39200"/>
          <w:spacing w:val="-30"/>
          <w:w w:val="95"/>
          <w:lang w:val="en-GB"/>
        </w:rPr>
        <w:t xml:space="preserve"> </w:t>
      </w:r>
      <w:r w:rsidRPr="00B30CA2">
        <w:rPr>
          <w:color w:val="F39200"/>
          <w:spacing w:val="-3"/>
          <w:w w:val="95"/>
          <w:lang w:val="en-GB"/>
        </w:rPr>
        <w:t>before</w:t>
      </w:r>
      <w:r w:rsidRPr="00B30CA2">
        <w:rPr>
          <w:color w:val="F39200"/>
          <w:spacing w:val="-30"/>
          <w:w w:val="95"/>
          <w:lang w:val="en-GB"/>
        </w:rPr>
        <w:t xml:space="preserve"> </w:t>
      </w:r>
      <w:r w:rsidRPr="00B30CA2">
        <w:rPr>
          <w:color w:val="F39200"/>
          <w:spacing w:val="-3"/>
          <w:w w:val="95"/>
          <w:lang w:val="en-GB"/>
        </w:rPr>
        <w:t xml:space="preserve">you </w:t>
      </w:r>
      <w:r w:rsidRPr="00B30CA2">
        <w:rPr>
          <w:color w:val="F39200"/>
          <w:w w:val="90"/>
          <w:lang w:val="en-GB"/>
        </w:rPr>
        <w:t xml:space="preserve">start </w:t>
      </w:r>
      <w:r w:rsidRPr="00B30CA2">
        <w:rPr>
          <w:color w:val="F39200"/>
          <w:spacing w:val="-3"/>
          <w:w w:val="90"/>
          <w:lang w:val="en-GB"/>
        </w:rPr>
        <w:t xml:space="preserve">your </w:t>
      </w:r>
      <w:r w:rsidRPr="00B30CA2">
        <w:rPr>
          <w:color w:val="F39200"/>
          <w:w w:val="90"/>
          <w:lang w:val="en-GB"/>
        </w:rPr>
        <w:t>research.</w:t>
      </w:r>
    </w:p>
    <w:p w:rsidR="006671A1" w:rsidRPr="00B30CA2" w:rsidRDefault="006671A1">
      <w:pPr>
        <w:spacing w:line="237" w:lineRule="auto"/>
        <w:rPr>
          <w:lang w:val="en-GB"/>
        </w:rPr>
        <w:sectPr w:rsidR="006671A1" w:rsidRPr="00B30CA2">
          <w:type w:val="continuous"/>
          <w:pgSz w:w="11910" w:h="16840"/>
          <w:pgMar w:top="0" w:right="760" w:bottom="0" w:left="740" w:header="720" w:footer="720" w:gutter="0"/>
          <w:cols w:num="2" w:space="720" w:equalWidth="0">
            <w:col w:w="3810" w:space="386"/>
            <w:col w:w="6214"/>
          </w:cols>
        </w:sectPr>
      </w:pPr>
    </w:p>
    <w:p w:rsidR="006671A1" w:rsidRPr="00B30CA2" w:rsidRDefault="006671A1">
      <w:pPr>
        <w:rPr>
          <w:rFonts w:ascii="Tahoma" w:eastAsia="Tahoma" w:hAnsi="Tahoma" w:cs="Tahoma"/>
          <w:b/>
          <w:bCs/>
          <w:sz w:val="20"/>
          <w:szCs w:val="20"/>
          <w:lang w:val="en-GB"/>
        </w:rPr>
      </w:pPr>
    </w:p>
    <w:p w:rsidR="006671A1" w:rsidRPr="00B30CA2" w:rsidRDefault="006671A1">
      <w:pPr>
        <w:rPr>
          <w:rFonts w:ascii="Tahoma" w:eastAsia="Tahoma" w:hAnsi="Tahoma" w:cs="Tahoma"/>
          <w:b/>
          <w:bCs/>
          <w:sz w:val="20"/>
          <w:szCs w:val="20"/>
          <w:lang w:val="en-GB"/>
        </w:rPr>
      </w:pPr>
    </w:p>
    <w:p w:rsidR="006671A1" w:rsidRPr="00B30CA2" w:rsidRDefault="006671A1">
      <w:pPr>
        <w:spacing w:before="3"/>
        <w:rPr>
          <w:rFonts w:ascii="Tahoma" w:eastAsia="Tahoma" w:hAnsi="Tahoma" w:cs="Tahoma"/>
          <w:b/>
          <w:bCs/>
          <w:sz w:val="27"/>
          <w:szCs w:val="27"/>
          <w:lang w:val="en-GB"/>
        </w:rPr>
      </w:pPr>
    </w:p>
    <w:p w:rsidR="006671A1" w:rsidRPr="00B30CA2" w:rsidRDefault="006671A1">
      <w:pPr>
        <w:rPr>
          <w:rFonts w:ascii="Tahoma" w:eastAsia="Tahoma" w:hAnsi="Tahoma" w:cs="Tahoma"/>
          <w:sz w:val="27"/>
          <w:szCs w:val="27"/>
          <w:lang w:val="en-GB"/>
        </w:rPr>
        <w:sectPr w:rsidR="006671A1" w:rsidRPr="00B30CA2">
          <w:type w:val="continuous"/>
          <w:pgSz w:w="11910" w:h="16840"/>
          <w:pgMar w:top="0" w:right="760" w:bottom="0" w:left="740" w:header="720" w:footer="720" w:gutter="0"/>
          <w:cols w:space="720"/>
        </w:sectPr>
      </w:pPr>
    </w:p>
    <w:p w:rsidR="006671A1" w:rsidRPr="00B30CA2" w:rsidRDefault="00597715">
      <w:pPr>
        <w:pStyle w:val="BodyText"/>
        <w:spacing w:line="264" w:lineRule="exact"/>
        <w:ind w:right="-11"/>
        <w:rPr>
          <w:lang w:val="en-GB"/>
        </w:rPr>
      </w:pPr>
      <w:r>
        <w:rPr>
          <w:noProof/>
          <w:lang w:val="en-GB" w:eastAsia="en-GB"/>
        </w:rPr>
        <mc:AlternateContent>
          <mc:Choice Requires="wpg">
            <w:drawing>
              <wp:anchor distT="0" distB="0" distL="114300" distR="114300" simplePos="0" relativeHeight="1192" behindDoc="0" locked="0" layoutInCell="1" allowOverlap="1">
                <wp:simplePos x="0" y="0"/>
                <wp:positionH relativeFrom="page">
                  <wp:posOffset>599440</wp:posOffset>
                </wp:positionH>
                <wp:positionV relativeFrom="paragraph">
                  <wp:posOffset>80645</wp:posOffset>
                </wp:positionV>
                <wp:extent cx="354330" cy="354330"/>
                <wp:effectExtent l="0" t="0" r="7620" b="7620"/>
                <wp:wrapNone/>
                <wp:docPr id="4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 cy="354330"/>
                          <a:chOff x="944" y="127"/>
                          <a:chExt cx="558" cy="558"/>
                        </a:xfrm>
                      </wpg:grpSpPr>
                      <wps:wsp>
                        <wps:cNvPr id="42" name="Freeform 21"/>
                        <wps:cNvSpPr>
                          <a:spLocks/>
                        </wps:cNvSpPr>
                        <wps:spPr bwMode="auto">
                          <a:xfrm>
                            <a:off x="944" y="127"/>
                            <a:ext cx="558" cy="558"/>
                          </a:xfrm>
                          <a:custGeom>
                            <a:avLst/>
                            <a:gdLst>
                              <a:gd name="T0" fmla="+- 0 1222 944"/>
                              <a:gd name="T1" fmla="*/ T0 w 558"/>
                              <a:gd name="T2" fmla="+- 0 127 127"/>
                              <a:gd name="T3" fmla="*/ 127 h 558"/>
                              <a:gd name="T4" fmla="+- 0 1148 944"/>
                              <a:gd name="T5" fmla="*/ T4 w 558"/>
                              <a:gd name="T6" fmla="+- 0 137 127"/>
                              <a:gd name="T7" fmla="*/ 137 h 558"/>
                              <a:gd name="T8" fmla="+- 0 1082 944"/>
                              <a:gd name="T9" fmla="*/ T8 w 558"/>
                              <a:gd name="T10" fmla="+- 0 165 127"/>
                              <a:gd name="T11" fmla="*/ 165 h 558"/>
                              <a:gd name="T12" fmla="+- 0 1025 944"/>
                              <a:gd name="T13" fmla="*/ T12 w 558"/>
                              <a:gd name="T14" fmla="+- 0 209 127"/>
                              <a:gd name="T15" fmla="*/ 209 h 558"/>
                              <a:gd name="T16" fmla="+- 0 982 944"/>
                              <a:gd name="T17" fmla="*/ T16 w 558"/>
                              <a:gd name="T18" fmla="+- 0 265 127"/>
                              <a:gd name="T19" fmla="*/ 265 h 558"/>
                              <a:gd name="T20" fmla="+- 0 954 944"/>
                              <a:gd name="T21" fmla="*/ T20 w 558"/>
                              <a:gd name="T22" fmla="+- 0 331 127"/>
                              <a:gd name="T23" fmla="*/ 331 h 558"/>
                              <a:gd name="T24" fmla="+- 0 944 944"/>
                              <a:gd name="T25" fmla="*/ T24 w 558"/>
                              <a:gd name="T26" fmla="+- 0 406 127"/>
                              <a:gd name="T27" fmla="*/ 406 h 558"/>
                              <a:gd name="T28" fmla="+- 0 954 944"/>
                              <a:gd name="T29" fmla="*/ T28 w 558"/>
                              <a:gd name="T30" fmla="+- 0 480 127"/>
                              <a:gd name="T31" fmla="*/ 480 h 558"/>
                              <a:gd name="T32" fmla="+- 0 982 944"/>
                              <a:gd name="T33" fmla="*/ T32 w 558"/>
                              <a:gd name="T34" fmla="+- 0 546 127"/>
                              <a:gd name="T35" fmla="*/ 546 h 558"/>
                              <a:gd name="T36" fmla="+- 0 1025 944"/>
                              <a:gd name="T37" fmla="*/ T36 w 558"/>
                              <a:gd name="T38" fmla="+- 0 602 127"/>
                              <a:gd name="T39" fmla="*/ 602 h 558"/>
                              <a:gd name="T40" fmla="+- 0 1082 944"/>
                              <a:gd name="T41" fmla="*/ T40 w 558"/>
                              <a:gd name="T42" fmla="+- 0 646 127"/>
                              <a:gd name="T43" fmla="*/ 646 h 558"/>
                              <a:gd name="T44" fmla="+- 0 1148 944"/>
                              <a:gd name="T45" fmla="*/ T44 w 558"/>
                              <a:gd name="T46" fmla="+- 0 674 127"/>
                              <a:gd name="T47" fmla="*/ 674 h 558"/>
                              <a:gd name="T48" fmla="+- 0 1222 944"/>
                              <a:gd name="T49" fmla="*/ T48 w 558"/>
                              <a:gd name="T50" fmla="+- 0 684 127"/>
                              <a:gd name="T51" fmla="*/ 684 h 558"/>
                              <a:gd name="T52" fmla="+- 0 1296 944"/>
                              <a:gd name="T53" fmla="*/ T52 w 558"/>
                              <a:gd name="T54" fmla="+- 0 674 127"/>
                              <a:gd name="T55" fmla="*/ 674 h 558"/>
                              <a:gd name="T56" fmla="+- 0 1363 944"/>
                              <a:gd name="T57" fmla="*/ T56 w 558"/>
                              <a:gd name="T58" fmla="+- 0 646 127"/>
                              <a:gd name="T59" fmla="*/ 646 h 558"/>
                              <a:gd name="T60" fmla="+- 0 1419 944"/>
                              <a:gd name="T61" fmla="*/ T60 w 558"/>
                              <a:gd name="T62" fmla="+- 0 602 127"/>
                              <a:gd name="T63" fmla="*/ 602 h 558"/>
                              <a:gd name="T64" fmla="+- 0 1463 944"/>
                              <a:gd name="T65" fmla="*/ T64 w 558"/>
                              <a:gd name="T66" fmla="+- 0 546 127"/>
                              <a:gd name="T67" fmla="*/ 546 h 558"/>
                              <a:gd name="T68" fmla="+- 0 1491 944"/>
                              <a:gd name="T69" fmla="*/ T68 w 558"/>
                              <a:gd name="T70" fmla="+- 0 480 127"/>
                              <a:gd name="T71" fmla="*/ 480 h 558"/>
                              <a:gd name="T72" fmla="+- 0 1501 944"/>
                              <a:gd name="T73" fmla="*/ T72 w 558"/>
                              <a:gd name="T74" fmla="+- 0 406 127"/>
                              <a:gd name="T75" fmla="*/ 406 h 558"/>
                              <a:gd name="T76" fmla="+- 0 1491 944"/>
                              <a:gd name="T77" fmla="*/ T76 w 558"/>
                              <a:gd name="T78" fmla="+- 0 331 127"/>
                              <a:gd name="T79" fmla="*/ 331 h 558"/>
                              <a:gd name="T80" fmla="+- 0 1463 944"/>
                              <a:gd name="T81" fmla="*/ T80 w 558"/>
                              <a:gd name="T82" fmla="+- 0 265 127"/>
                              <a:gd name="T83" fmla="*/ 265 h 558"/>
                              <a:gd name="T84" fmla="+- 0 1419 944"/>
                              <a:gd name="T85" fmla="*/ T84 w 558"/>
                              <a:gd name="T86" fmla="+- 0 209 127"/>
                              <a:gd name="T87" fmla="*/ 209 h 558"/>
                              <a:gd name="T88" fmla="+- 0 1363 944"/>
                              <a:gd name="T89" fmla="*/ T88 w 558"/>
                              <a:gd name="T90" fmla="+- 0 165 127"/>
                              <a:gd name="T91" fmla="*/ 165 h 558"/>
                              <a:gd name="T92" fmla="+- 0 1296 944"/>
                              <a:gd name="T93" fmla="*/ T92 w 558"/>
                              <a:gd name="T94" fmla="+- 0 137 127"/>
                              <a:gd name="T95" fmla="*/ 137 h 558"/>
                              <a:gd name="T96" fmla="+- 0 1222 944"/>
                              <a:gd name="T97" fmla="*/ T96 w 558"/>
                              <a:gd name="T98" fmla="+- 0 127 127"/>
                              <a:gd name="T99" fmla="*/ 127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8" h="558">
                                <a:moveTo>
                                  <a:pt x="278" y="0"/>
                                </a:moveTo>
                                <a:lnTo>
                                  <a:pt x="204" y="10"/>
                                </a:lnTo>
                                <a:lnTo>
                                  <a:pt x="138" y="38"/>
                                </a:lnTo>
                                <a:lnTo>
                                  <a:pt x="81" y="82"/>
                                </a:lnTo>
                                <a:lnTo>
                                  <a:pt x="38" y="138"/>
                                </a:lnTo>
                                <a:lnTo>
                                  <a:pt x="10" y="204"/>
                                </a:lnTo>
                                <a:lnTo>
                                  <a:pt x="0" y="279"/>
                                </a:lnTo>
                                <a:lnTo>
                                  <a:pt x="10" y="353"/>
                                </a:lnTo>
                                <a:lnTo>
                                  <a:pt x="38" y="419"/>
                                </a:lnTo>
                                <a:lnTo>
                                  <a:pt x="81" y="475"/>
                                </a:lnTo>
                                <a:lnTo>
                                  <a:pt x="138" y="519"/>
                                </a:lnTo>
                                <a:lnTo>
                                  <a:pt x="204" y="547"/>
                                </a:lnTo>
                                <a:lnTo>
                                  <a:pt x="278" y="557"/>
                                </a:lnTo>
                                <a:lnTo>
                                  <a:pt x="352" y="547"/>
                                </a:lnTo>
                                <a:lnTo>
                                  <a:pt x="419" y="519"/>
                                </a:lnTo>
                                <a:lnTo>
                                  <a:pt x="475" y="475"/>
                                </a:lnTo>
                                <a:lnTo>
                                  <a:pt x="519" y="419"/>
                                </a:lnTo>
                                <a:lnTo>
                                  <a:pt x="547" y="353"/>
                                </a:lnTo>
                                <a:lnTo>
                                  <a:pt x="557" y="279"/>
                                </a:lnTo>
                                <a:lnTo>
                                  <a:pt x="547" y="204"/>
                                </a:lnTo>
                                <a:lnTo>
                                  <a:pt x="519" y="138"/>
                                </a:lnTo>
                                <a:lnTo>
                                  <a:pt x="475" y="82"/>
                                </a:lnTo>
                                <a:lnTo>
                                  <a:pt x="419" y="38"/>
                                </a:lnTo>
                                <a:lnTo>
                                  <a:pt x="352" y="10"/>
                                </a:lnTo>
                                <a:lnTo>
                                  <a:pt x="278" y="0"/>
                                </a:lnTo>
                                <a:close/>
                              </a:path>
                            </a:pathLst>
                          </a:custGeom>
                          <a:solidFill>
                            <a:srgbClr val="E306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3776FFA" id="Group 20" o:spid="_x0000_s1026" style="position:absolute;margin-left:47.2pt;margin-top:6.35pt;width:27.9pt;height:27.9pt;z-index:1192;mso-position-horizontal-relative:page" coordorigin="944,127" coordsize="55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">
                <v:shape id="Freeform 21" o:spid="_x0000_s1027" style="position:absolute;left:944;top:127;width:558;height:558;visibility:visible;mso-wrap-style:square;v-text-anchor:top" coordsize="55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K3MQA&#10;AADbAAAADwAAAGRycy9kb3ducmV2LnhtbESPQUvDQBSE74L/YXmCt3ZjEbVpt0UqBdGDNS09P7Kv&#10;SWj2bdi3NrG/visUPA4z8w0zXw6uVScK0ng28DDOQBGX3jZcGdht16MXUBKRLbaeycAvCSwXtzdz&#10;zK3v+ZtORaxUgrDkaKCOscu1lrImhzL2HXHyDj44jEmGStuAfYK7Vk+y7Ek7bDgt1NjRqqbyWPw4&#10;A3b/9WFlXcghrPr2WfA8/dy8GXN/N7zOQEUa4n/42n63Bh4n8Pcl/QC9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uCtzEAAAA2wAAAA8AAAAAAAAAAAAAAAAAmAIAAGRycy9k&#10;b3ducmV2LnhtbFBLBQYAAAAABAAEAPUAAACJAwAAAAA=&#10;" path="m278,l204,10,138,38,81,82,38,138,10,204,,279r10,74l38,419r43,56l138,519r66,28l278,557r74,-10l419,519r56,-44l519,419r28,-66l557,279,547,204,519,138,475,82,419,38,352,10,278,xe" fillcolor="#e30613" stroked="f">
                  <v:path arrowok="t" o:connecttype="custom" o:connectlocs="278,127;204,137;138,165;81,209;38,265;10,331;0,406;10,480;38,546;81,602;138,646;204,674;278,684;352,674;419,646;475,602;519,546;547,480;557,406;547,331;519,265;475,209;419,165;352,137;278,127" o:connectangles="0,0,0,0,0,0,0,0,0,0,0,0,0,0,0,0,0,0,0,0,0,0,0,0,0"/>
                </v:shape>
                <w10:wrap anchorx="page"/>
              </v:group>
            </w:pict>
          </mc:Fallback>
        </mc:AlternateContent>
      </w:r>
      <w:r w:rsidR="000D437E" w:rsidRPr="00B30CA2">
        <w:rPr>
          <w:lang w:val="en-GB"/>
        </w:rPr>
        <w:t>YES</w:t>
      </w:r>
      <w:r w:rsidR="000D437E" w:rsidRPr="00B30CA2">
        <w:rPr>
          <w:spacing w:val="-27"/>
          <w:lang w:val="en-GB"/>
        </w:rPr>
        <w:t xml:space="preserve"> </w:t>
      </w:r>
      <w:r w:rsidR="000D437E" w:rsidRPr="00B30CA2">
        <w:rPr>
          <w:lang w:val="en-GB"/>
        </w:rPr>
        <w:t>to</w:t>
      </w:r>
      <w:r w:rsidR="000D437E" w:rsidRPr="00B30CA2">
        <w:rPr>
          <w:spacing w:val="-27"/>
          <w:lang w:val="en-GB"/>
        </w:rPr>
        <w:t xml:space="preserve"> </w:t>
      </w:r>
      <w:r w:rsidR="000D437E" w:rsidRPr="00B30CA2">
        <w:rPr>
          <w:spacing w:val="-3"/>
          <w:lang w:val="en-GB"/>
        </w:rPr>
        <w:t>any</w:t>
      </w:r>
      <w:r w:rsidR="000D437E" w:rsidRPr="00B30CA2">
        <w:rPr>
          <w:spacing w:val="-27"/>
          <w:lang w:val="en-GB"/>
        </w:rPr>
        <w:t xml:space="preserve"> </w:t>
      </w:r>
      <w:r w:rsidR="000D437E" w:rsidRPr="00B30CA2">
        <w:rPr>
          <w:lang w:val="en-GB"/>
        </w:rPr>
        <w:t>of</w:t>
      </w:r>
      <w:r w:rsidR="000D437E" w:rsidRPr="00B30CA2">
        <w:rPr>
          <w:spacing w:val="-27"/>
          <w:lang w:val="en-GB"/>
        </w:rPr>
        <w:t xml:space="preserve"> </w:t>
      </w:r>
      <w:r w:rsidR="000D437E" w:rsidRPr="00B30CA2">
        <w:rPr>
          <w:lang w:val="en-GB"/>
        </w:rPr>
        <w:t>Questions</w:t>
      </w:r>
      <w:r w:rsidR="000D437E" w:rsidRPr="00B30CA2">
        <w:rPr>
          <w:spacing w:val="-27"/>
          <w:lang w:val="en-GB"/>
        </w:rPr>
        <w:t xml:space="preserve"> </w:t>
      </w:r>
      <w:r w:rsidR="001B46FF" w:rsidRPr="00B30CA2">
        <w:rPr>
          <w:lang w:val="en-GB"/>
        </w:rPr>
        <w:t>1</w:t>
      </w:r>
      <w:r w:rsidR="001B46FF">
        <w:rPr>
          <w:lang w:val="en-GB"/>
        </w:rPr>
        <w:t>2</w:t>
      </w:r>
      <w:r w:rsidR="000D437E" w:rsidRPr="00B30CA2">
        <w:rPr>
          <w:lang w:val="en-GB"/>
        </w:rPr>
        <w:t>-</w:t>
      </w:r>
      <w:r w:rsidR="001B46FF" w:rsidRPr="00B30CA2">
        <w:rPr>
          <w:lang w:val="en-GB"/>
        </w:rPr>
        <w:t>2</w:t>
      </w:r>
      <w:r w:rsidR="001B46FF">
        <w:rPr>
          <w:lang w:val="en-GB"/>
        </w:rPr>
        <w:t>3</w:t>
      </w:r>
    </w:p>
    <w:p w:rsidR="006671A1" w:rsidRPr="00B30CA2" w:rsidRDefault="000D437E">
      <w:pPr>
        <w:pStyle w:val="Heading2"/>
        <w:spacing w:line="274" w:lineRule="exact"/>
        <w:ind w:right="-11"/>
        <w:rPr>
          <w:b w:val="0"/>
          <w:bCs w:val="0"/>
          <w:lang w:val="en-GB"/>
        </w:rPr>
      </w:pPr>
      <w:r w:rsidRPr="00B30CA2">
        <w:rPr>
          <w:color w:val="E30613"/>
          <w:w w:val="95"/>
          <w:lang w:val="en-GB"/>
        </w:rPr>
        <w:t>Risk</w:t>
      </w:r>
      <w:r w:rsidRPr="00B30CA2">
        <w:rPr>
          <w:color w:val="E30613"/>
          <w:spacing w:val="-38"/>
          <w:w w:val="95"/>
          <w:lang w:val="en-GB"/>
        </w:rPr>
        <w:t xml:space="preserve"> </w:t>
      </w:r>
      <w:r w:rsidRPr="00B30CA2">
        <w:rPr>
          <w:color w:val="E30613"/>
          <w:spacing w:val="-3"/>
          <w:w w:val="95"/>
          <w:lang w:val="en-GB"/>
        </w:rPr>
        <w:t>Category</w:t>
      </w:r>
      <w:r w:rsidRPr="00B30CA2">
        <w:rPr>
          <w:color w:val="E30613"/>
          <w:spacing w:val="-38"/>
          <w:w w:val="95"/>
          <w:lang w:val="en-GB"/>
        </w:rPr>
        <w:t xml:space="preserve"> </w:t>
      </w:r>
      <w:r w:rsidRPr="00B30CA2">
        <w:rPr>
          <w:color w:val="E30613"/>
          <w:spacing w:val="-3"/>
          <w:w w:val="95"/>
          <w:lang w:val="en-GB"/>
        </w:rPr>
        <w:t>Red</w:t>
      </w:r>
    </w:p>
    <w:p w:rsidR="006671A1" w:rsidRPr="00E66478" w:rsidRDefault="000D437E">
      <w:pPr>
        <w:pStyle w:val="BodyText"/>
        <w:spacing w:line="247" w:lineRule="auto"/>
        <w:rPr>
          <w:lang w:val="en-GB"/>
        </w:rPr>
      </w:pPr>
      <w:r w:rsidRPr="00B30CA2">
        <w:rPr>
          <w:lang w:val="en-GB"/>
        </w:rPr>
        <w:br w:type="column"/>
      </w:r>
      <w:r w:rsidR="00905B72">
        <w:rPr>
          <w:lang w:val="en-GB"/>
        </w:rPr>
        <w:t xml:space="preserve">Complete Section 5 of this form and complete the Stage 2 Approval form. </w:t>
      </w:r>
      <w:r w:rsidRPr="00E66478">
        <w:rPr>
          <w:lang w:val="en-GB"/>
        </w:rPr>
        <w:t xml:space="preserve">Submit </w:t>
      </w:r>
      <w:r w:rsidR="00C9246C">
        <w:rPr>
          <w:lang w:val="en-GB"/>
        </w:rPr>
        <w:t>both</w:t>
      </w:r>
      <w:r w:rsidR="00905B72">
        <w:rPr>
          <w:lang w:val="en-GB"/>
        </w:rPr>
        <w:t>, and any other documents required,</w:t>
      </w:r>
      <w:r w:rsidRPr="00E66478">
        <w:rPr>
          <w:lang w:val="en-GB"/>
        </w:rPr>
        <w:t xml:space="preserve"> to </w:t>
      </w:r>
      <w:r w:rsidR="00905B72">
        <w:rPr>
          <w:lang w:val="en-GB"/>
        </w:rPr>
        <w:t xml:space="preserve">your </w:t>
      </w:r>
      <w:r w:rsidRPr="00E66478">
        <w:rPr>
          <w:lang w:val="en-GB"/>
        </w:rPr>
        <w:t>FREP.</w:t>
      </w:r>
    </w:p>
    <w:p w:rsidR="006671A1" w:rsidRPr="00905B72" w:rsidRDefault="00597715">
      <w:pPr>
        <w:pStyle w:val="BodyText"/>
        <w:spacing w:before="0" w:line="247" w:lineRule="auto"/>
        <w:ind w:right="324"/>
        <w:rPr>
          <w:b/>
          <w:lang w:val="en-GB"/>
        </w:rPr>
      </w:pPr>
      <w:r>
        <w:rPr>
          <w:b/>
          <w:noProof/>
          <w:lang w:val="en-GB" w:eastAsia="en-GB"/>
        </w:rPr>
        <mc:AlternateContent>
          <mc:Choice Requires="wpg">
            <w:drawing>
              <wp:anchor distT="0" distB="0" distL="114300" distR="114300" simplePos="0" relativeHeight="1216" behindDoc="0" locked="0" layoutInCell="1" allowOverlap="1">
                <wp:simplePos x="0" y="0"/>
                <wp:positionH relativeFrom="page">
                  <wp:posOffset>3174365</wp:posOffset>
                </wp:positionH>
                <wp:positionV relativeFrom="paragraph">
                  <wp:posOffset>-401320</wp:posOffset>
                </wp:positionV>
                <wp:extent cx="354965" cy="384175"/>
                <wp:effectExtent l="0" t="0" r="6985" b="0"/>
                <wp:wrapNone/>
                <wp:docPr id="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 cy="384175"/>
                          <a:chOff x="4999" y="-632"/>
                          <a:chExt cx="559" cy="605"/>
                        </a:xfrm>
                      </wpg:grpSpPr>
                      <wps:wsp>
                        <wps:cNvPr id="38" name="Freeform 19"/>
                        <wps:cNvSpPr>
                          <a:spLocks/>
                        </wps:cNvSpPr>
                        <wps:spPr bwMode="auto">
                          <a:xfrm>
                            <a:off x="4999" y="-632"/>
                            <a:ext cx="559" cy="605"/>
                          </a:xfrm>
                          <a:custGeom>
                            <a:avLst/>
                            <a:gdLst>
                              <a:gd name="T0" fmla="+- 0 5255 4999"/>
                              <a:gd name="T1" fmla="*/ T0 w 559"/>
                              <a:gd name="T2" fmla="+- 0 -632 -632"/>
                              <a:gd name="T3" fmla="*/ -632 h 605"/>
                              <a:gd name="T4" fmla="+- 0 4999 4999"/>
                              <a:gd name="T5" fmla="*/ T4 w 559"/>
                              <a:gd name="T6" fmla="+- 0 -632 -632"/>
                              <a:gd name="T7" fmla="*/ -632 h 605"/>
                              <a:gd name="T8" fmla="+- 0 5301 4999"/>
                              <a:gd name="T9" fmla="*/ T8 w 559"/>
                              <a:gd name="T10" fmla="+- 0 -330 -632"/>
                              <a:gd name="T11" fmla="*/ -330 h 605"/>
                              <a:gd name="T12" fmla="+- 0 4999 4999"/>
                              <a:gd name="T13" fmla="*/ T12 w 559"/>
                              <a:gd name="T14" fmla="+- 0 -28 -632"/>
                              <a:gd name="T15" fmla="*/ -28 h 605"/>
                              <a:gd name="T16" fmla="+- 0 5255 4999"/>
                              <a:gd name="T17" fmla="*/ T16 w 559"/>
                              <a:gd name="T18" fmla="+- 0 -28 -632"/>
                              <a:gd name="T19" fmla="*/ -28 h 605"/>
                              <a:gd name="T20" fmla="+- 0 5557 4999"/>
                              <a:gd name="T21" fmla="*/ T20 w 559"/>
                              <a:gd name="T22" fmla="+- 0 -330 -632"/>
                              <a:gd name="T23" fmla="*/ -330 h 605"/>
                              <a:gd name="T24" fmla="+- 0 5255 4999"/>
                              <a:gd name="T25" fmla="*/ T24 w 559"/>
                              <a:gd name="T26" fmla="+- 0 -632 -632"/>
                              <a:gd name="T27" fmla="*/ -632 h 605"/>
                            </a:gdLst>
                            <a:ahLst/>
                            <a:cxnLst>
                              <a:cxn ang="0">
                                <a:pos x="T1" y="T3"/>
                              </a:cxn>
                              <a:cxn ang="0">
                                <a:pos x="T5" y="T7"/>
                              </a:cxn>
                              <a:cxn ang="0">
                                <a:pos x="T9" y="T11"/>
                              </a:cxn>
                              <a:cxn ang="0">
                                <a:pos x="T13" y="T15"/>
                              </a:cxn>
                              <a:cxn ang="0">
                                <a:pos x="T17" y="T19"/>
                              </a:cxn>
                              <a:cxn ang="0">
                                <a:pos x="T21" y="T23"/>
                              </a:cxn>
                              <a:cxn ang="0">
                                <a:pos x="T25" y="T27"/>
                              </a:cxn>
                            </a:cxnLst>
                            <a:rect l="0" t="0" r="r" b="b"/>
                            <a:pathLst>
                              <a:path w="559" h="605">
                                <a:moveTo>
                                  <a:pt x="256" y="0"/>
                                </a:moveTo>
                                <a:lnTo>
                                  <a:pt x="0" y="0"/>
                                </a:lnTo>
                                <a:lnTo>
                                  <a:pt x="302" y="302"/>
                                </a:lnTo>
                                <a:lnTo>
                                  <a:pt x="0" y="604"/>
                                </a:lnTo>
                                <a:lnTo>
                                  <a:pt x="256" y="604"/>
                                </a:lnTo>
                                <a:lnTo>
                                  <a:pt x="558" y="302"/>
                                </a:lnTo>
                                <a:lnTo>
                                  <a:pt x="256" y="0"/>
                                </a:lnTo>
                                <a:close/>
                              </a:path>
                            </a:pathLst>
                          </a:custGeom>
                          <a:solidFill>
                            <a:srgbClr val="E306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405B2342" id="Group 18" o:spid="_x0000_s1026" style="position:absolute;margin-left:249.95pt;margin-top:-31.6pt;width:27.95pt;height:30.25pt;z-index:1216;mso-position-horizontal-relative:page" coordorigin="4999,-632" coordsize="559,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">
                <v:shape id="Freeform 19" o:spid="_x0000_s1027" style="position:absolute;left:4999;top:-632;width:559;height:605;visibility:visible;mso-wrap-style:square;v-text-anchor:top" coordsize="55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h5MAA&#10;AADbAAAADwAAAGRycy9kb3ducmV2LnhtbERPz2vCMBS+C/4P4Q28aTIFkc4oMrTsIIJ1uz+aZ1Ns&#10;XmqTad1fvxwEjx/f7+W6d424URdqzxreJwoEcelNzZWG79NuvAARIrLBxjNpeFCA9Wo4WGJm/J2P&#10;dCtiJVIIhww12BjbTMpQWnIYJr4lTtzZdw5jgl0lTYf3FO4aOVVqLh3WnBostvRpqbwUv07DT37I&#10;203xZ9VWybM7Xdx1P821Hr31mw8Qkfr4Ej/dX0bDLI1NX9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8h5MAAAADbAAAADwAAAAAAAAAAAAAAAACYAgAAZHJzL2Rvd25y&#10;ZXYueG1sUEsFBgAAAAAEAAQA9QAAAIUDAAAAAA==&#10;" path="m256,l,,302,302,,604r256,l558,302,256,xe" fillcolor="#e30613" stroked="f">
                  <v:path arrowok="t" o:connecttype="custom" o:connectlocs="256,-632;0,-632;302,-330;0,-28;256,-28;558,-330;256,-632" o:connectangles="0,0,0,0,0,0,0"/>
                </v:shape>
                <w10:wrap anchorx="page"/>
              </v:group>
            </w:pict>
          </mc:Fallback>
        </mc:AlternateContent>
      </w:r>
      <w:r w:rsidR="000D437E" w:rsidRPr="00905B72">
        <w:rPr>
          <w:b/>
          <w:lang w:val="en-GB"/>
        </w:rPr>
        <w:t xml:space="preserve">If </w:t>
      </w:r>
      <w:r w:rsidR="00E66478" w:rsidRPr="00905B72">
        <w:rPr>
          <w:b/>
          <w:lang w:val="en-GB"/>
        </w:rPr>
        <w:t xml:space="preserve">you answered </w:t>
      </w:r>
      <w:r w:rsidR="000D437E" w:rsidRPr="00905B72">
        <w:rPr>
          <w:b/>
          <w:lang w:val="en-GB"/>
        </w:rPr>
        <w:t xml:space="preserve">YES to Question </w:t>
      </w:r>
      <w:r w:rsidR="00E66478" w:rsidRPr="00905B72">
        <w:rPr>
          <w:b/>
          <w:lang w:val="en-GB"/>
        </w:rPr>
        <w:t>2</w:t>
      </w:r>
      <w:r w:rsidR="00787CAD">
        <w:rPr>
          <w:b/>
          <w:lang w:val="en-GB"/>
        </w:rPr>
        <w:t>2</w:t>
      </w:r>
      <w:r w:rsidR="000D437E" w:rsidRPr="00905B72">
        <w:rPr>
          <w:b/>
          <w:lang w:val="en-GB"/>
        </w:rPr>
        <w:t xml:space="preserve"> you </w:t>
      </w:r>
      <w:r w:rsidR="00E66478" w:rsidRPr="00905B72">
        <w:rPr>
          <w:b/>
          <w:lang w:val="en-GB"/>
        </w:rPr>
        <w:t xml:space="preserve">must also complete and submit for consideration </w:t>
      </w:r>
      <w:r w:rsidR="00905B72" w:rsidRPr="00905B72">
        <w:rPr>
          <w:b/>
          <w:lang w:val="en-GB"/>
        </w:rPr>
        <w:t xml:space="preserve">by the committee </w:t>
      </w:r>
      <w:r w:rsidR="00E66478" w:rsidRPr="00905B72">
        <w:rPr>
          <w:b/>
          <w:lang w:val="en-GB"/>
        </w:rPr>
        <w:t xml:space="preserve">the </w:t>
      </w:r>
      <w:r w:rsidR="000D437E" w:rsidRPr="00905B72">
        <w:rPr>
          <w:b/>
          <w:lang w:val="en-GB"/>
        </w:rPr>
        <w:t>Stage 3 Approval</w:t>
      </w:r>
      <w:r w:rsidR="00E66478" w:rsidRPr="00905B72">
        <w:rPr>
          <w:b/>
          <w:lang w:val="en-GB"/>
        </w:rPr>
        <w:t xml:space="preserve"> form</w:t>
      </w:r>
      <w:r w:rsidR="000D437E" w:rsidRPr="00905B72">
        <w:rPr>
          <w:b/>
          <w:lang w:val="en-GB"/>
        </w:rPr>
        <w:t>.</w:t>
      </w:r>
    </w:p>
    <w:p w:rsidR="006671A1" w:rsidRPr="00B30CA2" w:rsidRDefault="000D437E">
      <w:pPr>
        <w:pStyle w:val="Heading2"/>
        <w:spacing w:line="237" w:lineRule="auto"/>
        <w:ind w:right="324"/>
        <w:rPr>
          <w:b w:val="0"/>
          <w:bCs w:val="0"/>
          <w:lang w:val="en-GB"/>
        </w:rPr>
      </w:pPr>
      <w:r w:rsidRPr="00B30CA2">
        <w:rPr>
          <w:color w:val="E30613"/>
          <w:spacing w:val="-10"/>
          <w:w w:val="95"/>
          <w:lang w:val="en-GB"/>
        </w:rPr>
        <w:t>You</w:t>
      </w:r>
      <w:r w:rsidRPr="00B30CA2">
        <w:rPr>
          <w:color w:val="E30613"/>
          <w:spacing w:val="-30"/>
          <w:w w:val="95"/>
          <w:lang w:val="en-GB"/>
        </w:rPr>
        <w:t xml:space="preserve"> </w:t>
      </w:r>
      <w:r w:rsidRPr="00B30CA2">
        <w:rPr>
          <w:color w:val="E30613"/>
          <w:w w:val="95"/>
          <w:lang w:val="en-GB"/>
        </w:rPr>
        <w:t>need</w:t>
      </w:r>
      <w:r w:rsidRPr="00B30CA2">
        <w:rPr>
          <w:color w:val="E30613"/>
          <w:spacing w:val="-30"/>
          <w:w w:val="95"/>
          <w:lang w:val="en-GB"/>
        </w:rPr>
        <w:t xml:space="preserve"> </w:t>
      </w:r>
      <w:r w:rsidRPr="00B30CA2">
        <w:rPr>
          <w:color w:val="E30613"/>
          <w:w w:val="95"/>
          <w:lang w:val="en-GB"/>
        </w:rPr>
        <w:t>to</w:t>
      </w:r>
      <w:r w:rsidRPr="00B30CA2">
        <w:rPr>
          <w:color w:val="E30613"/>
          <w:spacing w:val="-30"/>
          <w:w w:val="95"/>
          <w:lang w:val="en-GB"/>
        </w:rPr>
        <w:t xml:space="preserve"> </w:t>
      </w:r>
      <w:r w:rsidRPr="00B30CA2">
        <w:rPr>
          <w:color w:val="E30613"/>
          <w:spacing w:val="-3"/>
          <w:w w:val="95"/>
          <w:lang w:val="en-GB"/>
        </w:rPr>
        <w:t>wait</w:t>
      </w:r>
      <w:r w:rsidRPr="00B30CA2">
        <w:rPr>
          <w:color w:val="E30613"/>
          <w:spacing w:val="-30"/>
          <w:w w:val="95"/>
          <w:lang w:val="en-GB"/>
        </w:rPr>
        <w:t xml:space="preserve"> </w:t>
      </w:r>
      <w:r w:rsidRPr="00B30CA2">
        <w:rPr>
          <w:color w:val="E30613"/>
          <w:spacing w:val="-3"/>
          <w:w w:val="95"/>
          <w:lang w:val="en-GB"/>
        </w:rPr>
        <w:t>for</w:t>
      </w:r>
      <w:r w:rsidRPr="00B30CA2">
        <w:rPr>
          <w:color w:val="E30613"/>
          <w:spacing w:val="-30"/>
          <w:w w:val="95"/>
          <w:lang w:val="en-GB"/>
        </w:rPr>
        <w:t xml:space="preserve"> </w:t>
      </w:r>
      <w:r w:rsidRPr="00B30CA2">
        <w:rPr>
          <w:color w:val="E30613"/>
          <w:w w:val="95"/>
          <w:lang w:val="en-GB"/>
        </w:rPr>
        <w:t>ethical</w:t>
      </w:r>
      <w:r w:rsidRPr="00B30CA2">
        <w:rPr>
          <w:color w:val="E30613"/>
          <w:spacing w:val="-30"/>
          <w:w w:val="95"/>
          <w:lang w:val="en-GB"/>
        </w:rPr>
        <w:t xml:space="preserve"> </w:t>
      </w:r>
      <w:r w:rsidRPr="00B30CA2">
        <w:rPr>
          <w:color w:val="E30613"/>
          <w:spacing w:val="-4"/>
          <w:w w:val="95"/>
          <w:lang w:val="en-GB"/>
        </w:rPr>
        <w:t>approval</w:t>
      </w:r>
      <w:r w:rsidRPr="00B30CA2">
        <w:rPr>
          <w:color w:val="E30613"/>
          <w:spacing w:val="-30"/>
          <w:w w:val="95"/>
          <w:lang w:val="en-GB"/>
        </w:rPr>
        <w:t xml:space="preserve"> </w:t>
      </w:r>
      <w:r w:rsidRPr="00B30CA2">
        <w:rPr>
          <w:color w:val="E30613"/>
          <w:spacing w:val="-3"/>
          <w:w w:val="95"/>
          <w:lang w:val="en-GB"/>
        </w:rPr>
        <w:t>before</w:t>
      </w:r>
      <w:r w:rsidRPr="00B30CA2">
        <w:rPr>
          <w:color w:val="E30613"/>
          <w:spacing w:val="-30"/>
          <w:w w:val="95"/>
          <w:lang w:val="en-GB"/>
        </w:rPr>
        <w:t xml:space="preserve"> </w:t>
      </w:r>
      <w:r w:rsidRPr="00B30CA2">
        <w:rPr>
          <w:color w:val="E30613"/>
          <w:spacing w:val="-3"/>
          <w:w w:val="95"/>
          <w:lang w:val="en-GB"/>
        </w:rPr>
        <w:t xml:space="preserve">you </w:t>
      </w:r>
      <w:r w:rsidRPr="00B30CA2">
        <w:rPr>
          <w:color w:val="E30613"/>
          <w:w w:val="90"/>
          <w:lang w:val="en-GB"/>
        </w:rPr>
        <w:t xml:space="preserve">start </w:t>
      </w:r>
      <w:r w:rsidRPr="00B30CA2">
        <w:rPr>
          <w:color w:val="E30613"/>
          <w:spacing w:val="-3"/>
          <w:w w:val="90"/>
          <w:lang w:val="en-GB"/>
        </w:rPr>
        <w:t xml:space="preserve">your </w:t>
      </w:r>
      <w:r w:rsidRPr="00B30CA2">
        <w:rPr>
          <w:color w:val="E30613"/>
          <w:w w:val="90"/>
          <w:lang w:val="en-GB"/>
        </w:rPr>
        <w:t>research.</w:t>
      </w:r>
    </w:p>
    <w:p w:rsidR="006671A1" w:rsidRPr="00B30CA2" w:rsidRDefault="006671A1">
      <w:pPr>
        <w:spacing w:line="237" w:lineRule="auto"/>
        <w:rPr>
          <w:lang w:val="en-GB"/>
        </w:rPr>
        <w:sectPr w:rsidR="006671A1" w:rsidRPr="00B30CA2">
          <w:type w:val="continuous"/>
          <w:pgSz w:w="11910" w:h="16840"/>
          <w:pgMar w:top="0" w:right="760" w:bottom="0" w:left="740" w:header="720" w:footer="720" w:gutter="0"/>
          <w:cols w:num="2" w:space="720" w:equalWidth="0">
            <w:col w:w="3842" w:space="354"/>
            <w:col w:w="6214"/>
          </w:cols>
        </w:sectPr>
      </w:pPr>
    </w:p>
    <w:p w:rsidR="006671A1" w:rsidRPr="00B30CA2" w:rsidRDefault="006671A1">
      <w:pPr>
        <w:rPr>
          <w:rFonts w:ascii="Tahoma" w:eastAsia="Tahoma" w:hAnsi="Tahoma" w:cs="Tahoma"/>
          <w:b/>
          <w:bCs/>
          <w:sz w:val="20"/>
          <w:szCs w:val="20"/>
          <w:lang w:val="en-GB"/>
        </w:rPr>
      </w:pPr>
    </w:p>
    <w:p w:rsidR="006671A1" w:rsidRPr="00B30CA2" w:rsidRDefault="006671A1">
      <w:pPr>
        <w:rPr>
          <w:rFonts w:ascii="Tahoma" w:eastAsia="Tahoma" w:hAnsi="Tahoma" w:cs="Tahoma"/>
          <w:b/>
          <w:bCs/>
          <w:sz w:val="20"/>
          <w:szCs w:val="20"/>
          <w:lang w:val="en-GB"/>
        </w:rPr>
      </w:pPr>
    </w:p>
    <w:p w:rsidR="006671A1" w:rsidRPr="00B30CA2" w:rsidRDefault="00597715">
      <w:pPr>
        <w:spacing w:before="12"/>
        <w:rPr>
          <w:rFonts w:ascii="Tahoma" w:eastAsia="Tahoma" w:hAnsi="Tahoma" w:cs="Tahoma"/>
          <w:b/>
          <w:bCs/>
          <w:sz w:val="19"/>
          <w:szCs w:val="19"/>
          <w:lang w:val="en-GB"/>
        </w:rPr>
      </w:pPr>
      <w:r>
        <w:rPr>
          <w:noProof/>
          <w:lang w:val="en-GB" w:eastAsia="en-GB"/>
        </w:rPr>
        <mc:AlternateContent>
          <mc:Choice Requires="wpg">
            <w:drawing>
              <wp:anchor distT="0" distB="0" distL="114300" distR="114300" simplePos="0" relativeHeight="251659264" behindDoc="0" locked="0" layoutInCell="1" allowOverlap="1">
                <wp:simplePos x="0" y="0"/>
                <wp:positionH relativeFrom="page">
                  <wp:posOffset>3136900</wp:posOffset>
                </wp:positionH>
                <wp:positionV relativeFrom="paragraph">
                  <wp:posOffset>219710</wp:posOffset>
                </wp:positionV>
                <wp:extent cx="354965" cy="384175"/>
                <wp:effectExtent l="0" t="0" r="6985" b="0"/>
                <wp:wrapNone/>
                <wp:docPr id="2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 cy="384175"/>
                          <a:chOff x="4999" y="-1066"/>
                          <a:chExt cx="559" cy="605"/>
                        </a:xfrm>
                      </wpg:grpSpPr>
                      <wps:wsp>
                        <wps:cNvPr id="25" name="Freeform 15"/>
                        <wps:cNvSpPr>
                          <a:spLocks/>
                        </wps:cNvSpPr>
                        <wps:spPr bwMode="auto">
                          <a:xfrm>
                            <a:off x="4999" y="-1066"/>
                            <a:ext cx="559" cy="605"/>
                          </a:xfrm>
                          <a:custGeom>
                            <a:avLst/>
                            <a:gdLst>
                              <a:gd name="T0" fmla="+- 0 5255 4999"/>
                              <a:gd name="T1" fmla="*/ T0 w 559"/>
                              <a:gd name="T2" fmla="+- 0 -1066 -1066"/>
                              <a:gd name="T3" fmla="*/ -1066 h 605"/>
                              <a:gd name="T4" fmla="+- 0 4999 4999"/>
                              <a:gd name="T5" fmla="*/ T4 w 559"/>
                              <a:gd name="T6" fmla="+- 0 -1066 -1066"/>
                              <a:gd name="T7" fmla="*/ -1066 h 605"/>
                              <a:gd name="T8" fmla="+- 0 5301 4999"/>
                              <a:gd name="T9" fmla="*/ T8 w 559"/>
                              <a:gd name="T10" fmla="+- 0 -764 -1066"/>
                              <a:gd name="T11" fmla="*/ -764 h 605"/>
                              <a:gd name="T12" fmla="+- 0 4999 4999"/>
                              <a:gd name="T13" fmla="*/ T12 w 559"/>
                              <a:gd name="T14" fmla="+- 0 -462 -1066"/>
                              <a:gd name="T15" fmla="*/ -462 h 605"/>
                              <a:gd name="T16" fmla="+- 0 5255 4999"/>
                              <a:gd name="T17" fmla="*/ T16 w 559"/>
                              <a:gd name="T18" fmla="+- 0 -462 -1066"/>
                              <a:gd name="T19" fmla="*/ -462 h 605"/>
                              <a:gd name="T20" fmla="+- 0 5557 4999"/>
                              <a:gd name="T21" fmla="*/ T20 w 559"/>
                              <a:gd name="T22" fmla="+- 0 -764 -1066"/>
                              <a:gd name="T23" fmla="*/ -764 h 605"/>
                              <a:gd name="T24" fmla="+- 0 5255 4999"/>
                              <a:gd name="T25" fmla="*/ T24 w 559"/>
                              <a:gd name="T26" fmla="+- 0 -1066 -1066"/>
                              <a:gd name="T27" fmla="*/ -1066 h 605"/>
                            </a:gdLst>
                            <a:ahLst/>
                            <a:cxnLst>
                              <a:cxn ang="0">
                                <a:pos x="T1" y="T3"/>
                              </a:cxn>
                              <a:cxn ang="0">
                                <a:pos x="T5" y="T7"/>
                              </a:cxn>
                              <a:cxn ang="0">
                                <a:pos x="T9" y="T11"/>
                              </a:cxn>
                              <a:cxn ang="0">
                                <a:pos x="T13" y="T15"/>
                              </a:cxn>
                              <a:cxn ang="0">
                                <a:pos x="T17" y="T19"/>
                              </a:cxn>
                              <a:cxn ang="0">
                                <a:pos x="T21" y="T23"/>
                              </a:cxn>
                              <a:cxn ang="0">
                                <a:pos x="T25" y="T27"/>
                              </a:cxn>
                            </a:cxnLst>
                            <a:rect l="0" t="0" r="r" b="b"/>
                            <a:pathLst>
                              <a:path w="559" h="605">
                                <a:moveTo>
                                  <a:pt x="256" y="0"/>
                                </a:moveTo>
                                <a:lnTo>
                                  <a:pt x="0" y="0"/>
                                </a:lnTo>
                                <a:lnTo>
                                  <a:pt x="302" y="302"/>
                                </a:lnTo>
                                <a:lnTo>
                                  <a:pt x="0" y="604"/>
                                </a:lnTo>
                                <a:lnTo>
                                  <a:pt x="256" y="604"/>
                                </a:lnTo>
                                <a:lnTo>
                                  <a:pt x="558" y="302"/>
                                </a:lnTo>
                                <a:lnTo>
                                  <a:pt x="256" y="0"/>
                                </a:lnTo>
                                <a:close/>
                              </a:path>
                            </a:pathLst>
                          </a:custGeom>
                          <a:solidFill>
                            <a:srgbClr val="6623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123737E" id="Group 14" o:spid="_x0000_s1026" style="position:absolute;margin-left:247pt;margin-top:17.3pt;width:27.95pt;height:30.25pt;z-index:251659264;mso-position-horizontal-relative:page" coordorigin="4999,-1066" coordsize="559,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">
                <v:shape id="Freeform 15" o:spid="_x0000_s1027" style="position:absolute;left:4999;top:-1066;width:559;height:605;visibility:visible;mso-wrap-style:square;v-text-anchor:top" coordsize="55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KScMA&#10;AADbAAAADwAAAGRycy9kb3ducmV2LnhtbESPQWvCQBSE7wX/w/IEb3WjoClpNlIUpR5rpL0+ss8k&#10;Nvs2ZleT/vuuIHgcZuYbJl0NphE36lxtWcFsGoEgLqyuuVRwzLevbyCcR9bYWCYFf+RglY1eUky0&#10;7fmLbgdfigBhl6CCyvs2kdIVFRl0U9sSB+9kO4M+yK6UusM+wE0j51G0lAZrDgsVtrSuqPg9XI2C&#10;so9/Lrg5+7yPN/vdtS6O32un1GQ8fLyD8DT4Z/jR/tQK5gu4fw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KScMAAADbAAAADwAAAAAAAAAAAAAAAACYAgAAZHJzL2Rv&#10;d25yZXYueG1sUEsFBgAAAAAEAAQA9QAAAIgDAAAAAA==&#10;" path="m256,l,,302,302,,604r256,l558,302,256,xe" fillcolor="#662383" stroked="f">
                  <v:path arrowok="t" o:connecttype="custom" o:connectlocs="256,-1066;0,-1066;302,-764;0,-462;256,-462;558,-764;256,-1066" o:connectangles="0,0,0,0,0,0,0"/>
                </v:shape>
                <w10:wrap anchorx="page"/>
              </v:group>
            </w:pict>
          </mc:Fallback>
        </mc:AlternateContent>
      </w:r>
    </w:p>
    <w:p w:rsidR="006671A1" w:rsidRPr="00B30CA2" w:rsidRDefault="006671A1">
      <w:pPr>
        <w:rPr>
          <w:rFonts w:ascii="Tahoma" w:eastAsia="Tahoma" w:hAnsi="Tahoma" w:cs="Tahoma"/>
          <w:sz w:val="19"/>
          <w:szCs w:val="19"/>
          <w:lang w:val="en-GB"/>
        </w:rPr>
        <w:sectPr w:rsidR="006671A1" w:rsidRPr="00B30CA2">
          <w:type w:val="continuous"/>
          <w:pgSz w:w="11910" w:h="16840"/>
          <w:pgMar w:top="0" w:right="760" w:bottom="0" w:left="740" w:header="720" w:footer="720" w:gutter="0"/>
          <w:cols w:space="720"/>
        </w:sectPr>
      </w:pPr>
    </w:p>
    <w:p w:rsidR="006671A1" w:rsidRPr="00B30CA2" w:rsidRDefault="00597715">
      <w:pPr>
        <w:pStyle w:val="BodyText"/>
        <w:spacing w:line="247" w:lineRule="auto"/>
        <w:ind w:left="935" w:right="-8"/>
        <w:rPr>
          <w:lang w:val="en-GB"/>
        </w:rPr>
      </w:pPr>
      <w:r>
        <w:rPr>
          <w:noProof/>
          <w:lang w:val="en-GB" w:eastAsia="en-GB"/>
        </w:rPr>
        <mc:AlternateContent>
          <mc:Choice Requires="wpg">
            <w:drawing>
              <wp:anchor distT="0" distB="0" distL="114300" distR="114300" simplePos="0" relativeHeight="1240" behindDoc="0" locked="0" layoutInCell="1" allowOverlap="1">
                <wp:simplePos x="0" y="0"/>
                <wp:positionH relativeFrom="page">
                  <wp:posOffset>596265</wp:posOffset>
                </wp:positionH>
                <wp:positionV relativeFrom="paragraph">
                  <wp:posOffset>83820</wp:posOffset>
                </wp:positionV>
                <wp:extent cx="354330" cy="354330"/>
                <wp:effectExtent l="0" t="0" r="7620" b="7620"/>
                <wp:wrapNone/>
                <wp:docPr id="2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 cy="354330"/>
                          <a:chOff x="939" y="132"/>
                          <a:chExt cx="558" cy="558"/>
                        </a:xfrm>
                      </wpg:grpSpPr>
                      <wps:wsp>
                        <wps:cNvPr id="34" name="Freeform 17"/>
                        <wps:cNvSpPr>
                          <a:spLocks/>
                        </wps:cNvSpPr>
                        <wps:spPr bwMode="auto">
                          <a:xfrm>
                            <a:off x="939" y="132"/>
                            <a:ext cx="558" cy="558"/>
                          </a:xfrm>
                          <a:custGeom>
                            <a:avLst/>
                            <a:gdLst>
                              <a:gd name="T0" fmla="+- 0 1217 939"/>
                              <a:gd name="T1" fmla="*/ T0 w 558"/>
                              <a:gd name="T2" fmla="+- 0 132 132"/>
                              <a:gd name="T3" fmla="*/ 132 h 558"/>
                              <a:gd name="T4" fmla="+- 0 1143 939"/>
                              <a:gd name="T5" fmla="*/ T4 w 558"/>
                              <a:gd name="T6" fmla="+- 0 142 132"/>
                              <a:gd name="T7" fmla="*/ 142 h 558"/>
                              <a:gd name="T8" fmla="+- 0 1077 939"/>
                              <a:gd name="T9" fmla="*/ T8 w 558"/>
                              <a:gd name="T10" fmla="+- 0 170 132"/>
                              <a:gd name="T11" fmla="*/ 170 h 558"/>
                              <a:gd name="T12" fmla="+- 0 1020 939"/>
                              <a:gd name="T13" fmla="*/ T12 w 558"/>
                              <a:gd name="T14" fmla="+- 0 214 132"/>
                              <a:gd name="T15" fmla="*/ 214 h 558"/>
                              <a:gd name="T16" fmla="+- 0 977 939"/>
                              <a:gd name="T17" fmla="*/ T16 w 558"/>
                              <a:gd name="T18" fmla="+- 0 270 132"/>
                              <a:gd name="T19" fmla="*/ 270 h 558"/>
                              <a:gd name="T20" fmla="+- 0 949 939"/>
                              <a:gd name="T21" fmla="*/ T20 w 558"/>
                              <a:gd name="T22" fmla="+- 0 337 132"/>
                              <a:gd name="T23" fmla="*/ 337 h 558"/>
                              <a:gd name="T24" fmla="+- 0 939 939"/>
                              <a:gd name="T25" fmla="*/ T24 w 558"/>
                              <a:gd name="T26" fmla="+- 0 411 132"/>
                              <a:gd name="T27" fmla="*/ 411 h 558"/>
                              <a:gd name="T28" fmla="+- 0 949 939"/>
                              <a:gd name="T29" fmla="*/ T28 w 558"/>
                              <a:gd name="T30" fmla="+- 0 485 132"/>
                              <a:gd name="T31" fmla="*/ 485 h 558"/>
                              <a:gd name="T32" fmla="+- 0 977 939"/>
                              <a:gd name="T33" fmla="*/ T32 w 558"/>
                              <a:gd name="T34" fmla="+- 0 551 132"/>
                              <a:gd name="T35" fmla="*/ 551 h 558"/>
                              <a:gd name="T36" fmla="+- 0 1020 939"/>
                              <a:gd name="T37" fmla="*/ T36 w 558"/>
                              <a:gd name="T38" fmla="+- 0 608 132"/>
                              <a:gd name="T39" fmla="*/ 608 h 558"/>
                              <a:gd name="T40" fmla="+- 0 1077 939"/>
                              <a:gd name="T41" fmla="*/ T40 w 558"/>
                              <a:gd name="T42" fmla="+- 0 651 132"/>
                              <a:gd name="T43" fmla="*/ 651 h 558"/>
                              <a:gd name="T44" fmla="+- 0 1143 939"/>
                              <a:gd name="T45" fmla="*/ T44 w 558"/>
                              <a:gd name="T46" fmla="+- 0 679 132"/>
                              <a:gd name="T47" fmla="*/ 679 h 558"/>
                              <a:gd name="T48" fmla="+- 0 1217 939"/>
                              <a:gd name="T49" fmla="*/ T48 w 558"/>
                              <a:gd name="T50" fmla="+- 0 689 132"/>
                              <a:gd name="T51" fmla="*/ 689 h 558"/>
                              <a:gd name="T52" fmla="+- 0 1291 939"/>
                              <a:gd name="T53" fmla="*/ T52 w 558"/>
                              <a:gd name="T54" fmla="+- 0 679 132"/>
                              <a:gd name="T55" fmla="*/ 679 h 558"/>
                              <a:gd name="T56" fmla="+- 0 1358 939"/>
                              <a:gd name="T57" fmla="*/ T56 w 558"/>
                              <a:gd name="T58" fmla="+- 0 651 132"/>
                              <a:gd name="T59" fmla="*/ 651 h 558"/>
                              <a:gd name="T60" fmla="+- 0 1414 939"/>
                              <a:gd name="T61" fmla="*/ T60 w 558"/>
                              <a:gd name="T62" fmla="+- 0 608 132"/>
                              <a:gd name="T63" fmla="*/ 608 h 558"/>
                              <a:gd name="T64" fmla="+- 0 1458 939"/>
                              <a:gd name="T65" fmla="*/ T64 w 558"/>
                              <a:gd name="T66" fmla="+- 0 551 132"/>
                              <a:gd name="T67" fmla="*/ 551 h 558"/>
                              <a:gd name="T68" fmla="+- 0 1486 939"/>
                              <a:gd name="T69" fmla="*/ T68 w 558"/>
                              <a:gd name="T70" fmla="+- 0 485 132"/>
                              <a:gd name="T71" fmla="*/ 485 h 558"/>
                              <a:gd name="T72" fmla="+- 0 1496 939"/>
                              <a:gd name="T73" fmla="*/ T72 w 558"/>
                              <a:gd name="T74" fmla="+- 0 411 132"/>
                              <a:gd name="T75" fmla="*/ 411 h 558"/>
                              <a:gd name="T76" fmla="+- 0 1486 939"/>
                              <a:gd name="T77" fmla="*/ T76 w 558"/>
                              <a:gd name="T78" fmla="+- 0 337 132"/>
                              <a:gd name="T79" fmla="*/ 337 h 558"/>
                              <a:gd name="T80" fmla="+- 0 1458 939"/>
                              <a:gd name="T81" fmla="*/ T80 w 558"/>
                              <a:gd name="T82" fmla="+- 0 270 132"/>
                              <a:gd name="T83" fmla="*/ 270 h 558"/>
                              <a:gd name="T84" fmla="+- 0 1414 939"/>
                              <a:gd name="T85" fmla="*/ T84 w 558"/>
                              <a:gd name="T86" fmla="+- 0 214 132"/>
                              <a:gd name="T87" fmla="*/ 214 h 558"/>
                              <a:gd name="T88" fmla="+- 0 1358 939"/>
                              <a:gd name="T89" fmla="*/ T88 w 558"/>
                              <a:gd name="T90" fmla="+- 0 170 132"/>
                              <a:gd name="T91" fmla="*/ 170 h 558"/>
                              <a:gd name="T92" fmla="+- 0 1291 939"/>
                              <a:gd name="T93" fmla="*/ T92 w 558"/>
                              <a:gd name="T94" fmla="+- 0 142 132"/>
                              <a:gd name="T95" fmla="*/ 142 h 558"/>
                              <a:gd name="T96" fmla="+- 0 1217 939"/>
                              <a:gd name="T97" fmla="*/ T96 w 558"/>
                              <a:gd name="T98" fmla="+- 0 132 132"/>
                              <a:gd name="T99" fmla="*/ 132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8" h="558">
                                <a:moveTo>
                                  <a:pt x="278" y="0"/>
                                </a:moveTo>
                                <a:lnTo>
                                  <a:pt x="204" y="10"/>
                                </a:lnTo>
                                <a:lnTo>
                                  <a:pt x="138" y="38"/>
                                </a:lnTo>
                                <a:lnTo>
                                  <a:pt x="81" y="82"/>
                                </a:lnTo>
                                <a:lnTo>
                                  <a:pt x="38" y="138"/>
                                </a:lnTo>
                                <a:lnTo>
                                  <a:pt x="10" y="205"/>
                                </a:lnTo>
                                <a:lnTo>
                                  <a:pt x="0" y="279"/>
                                </a:lnTo>
                                <a:lnTo>
                                  <a:pt x="10" y="353"/>
                                </a:lnTo>
                                <a:lnTo>
                                  <a:pt x="38" y="419"/>
                                </a:lnTo>
                                <a:lnTo>
                                  <a:pt x="81" y="476"/>
                                </a:lnTo>
                                <a:lnTo>
                                  <a:pt x="138" y="519"/>
                                </a:lnTo>
                                <a:lnTo>
                                  <a:pt x="204" y="547"/>
                                </a:lnTo>
                                <a:lnTo>
                                  <a:pt x="278" y="557"/>
                                </a:lnTo>
                                <a:lnTo>
                                  <a:pt x="352" y="547"/>
                                </a:lnTo>
                                <a:lnTo>
                                  <a:pt x="419" y="519"/>
                                </a:lnTo>
                                <a:lnTo>
                                  <a:pt x="475" y="476"/>
                                </a:lnTo>
                                <a:lnTo>
                                  <a:pt x="519" y="419"/>
                                </a:lnTo>
                                <a:lnTo>
                                  <a:pt x="547" y="353"/>
                                </a:lnTo>
                                <a:lnTo>
                                  <a:pt x="557" y="279"/>
                                </a:lnTo>
                                <a:lnTo>
                                  <a:pt x="547" y="205"/>
                                </a:lnTo>
                                <a:lnTo>
                                  <a:pt x="519" y="138"/>
                                </a:lnTo>
                                <a:lnTo>
                                  <a:pt x="475" y="82"/>
                                </a:lnTo>
                                <a:lnTo>
                                  <a:pt x="419" y="38"/>
                                </a:lnTo>
                                <a:lnTo>
                                  <a:pt x="352" y="10"/>
                                </a:lnTo>
                                <a:lnTo>
                                  <a:pt x="278" y="0"/>
                                </a:lnTo>
                                <a:close/>
                              </a:path>
                            </a:pathLst>
                          </a:custGeom>
                          <a:solidFill>
                            <a:srgbClr val="6623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54ADA16" id="Group 16" o:spid="_x0000_s1026" style="position:absolute;margin-left:46.95pt;margin-top:6.6pt;width:27.9pt;height:27.9pt;z-index:1240;mso-position-horizontal-relative:page" coordorigin="939,132" coordsize="55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">
                <v:shape id="Freeform 17" o:spid="_x0000_s1027" style="position:absolute;left:939;top:132;width:558;height:558;visibility:visible;mso-wrap-style:square;v-text-anchor:top" coordsize="55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hxsQA&#10;AADbAAAADwAAAGRycy9kb3ducmV2LnhtbESPQWsCMRSE70L/Q3iF3txsW5G6GsVWSgVLoerF2yN5&#10;7i5uXrZJquu/N4LgcZiZb5jJrLONOJIPtWMFz1kOglg7U3OpYLv57L+BCBHZYOOYFJwpwGz60Jtg&#10;YdyJf+m4jqVIEA4FKqhibAspg67IYshcS5y8vfMWY5K+lMbjKcFtI1/yfCgt1pwWKmzpoyJ9WP9b&#10;Be5r9b3gnz87Wpy78t3v9NzstFJPj918DCJSF+/hW3tpFLwO4Pol/QA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aIcbEAAAA2wAAAA8AAAAAAAAAAAAAAAAAmAIAAGRycy9k&#10;b3ducmV2LnhtbFBLBQYAAAAABAAEAPUAAACJAwAAAAA=&#10;" path="m278,l204,10,138,38,81,82,38,138,10,205,,279r10,74l38,419r43,57l138,519r66,28l278,557r74,-10l419,519r56,-43l519,419r28,-66l557,279,547,205,519,138,475,82,419,38,352,10,278,xe" fillcolor="#662383" stroked="f">
                  <v:path arrowok="t" o:connecttype="custom" o:connectlocs="278,132;204,142;138,170;81,214;38,270;10,337;0,411;10,485;38,551;81,608;138,651;204,679;278,689;352,679;419,651;475,608;519,551;547,485;557,411;547,337;519,270;475,214;419,170;352,142;278,132" o:connectangles="0,0,0,0,0,0,0,0,0,0,0,0,0,0,0,0,0,0,0,0,0,0,0,0,0"/>
                </v:shape>
                <w10:wrap anchorx="page"/>
              </v:group>
            </w:pict>
          </mc:Fallback>
        </mc:AlternateContent>
      </w:r>
      <w:r w:rsidR="000D437E" w:rsidRPr="00B30CA2">
        <w:rPr>
          <w:lang w:val="en-GB"/>
        </w:rPr>
        <w:t>YES</w:t>
      </w:r>
      <w:r w:rsidR="000D437E" w:rsidRPr="00B30CA2">
        <w:rPr>
          <w:spacing w:val="-32"/>
          <w:lang w:val="en-GB"/>
        </w:rPr>
        <w:t xml:space="preserve"> </w:t>
      </w:r>
      <w:r w:rsidR="000D437E" w:rsidRPr="00B30CA2">
        <w:rPr>
          <w:lang w:val="en-GB"/>
        </w:rPr>
        <w:t>to</w:t>
      </w:r>
      <w:r w:rsidR="000D437E" w:rsidRPr="00B30CA2">
        <w:rPr>
          <w:spacing w:val="-32"/>
          <w:lang w:val="en-GB"/>
        </w:rPr>
        <w:t xml:space="preserve"> </w:t>
      </w:r>
      <w:r w:rsidR="000D437E" w:rsidRPr="00B30CA2">
        <w:rPr>
          <w:lang w:val="en-GB"/>
        </w:rPr>
        <w:t>either</w:t>
      </w:r>
      <w:r w:rsidR="000D437E" w:rsidRPr="00B30CA2">
        <w:rPr>
          <w:spacing w:val="-32"/>
          <w:lang w:val="en-GB"/>
        </w:rPr>
        <w:t xml:space="preserve"> </w:t>
      </w:r>
      <w:r w:rsidR="000D437E" w:rsidRPr="00B30CA2">
        <w:rPr>
          <w:lang w:val="en-GB"/>
        </w:rPr>
        <w:t>or</w:t>
      </w:r>
      <w:r w:rsidR="000D437E" w:rsidRPr="00B30CA2">
        <w:rPr>
          <w:spacing w:val="-32"/>
          <w:lang w:val="en-GB"/>
        </w:rPr>
        <w:t xml:space="preserve"> </w:t>
      </w:r>
      <w:r w:rsidR="000D437E" w:rsidRPr="00B30CA2">
        <w:rPr>
          <w:lang w:val="en-GB"/>
        </w:rPr>
        <w:t>both</w:t>
      </w:r>
      <w:r w:rsidR="000D437E" w:rsidRPr="00B30CA2">
        <w:rPr>
          <w:spacing w:val="-32"/>
          <w:lang w:val="en-GB"/>
        </w:rPr>
        <w:t xml:space="preserve"> </w:t>
      </w:r>
      <w:r w:rsidR="000D437E" w:rsidRPr="00B30CA2">
        <w:rPr>
          <w:lang w:val="en-GB"/>
        </w:rPr>
        <w:t>of Questions</w:t>
      </w:r>
      <w:r w:rsidR="000D437E" w:rsidRPr="00B30CA2">
        <w:rPr>
          <w:spacing w:val="-6"/>
          <w:lang w:val="en-GB"/>
        </w:rPr>
        <w:t xml:space="preserve"> </w:t>
      </w:r>
      <w:r w:rsidR="001B46FF" w:rsidRPr="00B30CA2">
        <w:rPr>
          <w:spacing w:val="-3"/>
          <w:lang w:val="en-GB"/>
        </w:rPr>
        <w:t>2</w:t>
      </w:r>
      <w:r w:rsidR="001B46FF">
        <w:rPr>
          <w:spacing w:val="-3"/>
          <w:lang w:val="en-GB"/>
        </w:rPr>
        <w:t>4</w:t>
      </w:r>
      <w:r w:rsidR="000D437E" w:rsidRPr="00B30CA2">
        <w:rPr>
          <w:spacing w:val="-3"/>
          <w:lang w:val="en-GB"/>
        </w:rPr>
        <w:t>-</w:t>
      </w:r>
      <w:r w:rsidR="001B46FF" w:rsidRPr="00B30CA2">
        <w:rPr>
          <w:spacing w:val="-3"/>
          <w:lang w:val="en-GB"/>
        </w:rPr>
        <w:t>2</w:t>
      </w:r>
      <w:r w:rsidR="001B46FF">
        <w:rPr>
          <w:spacing w:val="-3"/>
          <w:lang w:val="en-GB"/>
        </w:rPr>
        <w:t>5</w:t>
      </w:r>
    </w:p>
    <w:p w:rsidR="006671A1" w:rsidRPr="00B30CA2" w:rsidRDefault="000D437E">
      <w:pPr>
        <w:pStyle w:val="Heading2"/>
        <w:spacing w:line="263" w:lineRule="exact"/>
        <w:ind w:left="935" w:right="-8"/>
        <w:rPr>
          <w:b w:val="0"/>
          <w:bCs w:val="0"/>
          <w:lang w:val="en-GB"/>
        </w:rPr>
      </w:pPr>
      <w:r w:rsidRPr="00B30CA2">
        <w:rPr>
          <w:color w:val="662383"/>
          <w:w w:val="95"/>
          <w:lang w:val="en-GB"/>
        </w:rPr>
        <w:t>Risk</w:t>
      </w:r>
      <w:r w:rsidRPr="00B30CA2">
        <w:rPr>
          <w:color w:val="662383"/>
          <w:spacing w:val="-36"/>
          <w:w w:val="95"/>
          <w:lang w:val="en-GB"/>
        </w:rPr>
        <w:t xml:space="preserve"> </w:t>
      </w:r>
      <w:r w:rsidRPr="00B30CA2">
        <w:rPr>
          <w:color w:val="662383"/>
          <w:spacing w:val="-3"/>
          <w:w w:val="95"/>
          <w:lang w:val="en-GB"/>
        </w:rPr>
        <w:t>Category</w:t>
      </w:r>
      <w:r w:rsidRPr="00B30CA2">
        <w:rPr>
          <w:color w:val="662383"/>
          <w:spacing w:val="-36"/>
          <w:w w:val="95"/>
          <w:lang w:val="en-GB"/>
        </w:rPr>
        <w:t xml:space="preserve"> </w:t>
      </w:r>
      <w:r w:rsidRPr="00B30CA2">
        <w:rPr>
          <w:color w:val="662383"/>
          <w:w w:val="95"/>
          <w:lang w:val="en-GB"/>
        </w:rPr>
        <w:t>Purple</w:t>
      </w:r>
    </w:p>
    <w:p w:rsidR="00C12972" w:rsidRDefault="000D437E" w:rsidP="00CE03F3">
      <w:pPr>
        <w:pStyle w:val="BodyText"/>
        <w:spacing w:line="247" w:lineRule="auto"/>
        <w:ind w:left="935" w:right="324"/>
        <w:rPr>
          <w:spacing w:val="-5"/>
        </w:rPr>
      </w:pPr>
      <w:r w:rsidRPr="00B30CA2">
        <w:rPr>
          <w:spacing w:val="-5"/>
          <w:lang w:val="en-GB"/>
        </w:rPr>
        <w:br w:type="column"/>
      </w:r>
      <w:r w:rsidR="00CE03F3">
        <w:rPr>
          <w:spacing w:val="-5"/>
          <w:lang w:val="en-GB"/>
        </w:rPr>
        <w:t>Y</w:t>
      </w:r>
      <w:r w:rsidR="00CE03F3" w:rsidRPr="00CE03F3">
        <w:rPr>
          <w:spacing w:val="-5"/>
        </w:rPr>
        <w:t>ou need external approval</w:t>
      </w:r>
      <w:r w:rsidR="00CE03F3">
        <w:rPr>
          <w:spacing w:val="-5"/>
        </w:rPr>
        <w:t>(s)</w:t>
      </w:r>
      <w:r w:rsidR="00CE03F3" w:rsidRPr="00CE03F3">
        <w:rPr>
          <w:spacing w:val="-5"/>
        </w:rPr>
        <w:t xml:space="preserve"> which</w:t>
      </w:r>
      <w:r w:rsidR="00CE03F3">
        <w:rPr>
          <w:spacing w:val="-5"/>
        </w:rPr>
        <w:t xml:space="preserve">, if granted, </w:t>
      </w:r>
      <w:r w:rsidR="00C12972">
        <w:rPr>
          <w:spacing w:val="-5"/>
        </w:rPr>
        <w:t>may</w:t>
      </w:r>
      <w:r w:rsidR="00CE03F3">
        <w:rPr>
          <w:spacing w:val="-5"/>
        </w:rPr>
        <w:t xml:space="preserve"> </w:t>
      </w:r>
      <w:r w:rsidR="00CE03F3" w:rsidRPr="00CE03F3">
        <w:rPr>
          <w:spacing w:val="-5"/>
        </w:rPr>
        <w:t xml:space="preserve">be regarded as equivalent to </w:t>
      </w:r>
      <w:r w:rsidR="00CE03F3">
        <w:rPr>
          <w:spacing w:val="-5"/>
        </w:rPr>
        <w:t xml:space="preserve">approval from an </w:t>
      </w:r>
      <w:r w:rsidR="00CE03F3" w:rsidRPr="00CE03F3">
        <w:rPr>
          <w:spacing w:val="-5"/>
        </w:rPr>
        <w:t xml:space="preserve">Anglia </w:t>
      </w:r>
      <w:r w:rsidR="00CE03F3">
        <w:rPr>
          <w:spacing w:val="-5"/>
        </w:rPr>
        <w:t xml:space="preserve">Ruskin </w:t>
      </w:r>
      <w:r w:rsidR="00B273EC">
        <w:rPr>
          <w:spacing w:val="-5"/>
        </w:rPr>
        <w:t>ethics committee</w:t>
      </w:r>
      <w:r w:rsidR="00CE03F3" w:rsidRPr="00CE03F3">
        <w:rPr>
          <w:spacing w:val="-5"/>
        </w:rPr>
        <w:t>.</w:t>
      </w:r>
    </w:p>
    <w:p w:rsidR="00B273EC" w:rsidRDefault="00C12972" w:rsidP="00CE03F3">
      <w:pPr>
        <w:pStyle w:val="BodyText"/>
        <w:spacing w:line="247" w:lineRule="auto"/>
        <w:ind w:left="935" w:right="324"/>
        <w:rPr>
          <w:w w:val="95"/>
          <w:lang w:val="en-GB"/>
        </w:rPr>
      </w:pPr>
      <w:r>
        <w:rPr>
          <w:spacing w:val="-5"/>
        </w:rPr>
        <w:t xml:space="preserve">Refer to the Question Specific Advice for the </w:t>
      </w:r>
      <w:r w:rsidR="00FB5DC9">
        <w:rPr>
          <w:spacing w:val="-5"/>
        </w:rPr>
        <w:t>S</w:t>
      </w:r>
      <w:r w:rsidR="001305B6">
        <w:rPr>
          <w:spacing w:val="-5"/>
        </w:rPr>
        <w:t>tage</w:t>
      </w:r>
      <w:r w:rsidR="00FB5DC9">
        <w:rPr>
          <w:spacing w:val="-5"/>
        </w:rPr>
        <w:t xml:space="preserve"> 1 </w:t>
      </w:r>
      <w:r>
        <w:rPr>
          <w:spacing w:val="-5"/>
        </w:rPr>
        <w:t xml:space="preserve">Research Ethics Application Form </w:t>
      </w:r>
      <w:r w:rsidR="001305B6">
        <w:rPr>
          <w:spacing w:val="-5"/>
        </w:rPr>
        <w:t xml:space="preserve">and Code of Practice for Applying for Ethical Approval </w:t>
      </w:r>
      <w:r>
        <w:rPr>
          <w:spacing w:val="-5"/>
        </w:rPr>
        <w:t xml:space="preserve">for further information </w:t>
      </w:r>
      <w:r w:rsidR="00CE03F3" w:rsidRPr="00CE03F3">
        <w:rPr>
          <w:spacing w:val="-5"/>
        </w:rPr>
        <w:t xml:space="preserve"> </w:t>
      </w:r>
    </w:p>
    <w:p w:rsidR="006671A1" w:rsidRPr="00B30CA2" w:rsidRDefault="000D437E" w:rsidP="00CE03F3">
      <w:pPr>
        <w:pStyle w:val="BodyText"/>
        <w:spacing w:line="247" w:lineRule="auto"/>
        <w:ind w:left="935" w:right="324"/>
        <w:rPr>
          <w:rFonts w:ascii="Tahoma" w:eastAsia="Tahoma" w:hAnsi="Tahoma" w:cs="Tahoma"/>
          <w:lang w:val="en-GB"/>
        </w:rPr>
      </w:pPr>
      <w:r w:rsidRPr="00B30CA2">
        <w:rPr>
          <w:rFonts w:ascii="Tahoma"/>
          <w:b/>
          <w:color w:val="662383"/>
          <w:spacing w:val="-10"/>
          <w:w w:val="95"/>
          <w:lang w:val="en-GB"/>
        </w:rPr>
        <w:t>You</w:t>
      </w:r>
      <w:r w:rsidRPr="00B30CA2">
        <w:rPr>
          <w:rFonts w:ascii="Tahoma"/>
          <w:b/>
          <w:color w:val="662383"/>
          <w:spacing w:val="-32"/>
          <w:w w:val="95"/>
          <w:lang w:val="en-GB"/>
        </w:rPr>
        <w:t xml:space="preserve"> </w:t>
      </w:r>
      <w:r w:rsidRPr="00B30CA2">
        <w:rPr>
          <w:rFonts w:ascii="Tahoma"/>
          <w:b/>
          <w:color w:val="662383"/>
          <w:w w:val="95"/>
          <w:lang w:val="en-GB"/>
        </w:rPr>
        <w:t>need</w:t>
      </w:r>
      <w:r w:rsidRPr="00B30CA2">
        <w:rPr>
          <w:rFonts w:ascii="Tahoma"/>
          <w:b/>
          <w:color w:val="662383"/>
          <w:spacing w:val="-32"/>
          <w:w w:val="95"/>
          <w:lang w:val="en-GB"/>
        </w:rPr>
        <w:t xml:space="preserve"> </w:t>
      </w:r>
      <w:r w:rsidRPr="00B30CA2">
        <w:rPr>
          <w:rFonts w:ascii="Tahoma"/>
          <w:b/>
          <w:color w:val="662383"/>
          <w:w w:val="95"/>
          <w:lang w:val="en-GB"/>
        </w:rPr>
        <w:t>to</w:t>
      </w:r>
      <w:r w:rsidRPr="00B30CA2">
        <w:rPr>
          <w:rFonts w:ascii="Tahoma"/>
          <w:b/>
          <w:color w:val="662383"/>
          <w:spacing w:val="-32"/>
          <w:w w:val="95"/>
          <w:lang w:val="en-GB"/>
        </w:rPr>
        <w:t xml:space="preserve"> </w:t>
      </w:r>
      <w:r w:rsidRPr="00B30CA2">
        <w:rPr>
          <w:rFonts w:ascii="Tahoma"/>
          <w:b/>
          <w:color w:val="662383"/>
          <w:spacing w:val="-3"/>
          <w:w w:val="95"/>
          <w:lang w:val="en-GB"/>
        </w:rPr>
        <w:t>wait</w:t>
      </w:r>
      <w:r w:rsidRPr="00B30CA2">
        <w:rPr>
          <w:rFonts w:ascii="Tahoma"/>
          <w:b/>
          <w:color w:val="662383"/>
          <w:spacing w:val="-32"/>
          <w:w w:val="95"/>
          <w:lang w:val="en-GB"/>
        </w:rPr>
        <w:t xml:space="preserve"> </w:t>
      </w:r>
      <w:r w:rsidRPr="00B30CA2">
        <w:rPr>
          <w:rFonts w:ascii="Tahoma"/>
          <w:b/>
          <w:color w:val="662383"/>
          <w:spacing w:val="-3"/>
          <w:w w:val="95"/>
          <w:lang w:val="en-GB"/>
        </w:rPr>
        <w:t>for</w:t>
      </w:r>
      <w:r w:rsidRPr="00B30CA2">
        <w:rPr>
          <w:rFonts w:ascii="Tahoma"/>
          <w:b/>
          <w:color w:val="662383"/>
          <w:spacing w:val="-32"/>
          <w:w w:val="95"/>
          <w:lang w:val="en-GB"/>
        </w:rPr>
        <w:t xml:space="preserve"> </w:t>
      </w:r>
      <w:r w:rsidRPr="00B30CA2">
        <w:rPr>
          <w:rFonts w:ascii="Tahoma"/>
          <w:b/>
          <w:color w:val="662383"/>
          <w:w w:val="95"/>
          <w:lang w:val="en-GB"/>
        </w:rPr>
        <w:t>ethical</w:t>
      </w:r>
      <w:r w:rsidR="00334512">
        <w:rPr>
          <w:rFonts w:ascii="Tahoma"/>
          <w:b/>
          <w:color w:val="662383"/>
          <w:w w:val="95"/>
          <w:lang w:val="en-GB"/>
        </w:rPr>
        <w:t xml:space="preserve"> and/or governance</w:t>
      </w:r>
      <w:r w:rsidRPr="00B30CA2">
        <w:rPr>
          <w:rFonts w:ascii="Tahoma"/>
          <w:b/>
          <w:color w:val="662383"/>
          <w:spacing w:val="-32"/>
          <w:w w:val="95"/>
          <w:lang w:val="en-GB"/>
        </w:rPr>
        <w:t xml:space="preserve"> </w:t>
      </w:r>
      <w:r w:rsidRPr="00B30CA2">
        <w:rPr>
          <w:rFonts w:ascii="Tahoma"/>
          <w:b/>
          <w:color w:val="662383"/>
          <w:spacing w:val="-4"/>
          <w:w w:val="95"/>
          <w:lang w:val="en-GB"/>
        </w:rPr>
        <w:t>approval</w:t>
      </w:r>
      <w:r w:rsidRPr="00B30CA2">
        <w:rPr>
          <w:rFonts w:ascii="Tahoma"/>
          <w:b/>
          <w:color w:val="662383"/>
          <w:spacing w:val="-32"/>
          <w:w w:val="95"/>
          <w:lang w:val="en-GB"/>
        </w:rPr>
        <w:t xml:space="preserve"> </w:t>
      </w:r>
      <w:r w:rsidRPr="00B30CA2">
        <w:rPr>
          <w:rFonts w:ascii="Tahoma"/>
          <w:b/>
          <w:color w:val="662383"/>
          <w:spacing w:val="-3"/>
          <w:w w:val="95"/>
          <w:lang w:val="en-GB"/>
        </w:rPr>
        <w:t>before you</w:t>
      </w:r>
      <w:r w:rsidRPr="00B30CA2">
        <w:rPr>
          <w:rFonts w:ascii="Tahoma"/>
          <w:b/>
          <w:color w:val="662383"/>
          <w:spacing w:val="-44"/>
          <w:w w:val="95"/>
          <w:lang w:val="en-GB"/>
        </w:rPr>
        <w:t xml:space="preserve"> </w:t>
      </w:r>
      <w:r w:rsidRPr="00B30CA2">
        <w:rPr>
          <w:rFonts w:ascii="Tahoma"/>
          <w:b/>
          <w:color w:val="662383"/>
          <w:w w:val="95"/>
          <w:lang w:val="en-GB"/>
        </w:rPr>
        <w:t>start</w:t>
      </w:r>
      <w:r w:rsidRPr="00B30CA2">
        <w:rPr>
          <w:rFonts w:ascii="Tahoma"/>
          <w:b/>
          <w:color w:val="662383"/>
          <w:spacing w:val="-44"/>
          <w:w w:val="95"/>
          <w:lang w:val="en-GB"/>
        </w:rPr>
        <w:t xml:space="preserve"> </w:t>
      </w:r>
      <w:r w:rsidRPr="00B30CA2">
        <w:rPr>
          <w:rFonts w:ascii="Tahoma"/>
          <w:b/>
          <w:color w:val="662383"/>
          <w:spacing w:val="-3"/>
          <w:w w:val="95"/>
          <w:lang w:val="en-GB"/>
        </w:rPr>
        <w:t>your</w:t>
      </w:r>
      <w:r w:rsidRPr="00B30CA2">
        <w:rPr>
          <w:rFonts w:ascii="Tahoma"/>
          <w:b/>
          <w:color w:val="662383"/>
          <w:spacing w:val="-44"/>
          <w:w w:val="95"/>
          <w:lang w:val="en-GB"/>
        </w:rPr>
        <w:t xml:space="preserve"> </w:t>
      </w:r>
      <w:r w:rsidRPr="00B30CA2">
        <w:rPr>
          <w:rFonts w:ascii="Tahoma"/>
          <w:b/>
          <w:color w:val="662383"/>
          <w:w w:val="95"/>
          <w:lang w:val="en-GB"/>
        </w:rPr>
        <w:t>research.</w:t>
      </w:r>
    </w:p>
    <w:p w:rsidR="006671A1" w:rsidRPr="00B30CA2" w:rsidRDefault="006671A1">
      <w:pPr>
        <w:spacing w:line="235" w:lineRule="auto"/>
        <w:jc w:val="both"/>
        <w:rPr>
          <w:rFonts w:ascii="Tahoma" w:eastAsia="Tahoma" w:hAnsi="Tahoma" w:cs="Tahoma"/>
          <w:sz w:val="23"/>
          <w:szCs w:val="23"/>
          <w:lang w:val="en-GB"/>
        </w:rPr>
        <w:sectPr w:rsidR="006671A1" w:rsidRPr="00B30CA2">
          <w:type w:val="continuous"/>
          <w:pgSz w:w="11910" w:h="16840"/>
          <w:pgMar w:top="0" w:right="760" w:bottom="0" w:left="740" w:header="720" w:footer="720" w:gutter="0"/>
          <w:cols w:num="2" w:space="720" w:equalWidth="0">
            <w:col w:w="3226" w:space="970"/>
            <w:col w:w="6214"/>
          </w:cols>
        </w:sectPr>
      </w:pPr>
    </w:p>
    <w:p w:rsidR="006671A1" w:rsidRPr="00B30CA2" w:rsidRDefault="000D437E" w:rsidP="000624BD">
      <w:pPr>
        <w:pStyle w:val="Heading1"/>
        <w:ind w:left="284" w:right="50"/>
        <w:rPr>
          <w:lang w:val="en-GB"/>
        </w:rPr>
      </w:pPr>
      <w:r w:rsidRPr="00B30CA2">
        <w:rPr>
          <w:color w:val="34BDEF"/>
          <w:lang w:val="en-GB"/>
        </w:rPr>
        <w:lastRenderedPageBreak/>
        <w:t>Section 4: Project</w:t>
      </w:r>
      <w:r w:rsidRPr="00B30CA2">
        <w:rPr>
          <w:color w:val="34BDEF"/>
          <w:spacing w:val="-40"/>
          <w:lang w:val="en-GB"/>
        </w:rPr>
        <w:t xml:space="preserve"> </w:t>
      </w:r>
      <w:r w:rsidRPr="00B30CA2">
        <w:rPr>
          <w:color w:val="34BDEF"/>
          <w:lang w:val="en-GB"/>
        </w:rPr>
        <w:t>details</w:t>
      </w:r>
    </w:p>
    <w:p w:rsidR="006671A1" w:rsidRPr="00B30CA2" w:rsidRDefault="006671A1">
      <w:pPr>
        <w:spacing w:before="11"/>
        <w:rPr>
          <w:rFonts w:ascii="Georgia" w:eastAsia="Georgia" w:hAnsi="Georgia" w:cs="Georgia"/>
          <w:sz w:val="19"/>
          <w:szCs w:val="19"/>
          <w:lang w:val="en-GB"/>
        </w:rPr>
      </w:pPr>
    </w:p>
    <w:tbl>
      <w:tblPr>
        <w:tblW w:w="0" w:type="auto"/>
        <w:tblInd w:w="288" w:type="dxa"/>
        <w:tblLayout w:type="fixed"/>
        <w:tblCellMar>
          <w:left w:w="0" w:type="dxa"/>
          <w:right w:w="0" w:type="dxa"/>
        </w:tblCellMar>
        <w:tblLook w:val="01E0" w:firstRow="1" w:lastRow="1" w:firstColumn="1" w:lastColumn="1" w:noHBand="0" w:noVBand="0"/>
      </w:tblPr>
      <w:tblGrid>
        <w:gridCol w:w="10019"/>
      </w:tblGrid>
      <w:tr w:rsidR="006671A1" w:rsidRPr="00B30CA2" w:rsidTr="007D4CD1">
        <w:trPr>
          <w:trHeight w:hRule="exact" w:val="340"/>
        </w:trPr>
        <w:tc>
          <w:tcPr>
            <w:tcW w:w="10019" w:type="dxa"/>
            <w:tcBorders>
              <w:top w:val="single" w:sz="3" w:space="0" w:color="B3B2B2"/>
              <w:left w:val="single" w:sz="3" w:space="0" w:color="B3B2B2"/>
              <w:bottom w:val="single" w:sz="3" w:space="0" w:color="B3B2B2"/>
              <w:right w:val="single" w:sz="3" w:space="0" w:color="9D9D9C"/>
            </w:tcBorders>
            <w:shd w:val="clear" w:color="auto" w:fill="A1DAF8"/>
          </w:tcPr>
          <w:p w:rsidR="006671A1" w:rsidRPr="000624BD" w:rsidRDefault="000D437E">
            <w:pPr>
              <w:pStyle w:val="TableParagraph"/>
              <w:spacing w:before="44"/>
              <w:ind w:left="75"/>
              <w:rPr>
                <w:rFonts w:ascii="Arial" w:eastAsia="Calibri" w:hAnsi="Arial" w:cs="Arial"/>
                <w:lang w:val="en-GB"/>
              </w:rPr>
            </w:pPr>
            <w:r w:rsidRPr="000624BD">
              <w:rPr>
                <w:rFonts w:ascii="Arial" w:hAnsi="Arial" w:cs="Arial"/>
                <w:b/>
                <w:lang w:val="en-GB"/>
              </w:rPr>
              <w:t>Management</w:t>
            </w:r>
            <w:r w:rsidR="000624BD" w:rsidRPr="000624BD">
              <w:rPr>
                <w:rFonts w:ascii="Arial" w:hAnsi="Arial" w:cs="Arial"/>
                <w:b/>
                <w:lang w:val="en-GB"/>
              </w:rPr>
              <w:t xml:space="preserve"> </w:t>
            </w:r>
            <w:r w:rsidRPr="000624BD">
              <w:rPr>
                <w:rFonts w:ascii="Arial" w:hAnsi="Arial" w:cs="Arial"/>
                <w:b/>
                <w:spacing w:val="-40"/>
                <w:lang w:val="en-GB"/>
              </w:rPr>
              <w:t xml:space="preserve"> </w:t>
            </w:r>
            <w:r w:rsidRPr="000624BD">
              <w:rPr>
                <w:rFonts w:ascii="Arial" w:hAnsi="Arial" w:cs="Arial"/>
                <w:b/>
                <w:lang w:val="en-GB"/>
              </w:rPr>
              <w:t>of</w:t>
            </w:r>
            <w:r w:rsidR="000624BD" w:rsidRPr="000624BD">
              <w:rPr>
                <w:rFonts w:ascii="Arial" w:hAnsi="Arial" w:cs="Arial"/>
                <w:b/>
                <w:lang w:val="en-GB"/>
              </w:rPr>
              <w:t xml:space="preserve"> </w:t>
            </w:r>
            <w:r w:rsidRPr="000624BD">
              <w:rPr>
                <w:rFonts w:ascii="Arial" w:hAnsi="Arial" w:cs="Arial"/>
                <w:b/>
                <w:spacing w:val="-40"/>
                <w:lang w:val="en-GB"/>
              </w:rPr>
              <w:t xml:space="preserve"> </w:t>
            </w:r>
            <w:r w:rsidRPr="000624BD">
              <w:rPr>
                <w:rFonts w:ascii="Arial" w:hAnsi="Arial" w:cs="Arial"/>
                <w:b/>
                <w:lang w:val="en-GB"/>
              </w:rPr>
              <w:t>Ethical</w:t>
            </w:r>
            <w:r w:rsidR="000624BD" w:rsidRPr="000624BD">
              <w:rPr>
                <w:rFonts w:ascii="Arial" w:hAnsi="Arial" w:cs="Arial"/>
                <w:b/>
                <w:lang w:val="en-GB"/>
              </w:rPr>
              <w:t xml:space="preserve"> </w:t>
            </w:r>
            <w:r w:rsidRPr="000624BD">
              <w:rPr>
                <w:rFonts w:ascii="Arial" w:hAnsi="Arial" w:cs="Arial"/>
                <w:b/>
                <w:spacing w:val="-40"/>
                <w:lang w:val="en-GB"/>
              </w:rPr>
              <w:t xml:space="preserve"> </w:t>
            </w:r>
            <w:r w:rsidRPr="000624BD">
              <w:rPr>
                <w:rFonts w:ascii="Arial" w:hAnsi="Arial" w:cs="Arial"/>
                <w:b/>
                <w:lang w:val="en-GB"/>
              </w:rPr>
              <w:t>Risk</w:t>
            </w:r>
          </w:p>
        </w:tc>
      </w:tr>
      <w:tr w:rsidR="006671A1" w:rsidRPr="00B30CA2" w:rsidTr="00611034">
        <w:trPr>
          <w:trHeight w:hRule="exact" w:val="4250"/>
        </w:trPr>
        <w:tc>
          <w:tcPr>
            <w:tcW w:w="10019" w:type="dxa"/>
            <w:tcBorders>
              <w:top w:val="single" w:sz="3" w:space="0" w:color="B3B2B2"/>
              <w:left w:val="single" w:sz="3" w:space="0" w:color="B3B2B2"/>
              <w:bottom w:val="single" w:sz="3" w:space="0" w:color="B3B2B2"/>
              <w:right w:val="single" w:sz="3" w:space="0" w:color="9D9D9C"/>
            </w:tcBorders>
          </w:tcPr>
          <w:p w:rsidR="008125F4" w:rsidRDefault="00720B9A" w:rsidP="00B73587">
            <w:pPr>
              <w:pStyle w:val="TableParagraph"/>
              <w:spacing w:before="51" w:line="252" w:lineRule="auto"/>
              <w:ind w:left="75" w:right="194"/>
              <w:rPr>
                <w:rFonts w:ascii="Arial" w:hAnsi="Arial" w:cs="Arial"/>
                <w:b/>
                <w:sz w:val="20"/>
                <w:szCs w:val="20"/>
                <w:lang w:val="en-GB"/>
              </w:rPr>
            </w:pPr>
            <w:r w:rsidRPr="007B19B0">
              <w:rPr>
                <w:rFonts w:ascii="Arial" w:hAnsi="Arial" w:cs="Arial"/>
                <w:b/>
                <w:spacing w:val="-4"/>
                <w:sz w:val="20"/>
                <w:szCs w:val="20"/>
                <w:lang w:val="en-GB"/>
              </w:rPr>
              <w:t xml:space="preserve">For each of Questions </w:t>
            </w:r>
            <w:r w:rsidR="00C12972">
              <w:rPr>
                <w:rFonts w:ascii="Arial" w:hAnsi="Arial" w:cs="Arial"/>
                <w:b/>
                <w:spacing w:val="-4"/>
                <w:sz w:val="20"/>
                <w:szCs w:val="20"/>
                <w:lang w:val="en-GB"/>
              </w:rPr>
              <w:t>1</w:t>
            </w:r>
            <w:r w:rsidRPr="007B19B0">
              <w:rPr>
                <w:rFonts w:ascii="Arial" w:hAnsi="Arial" w:cs="Arial"/>
                <w:b/>
                <w:spacing w:val="-4"/>
                <w:sz w:val="20"/>
                <w:szCs w:val="20"/>
                <w:lang w:val="en-GB"/>
              </w:rPr>
              <w:t>-</w:t>
            </w:r>
            <w:r w:rsidR="001B46FF" w:rsidRPr="007B19B0">
              <w:rPr>
                <w:rFonts w:ascii="Arial" w:hAnsi="Arial" w:cs="Arial"/>
                <w:b/>
                <w:spacing w:val="-4"/>
                <w:sz w:val="20"/>
                <w:szCs w:val="20"/>
                <w:lang w:val="en-GB"/>
              </w:rPr>
              <w:t>1</w:t>
            </w:r>
            <w:r w:rsidR="001B46FF">
              <w:rPr>
                <w:rFonts w:ascii="Arial" w:hAnsi="Arial" w:cs="Arial"/>
                <w:b/>
                <w:spacing w:val="-4"/>
                <w:sz w:val="20"/>
                <w:szCs w:val="20"/>
                <w:lang w:val="en-GB"/>
              </w:rPr>
              <w:t>1</w:t>
            </w:r>
            <w:r w:rsidR="001B46FF" w:rsidRPr="007B19B0">
              <w:rPr>
                <w:rFonts w:ascii="Arial" w:hAnsi="Arial" w:cs="Arial"/>
                <w:b/>
                <w:spacing w:val="-4"/>
                <w:sz w:val="20"/>
                <w:szCs w:val="20"/>
                <w:lang w:val="en-GB"/>
              </w:rPr>
              <w:t xml:space="preserve"> </w:t>
            </w:r>
            <w:r w:rsidR="007D4CD1" w:rsidRPr="007B19B0">
              <w:rPr>
                <w:rFonts w:ascii="Arial" w:hAnsi="Arial" w:cs="Arial"/>
                <w:b/>
                <w:spacing w:val="-4"/>
                <w:sz w:val="20"/>
                <w:szCs w:val="20"/>
                <w:lang w:val="en-GB"/>
              </w:rPr>
              <w:t xml:space="preserve">and Question </w:t>
            </w:r>
            <w:r w:rsidR="00991E01">
              <w:rPr>
                <w:rFonts w:ascii="Arial" w:hAnsi="Arial" w:cs="Arial"/>
                <w:b/>
                <w:spacing w:val="-4"/>
                <w:sz w:val="20"/>
                <w:szCs w:val="20"/>
                <w:lang w:val="en-GB"/>
              </w:rPr>
              <w:t>26</w:t>
            </w:r>
            <w:r w:rsidR="007D4CD1" w:rsidRPr="007B19B0">
              <w:rPr>
                <w:rFonts w:ascii="Arial" w:hAnsi="Arial" w:cs="Arial"/>
                <w:b/>
                <w:spacing w:val="-4"/>
                <w:sz w:val="20"/>
                <w:szCs w:val="20"/>
                <w:lang w:val="en-GB"/>
              </w:rPr>
              <w:t xml:space="preserve">, </w:t>
            </w:r>
            <w:r w:rsidRPr="007B19B0">
              <w:rPr>
                <w:rFonts w:ascii="Arial" w:hAnsi="Arial" w:cs="Arial"/>
                <w:b/>
                <w:spacing w:val="-4"/>
                <w:sz w:val="20"/>
                <w:szCs w:val="20"/>
                <w:lang w:val="en-GB"/>
              </w:rPr>
              <w:t>where you have responded ‘Yes’</w:t>
            </w:r>
            <w:r w:rsidR="000D437E" w:rsidRPr="007B19B0">
              <w:rPr>
                <w:rFonts w:ascii="Arial" w:hAnsi="Arial" w:cs="Arial"/>
                <w:b/>
                <w:sz w:val="20"/>
                <w:szCs w:val="20"/>
                <w:lang w:val="en-GB"/>
              </w:rPr>
              <w:t>,</w:t>
            </w:r>
            <w:r w:rsidR="000D437E" w:rsidRPr="007B19B0">
              <w:rPr>
                <w:rFonts w:ascii="Arial" w:hAnsi="Arial" w:cs="Arial"/>
                <w:b/>
                <w:spacing w:val="-20"/>
                <w:sz w:val="20"/>
                <w:szCs w:val="20"/>
                <w:lang w:val="en-GB"/>
              </w:rPr>
              <w:t xml:space="preserve"> </w:t>
            </w:r>
            <w:r w:rsidR="000D437E" w:rsidRPr="007B19B0">
              <w:rPr>
                <w:rFonts w:ascii="Arial" w:hAnsi="Arial" w:cs="Arial"/>
                <w:b/>
                <w:sz w:val="20"/>
                <w:szCs w:val="20"/>
                <w:lang w:val="en-GB"/>
              </w:rPr>
              <w:t>please</w:t>
            </w:r>
            <w:r w:rsidR="000D437E" w:rsidRPr="007B19B0">
              <w:rPr>
                <w:rFonts w:ascii="Arial" w:hAnsi="Arial" w:cs="Arial"/>
                <w:b/>
                <w:spacing w:val="-20"/>
                <w:sz w:val="20"/>
                <w:szCs w:val="20"/>
                <w:lang w:val="en-GB"/>
              </w:rPr>
              <w:t xml:space="preserve"> </w:t>
            </w:r>
            <w:r w:rsidRPr="007B19B0">
              <w:rPr>
                <w:rFonts w:ascii="Arial" w:hAnsi="Arial" w:cs="Arial"/>
                <w:b/>
                <w:sz w:val="20"/>
                <w:szCs w:val="20"/>
                <w:lang w:val="en-GB"/>
              </w:rPr>
              <w:t xml:space="preserve">explain </w:t>
            </w:r>
            <w:r w:rsidR="008E6AFD" w:rsidRPr="007B19B0">
              <w:rPr>
                <w:rFonts w:ascii="Arial" w:hAnsi="Arial" w:cs="Arial"/>
                <w:b/>
                <w:sz w:val="20"/>
                <w:szCs w:val="20"/>
                <w:lang w:val="en-GB"/>
              </w:rPr>
              <w:t xml:space="preserve">for the committee </w:t>
            </w:r>
            <w:r w:rsidR="000D437E" w:rsidRPr="007B19B0">
              <w:rPr>
                <w:rFonts w:ascii="Arial" w:hAnsi="Arial" w:cs="Arial"/>
                <w:b/>
                <w:sz w:val="20"/>
                <w:szCs w:val="20"/>
                <w:lang w:val="en-GB"/>
              </w:rPr>
              <w:t>how</w:t>
            </w:r>
            <w:r w:rsidR="000D437E" w:rsidRPr="007B19B0">
              <w:rPr>
                <w:rFonts w:ascii="Arial" w:hAnsi="Arial" w:cs="Arial"/>
                <w:b/>
                <w:spacing w:val="-20"/>
                <w:sz w:val="20"/>
                <w:szCs w:val="20"/>
                <w:lang w:val="en-GB"/>
              </w:rPr>
              <w:t xml:space="preserve"> </w:t>
            </w:r>
            <w:r w:rsidR="000D437E" w:rsidRPr="007B19B0">
              <w:rPr>
                <w:rFonts w:ascii="Arial" w:hAnsi="Arial" w:cs="Arial"/>
                <w:b/>
                <w:sz w:val="20"/>
                <w:szCs w:val="20"/>
                <w:lang w:val="en-GB"/>
              </w:rPr>
              <w:t>you</w:t>
            </w:r>
            <w:r w:rsidR="000D437E" w:rsidRPr="007B19B0">
              <w:rPr>
                <w:rFonts w:ascii="Arial" w:hAnsi="Arial" w:cs="Arial"/>
                <w:b/>
                <w:spacing w:val="-20"/>
                <w:sz w:val="20"/>
                <w:szCs w:val="20"/>
                <w:lang w:val="en-GB"/>
              </w:rPr>
              <w:t xml:space="preserve"> </w:t>
            </w:r>
            <w:r w:rsidR="000D437E" w:rsidRPr="007B19B0">
              <w:rPr>
                <w:rFonts w:ascii="Arial" w:hAnsi="Arial" w:cs="Arial"/>
                <w:b/>
                <w:sz w:val="20"/>
                <w:szCs w:val="20"/>
                <w:lang w:val="en-GB"/>
              </w:rPr>
              <w:t>justify and</w:t>
            </w:r>
            <w:r w:rsidR="000D437E" w:rsidRPr="007B19B0">
              <w:rPr>
                <w:rFonts w:ascii="Arial" w:hAnsi="Arial" w:cs="Arial"/>
                <w:b/>
                <w:spacing w:val="-19"/>
                <w:sz w:val="20"/>
                <w:szCs w:val="20"/>
                <w:lang w:val="en-GB"/>
              </w:rPr>
              <w:t xml:space="preserve"> </w:t>
            </w:r>
            <w:r w:rsidR="000D437E" w:rsidRPr="007B19B0">
              <w:rPr>
                <w:rFonts w:ascii="Arial" w:hAnsi="Arial" w:cs="Arial"/>
                <w:b/>
                <w:sz w:val="20"/>
                <w:szCs w:val="20"/>
                <w:lang w:val="en-GB"/>
              </w:rPr>
              <w:t>will</w:t>
            </w:r>
            <w:r w:rsidR="000D437E" w:rsidRPr="007B19B0">
              <w:rPr>
                <w:rFonts w:ascii="Arial" w:hAnsi="Arial" w:cs="Arial"/>
                <w:b/>
                <w:spacing w:val="-19"/>
                <w:sz w:val="20"/>
                <w:szCs w:val="20"/>
                <w:lang w:val="en-GB"/>
              </w:rPr>
              <w:t xml:space="preserve"> </w:t>
            </w:r>
            <w:r w:rsidR="000D437E" w:rsidRPr="007B19B0">
              <w:rPr>
                <w:rFonts w:ascii="Arial" w:hAnsi="Arial" w:cs="Arial"/>
                <w:b/>
                <w:sz w:val="20"/>
                <w:szCs w:val="20"/>
                <w:lang w:val="en-GB"/>
              </w:rPr>
              <w:t>manage</w:t>
            </w:r>
            <w:r w:rsidR="000D437E" w:rsidRPr="007B19B0">
              <w:rPr>
                <w:rFonts w:ascii="Arial" w:hAnsi="Arial" w:cs="Arial"/>
                <w:b/>
                <w:spacing w:val="-19"/>
                <w:sz w:val="20"/>
                <w:szCs w:val="20"/>
                <w:lang w:val="en-GB"/>
              </w:rPr>
              <w:t xml:space="preserve"> </w:t>
            </w:r>
            <w:r w:rsidR="000D437E" w:rsidRPr="007B19B0">
              <w:rPr>
                <w:rFonts w:ascii="Arial" w:hAnsi="Arial" w:cs="Arial"/>
                <w:b/>
                <w:sz w:val="20"/>
                <w:szCs w:val="20"/>
                <w:lang w:val="en-GB"/>
              </w:rPr>
              <w:t>the</w:t>
            </w:r>
            <w:r w:rsidR="000D437E" w:rsidRPr="007B19B0">
              <w:rPr>
                <w:rFonts w:ascii="Arial" w:hAnsi="Arial" w:cs="Arial"/>
                <w:b/>
                <w:spacing w:val="-19"/>
                <w:sz w:val="20"/>
                <w:szCs w:val="20"/>
                <w:lang w:val="en-GB"/>
              </w:rPr>
              <w:t xml:space="preserve"> </w:t>
            </w:r>
            <w:r w:rsidR="000D437E" w:rsidRPr="007B19B0">
              <w:rPr>
                <w:rFonts w:ascii="Arial" w:hAnsi="Arial" w:cs="Arial"/>
                <w:b/>
                <w:sz w:val="20"/>
                <w:szCs w:val="20"/>
                <w:lang w:val="en-GB"/>
              </w:rPr>
              <w:t>ethical</w:t>
            </w:r>
            <w:r w:rsidR="000D437E" w:rsidRPr="007B19B0">
              <w:rPr>
                <w:rFonts w:ascii="Arial" w:hAnsi="Arial" w:cs="Arial"/>
                <w:b/>
                <w:spacing w:val="-19"/>
                <w:sz w:val="20"/>
                <w:szCs w:val="20"/>
                <w:lang w:val="en-GB"/>
              </w:rPr>
              <w:t xml:space="preserve"> </w:t>
            </w:r>
            <w:r w:rsidR="000D437E" w:rsidRPr="007B19B0">
              <w:rPr>
                <w:rFonts w:ascii="Arial" w:hAnsi="Arial" w:cs="Arial"/>
                <w:b/>
                <w:sz w:val="20"/>
                <w:szCs w:val="20"/>
                <w:lang w:val="en-GB"/>
              </w:rPr>
              <w:t>risk</w:t>
            </w:r>
            <w:r w:rsidRPr="007B19B0">
              <w:rPr>
                <w:rFonts w:ascii="Arial" w:hAnsi="Arial" w:cs="Arial"/>
                <w:b/>
                <w:sz w:val="20"/>
                <w:szCs w:val="20"/>
                <w:lang w:val="en-GB"/>
              </w:rPr>
              <w:t xml:space="preserve"> created</w:t>
            </w:r>
            <w:r w:rsidR="000D437E" w:rsidRPr="007B19B0">
              <w:rPr>
                <w:rFonts w:ascii="Arial" w:hAnsi="Arial" w:cs="Arial"/>
                <w:b/>
                <w:sz w:val="20"/>
                <w:szCs w:val="20"/>
                <w:lang w:val="en-GB"/>
              </w:rPr>
              <w:t>.</w:t>
            </w:r>
            <w:r w:rsidR="007B19B0">
              <w:rPr>
                <w:rFonts w:ascii="Arial" w:hAnsi="Arial" w:cs="Arial"/>
                <w:b/>
                <w:sz w:val="20"/>
                <w:szCs w:val="20"/>
                <w:lang w:val="en-GB"/>
              </w:rPr>
              <w:t xml:space="preserve">  </w:t>
            </w:r>
            <w:r w:rsidR="008125F4">
              <w:rPr>
                <w:rFonts w:ascii="Arial" w:hAnsi="Arial" w:cs="Arial"/>
                <w:b/>
                <w:sz w:val="20"/>
                <w:szCs w:val="20"/>
                <w:lang w:val="en-GB"/>
              </w:rPr>
              <w:t>Your research is in the Yellow risk category.</w:t>
            </w:r>
          </w:p>
          <w:p w:rsidR="006671A1" w:rsidRDefault="006671A1" w:rsidP="00B73587">
            <w:pPr>
              <w:pStyle w:val="TableParagraph"/>
              <w:spacing w:before="51" w:line="252" w:lineRule="auto"/>
              <w:ind w:left="75" w:right="194"/>
              <w:rPr>
                <w:ins w:id="117" w:author="Robinson, Thomas James (Student)" w:date="2016-10-20T12:05:00Z"/>
                <w:rFonts w:ascii="Arial" w:eastAsia="Trebuchet MS" w:hAnsi="Arial" w:cs="Arial"/>
                <w:sz w:val="20"/>
                <w:szCs w:val="20"/>
                <w:lang w:val="en-GB"/>
              </w:rPr>
            </w:pPr>
          </w:p>
          <w:p w:rsidR="0060693F" w:rsidRDefault="001D7A16" w:rsidP="00B73587">
            <w:pPr>
              <w:pStyle w:val="TableParagraph"/>
              <w:spacing w:before="51" w:line="252" w:lineRule="auto"/>
              <w:ind w:left="75" w:right="194"/>
              <w:rPr>
                <w:ins w:id="118" w:author="Robinson, Thomas James (Student)" w:date="2016-10-20T12:13:00Z"/>
                <w:rFonts w:ascii="Arial" w:hAnsi="Arial" w:cs="Arial"/>
                <w:sz w:val="20"/>
                <w:szCs w:val="18"/>
                <w:lang w:val="en-GB"/>
              </w:rPr>
            </w:pPr>
            <w:ins w:id="119" w:author="Robinson, Thomas James (Student)" w:date="2016-10-20T12:05:00Z">
              <w:r>
                <w:rPr>
                  <w:rFonts w:ascii="Arial" w:eastAsia="Trebuchet MS" w:hAnsi="Arial" w:cs="Arial"/>
                  <w:sz w:val="20"/>
                  <w:szCs w:val="20"/>
                  <w:lang w:val="en-GB"/>
                </w:rPr>
                <w:t xml:space="preserve">The two questions I answered yes to were </w:t>
              </w:r>
            </w:ins>
            <w:ins w:id="120" w:author="Robinson, Thomas James (Student)" w:date="2016-10-20T12:06:00Z">
              <w:r>
                <w:rPr>
                  <w:rFonts w:ascii="Arial" w:eastAsia="Trebuchet MS" w:hAnsi="Arial" w:cs="Arial"/>
                  <w:sz w:val="20"/>
                  <w:szCs w:val="20"/>
                  <w:lang w:val="en-GB"/>
                </w:rPr>
                <w:t>‘Involving Human Participants’ and ‘</w:t>
              </w:r>
            </w:ins>
            <w:ins w:id="121" w:author="Robinson, Thomas James (Student)" w:date="2016-10-20T12:07:00Z">
              <w:r w:rsidRPr="001D7A16">
                <w:rPr>
                  <w:rFonts w:ascii="Arial" w:hAnsi="Arial" w:cs="Arial"/>
                  <w:sz w:val="20"/>
                  <w:szCs w:val="18"/>
                  <w:lang w:val="en-GB"/>
                  <w:rPrChange w:id="122" w:author="Robinson, Thomas James (Student)" w:date="2016-10-20T12:07:00Z">
                    <w:rPr>
                      <w:rFonts w:ascii="Arial" w:hAnsi="Arial" w:cs="Arial"/>
                      <w:sz w:val="18"/>
                      <w:szCs w:val="18"/>
                      <w:lang w:val="en-GB"/>
                    </w:rPr>
                  </w:rPrChange>
                </w:rPr>
                <w:t>responses could be influenced by your relationship with them</w:t>
              </w:r>
              <w:r>
                <w:rPr>
                  <w:rFonts w:ascii="Arial" w:hAnsi="Arial" w:cs="Arial"/>
                  <w:sz w:val="20"/>
                  <w:szCs w:val="18"/>
                  <w:lang w:val="en-GB"/>
                </w:rPr>
                <w:t>’. I have answered Yes to these as I would like feedback on the initial test application I will create, this is an important part of the project as it will allow me to see what my end user actually wants to see in the application and in turn making the application better.</w:t>
              </w:r>
            </w:ins>
          </w:p>
          <w:p w:rsidR="001D7A16" w:rsidRPr="00996796" w:rsidRDefault="0060693F">
            <w:pPr>
              <w:pStyle w:val="TableParagraph"/>
              <w:spacing w:before="51" w:line="252" w:lineRule="auto"/>
              <w:ind w:left="75" w:right="194"/>
              <w:rPr>
                <w:rFonts w:ascii="Arial" w:hAnsi="Arial" w:cs="Arial"/>
                <w:sz w:val="20"/>
                <w:szCs w:val="18"/>
                <w:lang w:val="en-GB"/>
                <w:rPrChange w:id="123" w:author="Robinson, Thomas James (Student)" w:date="2016-10-20T12:23:00Z">
                  <w:rPr>
                    <w:rFonts w:ascii="Arial" w:eastAsia="Trebuchet MS" w:hAnsi="Arial" w:cs="Arial"/>
                    <w:sz w:val="20"/>
                    <w:szCs w:val="20"/>
                    <w:lang w:val="en-GB"/>
                  </w:rPr>
                </w:rPrChange>
              </w:rPr>
            </w:pPr>
            <w:ins w:id="124" w:author="Robinson, Thomas James (Student)" w:date="2016-10-20T12:13:00Z">
              <w:r>
                <w:rPr>
                  <w:rFonts w:ascii="Arial" w:hAnsi="Arial" w:cs="Arial"/>
                  <w:sz w:val="20"/>
                  <w:szCs w:val="18"/>
                  <w:lang w:val="en-GB"/>
                </w:rPr>
                <w:t>To manage the ethical risk I will make sure there is no leading questions in the</w:t>
              </w:r>
              <w:r w:rsidR="00996796">
                <w:rPr>
                  <w:rFonts w:ascii="Arial" w:hAnsi="Arial" w:cs="Arial"/>
                  <w:sz w:val="20"/>
                  <w:szCs w:val="18"/>
                  <w:lang w:val="en-GB"/>
                </w:rPr>
                <w:t xml:space="preserve"> questionnaire, the questionnaire will also be </w:t>
              </w:r>
            </w:ins>
            <w:ins w:id="125" w:author="Robinson, Thomas James (Student)" w:date="2016-10-20T12:21:00Z">
              <w:r w:rsidR="00996796">
                <w:rPr>
                  <w:rFonts w:ascii="Arial" w:hAnsi="Arial" w:cs="Arial"/>
                  <w:sz w:val="20"/>
                  <w:szCs w:val="18"/>
                  <w:lang w:val="en-GB"/>
                </w:rPr>
                <w:t xml:space="preserve">anonymous as there is no need to know any personal information about a user to get their views on the application. </w:t>
              </w:r>
            </w:ins>
            <w:ins w:id="126" w:author="Robinson, Thomas James (Student)" w:date="2016-10-20T12:23:00Z">
              <w:r w:rsidR="00996796">
                <w:rPr>
                  <w:rFonts w:ascii="Arial" w:hAnsi="Arial" w:cs="Arial"/>
                  <w:sz w:val="20"/>
                  <w:szCs w:val="18"/>
                  <w:lang w:val="en-GB"/>
                </w:rPr>
                <w:t>This means confidentiality will be maintained throughout.</w:t>
              </w:r>
            </w:ins>
            <w:ins w:id="127" w:author="Robinson, Thomas James (Student)" w:date="2016-10-20T12:13:00Z">
              <w:r w:rsidR="00996796">
                <w:rPr>
                  <w:rFonts w:ascii="Arial" w:hAnsi="Arial" w:cs="Arial"/>
                  <w:sz w:val="20"/>
                  <w:szCs w:val="18"/>
                  <w:lang w:val="en-GB"/>
                </w:rPr>
                <w:t xml:space="preserve"> </w:t>
              </w:r>
            </w:ins>
          </w:p>
        </w:tc>
      </w:tr>
    </w:tbl>
    <w:p w:rsidR="007D4CD1" w:rsidRDefault="007D4CD1">
      <w:pPr>
        <w:pStyle w:val="Heading1"/>
        <w:ind w:left="290"/>
        <w:rPr>
          <w:color w:val="34BDEF"/>
          <w:lang w:val="en-GB"/>
        </w:rPr>
      </w:pPr>
    </w:p>
    <w:p w:rsidR="007D4CD1" w:rsidRDefault="007D4CD1">
      <w:pPr>
        <w:pStyle w:val="Heading1"/>
        <w:ind w:left="290"/>
        <w:rPr>
          <w:color w:val="34BDEF"/>
          <w:lang w:val="en-GB"/>
        </w:rPr>
      </w:pPr>
    </w:p>
    <w:p w:rsidR="006671A1" w:rsidRPr="00B30CA2" w:rsidRDefault="00597715">
      <w:pPr>
        <w:pStyle w:val="Heading1"/>
        <w:ind w:left="290"/>
        <w:rPr>
          <w:lang w:val="en-GB"/>
        </w:rPr>
      </w:pPr>
      <w:r>
        <w:rPr>
          <w:noProof/>
          <w:lang w:val="en-GB" w:eastAsia="en-GB"/>
        </w:rPr>
        <mc:AlternateContent>
          <mc:Choice Requires="wps">
            <w:drawing>
              <wp:anchor distT="0" distB="0" distL="114300" distR="114300" simplePos="0" relativeHeight="1312" behindDoc="0" locked="0" layoutInCell="1" allowOverlap="1">
                <wp:simplePos x="0" y="0"/>
                <wp:positionH relativeFrom="page">
                  <wp:posOffset>120650</wp:posOffset>
                </wp:positionH>
                <wp:positionV relativeFrom="page">
                  <wp:posOffset>7346950</wp:posOffset>
                </wp:positionV>
                <wp:extent cx="97790" cy="2926080"/>
                <wp:effectExtent l="0" t="0" r="16510" b="76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 cy="292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5ABE" w:rsidRDefault="007A5ABE">
                            <w:pPr>
                              <w:spacing w:before="10"/>
                              <w:ind w:left="20"/>
                              <w:rPr>
                                <w:rFonts w:ascii="Arial" w:eastAsia="Arial" w:hAnsi="Arial" w:cs="Arial"/>
                                <w:sz w:val="11"/>
                                <w:szCs w:val="11"/>
                              </w:rPr>
                            </w:pPr>
                            <w:r>
                              <w:rPr>
                                <w:rFonts w:ascii="Arial"/>
                                <w:spacing w:val="-1"/>
                                <w:w w:val="98"/>
                                <w:sz w:val="11"/>
                              </w:rPr>
                              <w:t>P</w:t>
                            </w:r>
                            <w:r>
                              <w:rPr>
                                <w:rFonts w:ascii="Arial"/>
                                <w:spacing w:val="-3"/>
                                <w:w w:val="98"/>
                                <w:sz w:val="11"/>
                              </w:rPr>
                              <w:t>r</w:t>
                            </w:r>
                            <w:r>
                              <w:rPr>
                                <w:rFonts w:ascii="Arial"/>
                                <w:spacing w:val="-1"/>
                                <w:w w:val="105"/>
                                <w:sz w:val="11"/>
                              </w:rPr>
                              <w:t>oduc</w:t>
                            </w:r>
                            <w:r>
                              <w:rPr>
                                <w:rFonts w:ascii="Arial"/>
                                <w:spacing w:val="-1"/>
                                <w:w w:val="102"/>
                                <w:sz w:val="11"/>
                              </w:rPr>
                              <w:t>e</w:t>
                            </w:r>
                            <w:r>
                              <w:rPr>
                                <w:rFonts w:ascii="Arial"/>
                                <w:w w:val="102"/>
                                <w:sz w:val="11"/>
                              </w:rPr>
                              <w:t>d</w:t>
                            </w:r>
                            <w:r>
                              <w:rPr>
                                <w:rFonts w:ascii="Arial"/>
                                <w:spacing w:val="-7"/>
                                <w:sz w:val="11"/>
                              </w:rPr>
                              <w:t xml:space="preserve"> </w:t>
                            </w:r>
                            <w:r>
                              <w:rPr>
                                <w:rFonts w:ascii="Arial"/>
                                <w:spacing w:val="-2"/>
                                <w:w w:val="106"/>
                                <w:sz w:val="11"/>
                              </w:rPr>
                              <w:t>b</w:t>
                            </w:r>
                            <w:r>
                              <w:rPr>
                                <w:rFonts w:ascii="Arial"/>
                                <w:w w:val="109"/>
                                <w:sz w:val="11"/>
                              </w:rPr>
                              <w:t>y</w:t>
                            </w:r>
                            <w:r>
                              <w:rPr>
                                <w:rFonts w:ascii="Arial"/>
                                <w:spacing w:val="-7"/>
                                <w:sz w:val="11"/>
                              </w:rPr>
                              <w:t xml:space="preserve"> </w:t>
                            </w:r>
                            <w:r>
                              <w:rPr>
                                <w:rFonts w:ascii="Arial"/>
                                <w:spacing w:val="-1"/>
                                <w:sz w:val="11"/>
                              </w:rPr>
                              <w:t>Cor</w:t>
                            </w:r>
                            <w:r>
                              <w:rPr>
                                <w:rFonts w:ascii="Arial"/>
                                <w:spacing w:val="-1"/>
                                <w:w w:val="108"/>
                                <w:sz w:val="11"/>
                              </w:rPr>
                              <w:t>po</w:t>
                            </w:r>
                            <w:r>
                              <w:rPr>
                                <w:rFonts w:ascii="Arial"/>
                                <w:spacing w:val="-2"/>
                                <w:w w:val="108"/>
                                <w:sz w:val="11"/>
                              </w:rPr>
                              <w:t>r</w:t>
                            </w:r>
                            <w:r>
                              <w:rPr>
                                <w:rFonts w:ascii="Arial"/>
                                <w:spacing w:val="-1"/>
                                <w:w w:val="105"/>
                                <w:sz w:val="11"/>
                              </w:rPr>
                              <w:t>at</w:t>
                            </w:r>
                            <w:r>
                              <w:rPr>
                                <w:rFonts w:ascii="Arial"/>
                                <w:w w:val="98"/>
                                <w:sz w:val="11"/>
                              </w:rPr>
                              <w:t>e</w:t>
                            </w:r>
                            <w:r>
                              <w:rPr>
                                <w:rFonts w:ascii="Arial"/>
                                <w:spacing w:val="-7"/>
                                <w:sz w:val="11"/>
                              </w:rPr>
                              <w:t xml:space="preserve"> </w:t>
                            </w:r>
                            <w:r>
                              <w:rPr>
                                <w:rFonts w:ascii="Arial"/>
                                <w:spacing w:val="-1"/>
                                <w:w w:val="104"/>
                                <w:sz w:val="11"/>
                              </w:rPr>
                              <w:t>Mar</w:t>
                            </w:r>
                            <w:r>
                              <w:rPr>
                                <w:rFonts w:ascii="Arial"/>
                                <w:spacing w:val="-4"/>
                                <w:w w:val="104"/>
                                <w:sz w:val="11"/>
                              </w:rPr>
                              <w:t>k</w:t>
                            </w:r>
                            <w:r>
                              <w:rPr>
                                <w:rFonts w:ascii="Arial"/>
                                <w:spacing w:val="-1"/>
                                <w:w w:val="103"/>
                                <w:sz w:val="11"/>
                              </w:rPr>
                              <w:t>eting</w:t>
                            </w:r>
                            <w:r>
                              <w:rPr>
                                <w:rFonts w:ascii="Arial"/>
                                <w:w w:val="103"/>
                                <w:sz w:val="11"/>
                              </w:rPr>
                              <w:t>,</w:t>
                            </w:r>
                            <w:r>
                              <w:rPr>
                                <w:rFonts w:ascii="Arial"/>
                                <w:spacing w:val="-7"/>
                                <w:sz w:val="11"/>
                              </w:rPr>
                              <w:t xml:space="preserve"> </w:t>
                            </w:r>
                            <w:r>
                              <w:rPr>
                                <w:rFonts w:ascii="Arial"/>
                                <w:spacing w:val="-1"/>
                                <w:w w:val="108"/>
                                <w:sz w:val="11"/>
                              </w:rPr>
                              <w:t>Int</w:t>
                            </w:r>
                            <w:r>
                              <w:rPr>
                                <w:rFonts w:ascii="Arial"/>
                                <w:spacing w:val="-1"/>
                                <w:w w:val="105"/>
                                <w:sz w:val="11"/>
                              </w:rPr>
                              <w:t>er</w:t>
                            </w:r>
                            <w:r>
                              <w:rPr>
                                <w:rFonts w:ascii="Arial"/>
                                <w:spacing w:val="-1"/>
                                <w:w w:val="104"/>
                                <w:sz w:val="11"/>
                              </w:rPr>
                              <w:t>nationa</w:t>
                            </w:r>
                            <w:r>
                              <w:rPr>
                                <w:rFonts w:ascii="Arial"/>
                                <w:w w:val="104"/>
                                <w:sz w:val="11"/>
                              </w:rPr>
                              <w:t>l</w:t>
                            </w:r>
                            <w:r>
                              <w:rPr>
                                <w:rFonts w:ascii="Arial"/>
                                <w:spacing w:val="-7"/>
                                <w:sz w:val="11"/>
                              </w:rPr>
                              <w:t xml:space="preserve"> </w:t>
                            </w:r>
                            <w:r>
                              <w:rPr>
                                <w:rFonts w:ascii="Arial"/>
                                <w:w w:val="102"/>
                                <w:sz w:val="11"/>
                              </w:rPr>
                              <w:t>&amp;</w:t>
                            </w:r>
                            <w:r>
                              <w:rPr>
                                <w:rFonts w:ascii="Arial"/>
                                <w:spacing w:val="-7"/>
                                <w:sz w:val="11"/>
                              </w:rPr>
                              <w:t xml:space="preserve"> </w:t>
                            </w:r>
                            <w:r>
                              <w:rPr>
                                <w:rFonts w:ascii="Arial"/>
                                <w:w w:val="95"/>
                                <w:sz w:val="11"/>
                              </w:rPr>
                              <w:t>D</w:t>
                            </w:r>
                            <w:r>
                              <w:rPr>
                                <w:rFonts w:ascii="Arial"/>
                                <w:spacing w:val="-2"/>
                                <w:w w:val="98"/>
                                <w:sz w:val="11"/>
                              </w:rPr>
                              <w:t>e</w:t>
                            </w:r>
                            <w:r>
                              <w:rPr>
                                <w:rFonts w:ascii="Arial"/>
                                <w:spacing w:val="-2"/>
                                <w:w w:val="109"/>
                                <w:sz w:val="11"/>
                              </w:rPr>
                              <w:t>v</w:t>
                            </w:r>
                            <w:r>
                              <w:rPr>
                                <w:rFonts w:ascii="Arial"/>
                                <w:spacing w:val="-1"/>
                                <w:w w:val="105"/>
                                <w:sz w:val="11"/>
                              </w:rPr>
                              <w:t>elopmen</w:t>
                            </w:r>
                            <w:r>
                              <w:rPr>
                                <w:rFonts w:ascii="Arial"/>
                                <w:w w:val="105"/>
                                <w:sz w:val="11"/>
                              </w:rPr>
                              <w:t>t</w:t>
                            </w:r>
                            <w:r>
                              <w:rPr>
                                <w:rFonts w:ascii="Arial"/>
                                <w:spacing w:val="-7"/>
                                <w:sz w:val="11"/>
                              </w:rPr>
                              <w:t xml:space="preserve"> </w:t>
                            </w:r>
                            <w:r>
                              <w:rPr>
                                <w:rFonts w:ascii="Arial"/>
                                <w:w w:val="80"/>
                                <w:sz w:val="11"/>
                              </w:rPr>
                              <w:t>S</w:t>
                            </w:r>
                            <w:r>
                              <w:rPr>
                                <w:rFonts w:ascii="Arial"/>
                                <w:spacing w:val="-1"/>
                                <w:w w:val="105"/>
                                <w:sz w:val="11"/>
                              </w:rPr>
                              <w:t>e</w:t>
                            </w:r>
                            <w:r>
                              <w:rPr>
                                <w:rFonts w:ascii="Arial"/>
                                <w:spacing w:val="1"/>
                                <w:w w:val="105"/>
                                <w:sz w:val="11"/>
                              </w:rPr>
                              <w:t>r</w:t>
                            </w:r>
                            <w:r>
                              <w:rPr>
                                <w:rFonts w:ascii="Arial"/>
                                <w:spacing w:val="-1"/>
                                <w:w w:val="106"/>
                                <w:sz w:val="11"/>
                              </w:rPr>
                              <w:t>vic</w:t>
                            </w:r>
                            <w:r>
                              <w:rPr>
                                <w:rFonts w:ascii="Arial"/>
                                <w:w w:val="98"/>
                                <w:sz w:val="11"/>
                              </w:rPr>
                              <w:t>e</w:t>
                            </w:r>
                            <w:r>
                              <w:rPr>
                                <w:rFonts w:ascii="Arial"/>
                                <w:w w:val="91"/>
                                <w:sz w:val="11"/>
                              </w:rPr>
                              <w:t>s</w:t>
                            </w:r>
                            <w:r>
                              <w:rPr>
                                <w:rFonts w:ascii="Arial"/>
                                <w:w w:val="73"/>
                                <w:sz w:val="11"/>
                              </w:rPr>
                              <w:t>,</w:t>
                            </w:r>
                            <w:r>
                              <w:rPr>
                                <w:rFonts w:ascii="Arial"/>
                                <w:spacing w:val="-7"/>
                                <w:sz w:val="11"/>
                              </w:rPr>
                              <w:t xml:space="preserve"> </w:t>
                            </w:r>
                            <w:r>
                              <w:rPr>
                                <w:rFonts w:ascii="Arial"/>
                                <w:spacing w:val="-1"/>
                                <w:w w:val="93"/>
                                <w:sz w:val="11"/>
                              </w:rPr>
                              <w:t>A</w:t>
                            </w:r>
                            <w:r>
                              <w:rPr>
                                <w:rFonts w:ascii="Arial"/>
                                <w:spacing w:val="-2"/>
                                <w:w w:val="93"/>
                                <w:sz w:val="11"/>
                              </w:rPr>
                              <w:t>R</w:t>
                            </w:r>
                            <w:r>
                              <w:rPr>
                                <w:rFonts w:ascii="Arial"/>
                                <w:w w:val="96"/>
                                <w:sz w:val="11"/>
                              </w:rPr>
                              <w:t>U</w:t>
                            </w:r>
                            <w:r>
                              <w:rPr>
                                <w:rFonts w:ascii="Arial"/>
                                <w:sz w:val="11"/>
                              </w:rPr>
                              <w:t xml:space="preserve"> </w:t>
                            </w:r>
                            <w:r>
                              <w:rPr>
                                <w:rFonts w:ascii="Arial"/>
                                <w:spacing w:val="11"/>
                                <w:sz w:val="11"/>
                              </w:rPr>
                              <w:t xml:space="preserve"> </w:t>
                            </w:r>
                            <w:r>
                              <w:rPr>
                                <w:rFonts w:ascii="Arial"/>
                                <w:spacing w:val="-1"/>
                                <w:w w:val="82"/>
                                <w:sz w:val="11"/>
                              </w:rPr>
                              <w:t>15</w:t>
                            </w:r>
                            <w:r>
                              <w:rPr>
                                <w:rFonts w:ascii="Arial"/>
                                <w:spacing w:val="-5"/>
                                <w:w w:val="82"/>
                                <w:sz w:val="11"/>
                              </w:rPr>
                              <w:t>-</w:t>
                            </w:r>
                            <w:r>
                              <w:rPr>
                                <w:rFonts w:ascii="Arial"/>
                                <w:spacing w:val="-1"/>
                                <w:w w:val="94"/>
                                <w:sz w:val="11"/>
                              </w:rPr>
                              <w:t>16</w:t>
                            </w:r>
                            <w:r>
                              <w:rPr>
                                <w:rFonts w:ascii="Arial"/>
                                <w:w w:val="94"/>
                                <w:sz w:val="11"/>
                              </w:rPr>
                              <w:t>/</w:t>
                            </w:r>
                            <w:r>
                              <w:rPr>
                                <w:rFonts w:ascii="Arial"/>
                                <w:spacing w:val="-1"/>
                                <w:w w:val="95"/>
                                <w:sz w:val="11"/>
                              </w:rPr>
                              <w:t>136/MB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left:0;text-align:left;margin-left:9.5pt;margin-top:578.5pt;width:7.7pt;height:230.4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" filled="f" stroked="f">
                <v:textbox style="layout-flow:vertical;mso-layout-flow-alt:bottom-to-top" inset="0,0,0,0">
                  <w:txbxContent>
                    <w:p w:rsidR="007A5ABE" w:rsidRDefault="007A5ABE">
                      <w:pPr>
                        <w:spacing w:before="10"/>
                        <w:ind w:left="20"/>
                        <w:rPr>
                          <w:rFonts w:ascii="Arial" w:eastAsia="Arial" w:hAnsi="Arial" w:cs="Arial"/>
                          <w:sz w:val="11"/>
                          <w:szCs w:val="11"/>
                        </w:rPr>
                      </w:pPr>
                      <w:r>
                        <w:rPr>
                          <w:rFonts w:ascii="Arial"/>
                          <w:spacing w:val="-1"/>
                          <w:w w:val="98"/>
                          <w:sz w:val="11"/>
                        </w:rPr>
                        <w:t>P</w:t>
                      </w:r>
                      <w:r>
                        <w:rPr>
                          <w:rFonts w:ascii="Arial"/>
                          <w:spacing w:val="-3"/>
                          <w:w w:val="98"/>
                          <w:sz w:val="11"/>
                        </w:rPr>
                        <w:t>r</w:t>
                      </w:r>
                      <w:r>
                        <w:rPr>
                          <w:rFonts w:ascii="Arial"/>
                          <w:spacing w:val="-1"/>
                          <w:w w:val="105"/>
                          <w:sz w:val="11"/>
                        </w:rPr>
                        <w:t>oduc</w:t>
                      </w:r>
                      <w:r>
                        <w:rPr>
                          <w:rFonts w:ascii="Arial"/>
                          <w:spacing w:val="-1"/>
                          <w:w w:val="102"/>
                          <w:sz w:val="11"/>
                        </w:rPr>
                        <w:t>e</w:t>
                      </w:r>
                      <w:r>
                        <w:rPr>
                          <w:rFonts w:ascii="Arial"/>
                          <w:w w:val="102"/>
                          <w:sz w:val="11"/>
                        </w:rPr>
                        <w:t>d</w:t>
                      </w:r>
                      <w:r>
                        <w:rPr>
                          <w:rFonts w:ascii="Arial"/>
                          <w:spacing w:val="-7"/>
                          <w:sz w:val="11"/>
                        </w:rPr>
                        <w:t xml:space="preserve"> </w:t>
                      </w:r>
                      <w:r>
                        <w:rPr>
                          <w:rFonts w:ascii="Arial"/>
                          <w:spacing w:val="-2"/>
                          <w:w w:val="106"/>
                          <w:sz w:val="11"/>
                        </w:rPr>
                        <w:t>b</w:t>
                      </w:r>
                      <w:r>
                        <w:rPr>
                          <w:rFonts w:ascii="Arial"/>
                          <w:w w:val="109"/>
                          <w:sz w:val="11"/>
                        </w:rPr>
                        <w:t>y</w:t>
                      </w:r>
                      <w:r>
                        <w:rPr>
                          <w:rFonts w:ascii="Arial"/>
                          <w:spacing w:val="-7"/>
                          <w:sz w:val="11"/>
                        </w:rPr>
                        <w:t xml:space="preserve"> </w:t>
                      </w:r>
                      <w:r>
                        <w:rPr>
                          <w:rFonts w:ascii="Arial"/>
                          <w:spacing w:val="-1"/>
                          <w:sz w:val="11"/>
                        </w:rPr>
                        <w:t>Cor</w:t>
                      </w:r>
                      <w:r>
                        <w:rPr>
                          <w:rFonts w:ascii="Arial"/>
                          <w:spacing w:val="-1"/>
                          <w:w w:val="108"/>
                          <w:sz w:val="11"/>
                        </w:rPr>
                        <w:t>po</w:t>
                      </w:r>
                      <w:r>
                        <w:rPr>
                          <w:rFonts w:ascii="Arial"/>
                          <w:spacing w:val="-2"/>
                          <w:w w:val="108"/>
                          <w:sz w:val="11"/>
                        </w:rPr>
                        <w:t>r</w:t>
                      </w:r>
                      <w:r>
                        <w:rPr>
                          <w:rFonts w:ascii="Arial"/>
                          <w:spacing w:val="-1"/>
                          <w:w w:val="105"/>
                          <w:sz w:val="11"/>
                        </w:rPr>
                        <w:t>at</w:t>
                      </w:r>
                      <w:r>
                        <w:rPr>
                          <w:rFonts w:ascii="Arial"/>
                          <w:w w:val="98"/>
                          <w:sz w:val="11"/>
                        </w:rPr>
                        <w:t>e</w:t>
                      </w:r>
                      <w:r>
                        <w:rPr>
                          <w:rFonts w:ascii="Arial"/>
                          <w:spacing w:val="-7"/>
                          <w:sz w:val="11"/>
                        </w:rPr>
                        <w:t xml:space="preserve"> </w:t>
                      </w:r>
                      <w:r>
                        <w:rPr>
                          <w:rFonts w:ascii="Arial"/>
                          <w:spacing w:val="-1"/>
                          <w:w w:val="104"/>
                          <w:sz w:val="11"/>
                        </w:rPr>
                        <w:t>Mar</w:t>
                      </w:r>
                      <w:r>
                        <w:rPr>
                          <w:rFonts w:ascii="Arial"/>
                          <w:spacing w:val="-4"/>
                          <w:w w:val="104"/>
                          <w:sz w:val="11"/>
                        </w:rPr>
                        <w:t>k</w:t>
                      </w:r>
                      <w:r>
                        <w:rPr>
                          <w:rFonts w:ascii="Arial"/>
                          <w:spacing w:val="-1"/>
                          <w:w w:val="103"/>
                          <w:sz w:val="11"/>
                        </w:rPr>
                        <w:t>eting</w:t>
                      </w:r>
                      <w:r>
                        <w:rPr>
                          <w:rFonts w:ascii="Arial"/>
                          <w:w w:val="103"/>
                          <w:sz w:val="11"/>
                        </w:rPr>
                        <w:t>,</w:t>
                      </w:r>
                      <w:r>
                        <w:rPr>
                          <w:rFonts w:ascii="Arial"/>
                          <w:spacing w:val="-7"/>
                          <w:sz w:val="11"/>
                        </w:rPr>
                        <w:t xml:space="preserve"> </w:t>
                      </w:r>
                      <w:r>
                        <w:rPr>
                          <w:rFonts w:ascii="Arial"/>
                          <w:spacing w:val="-1"/>
                          <w:w w:val="108"/>
                          <w:sz w:val="11"/>
                        </w:rPr>
                        <w:t>Int</w:t>
                      </w:r>
                      <w:r>
                        <w:rPr>
                          <w:rFonts w:ascii="Arial"/>
                          <w:spacing w:val="-1"/>
                          <w:w w:val="105"/>
                          <w:sz w:val="11"/>
                        </w:rPr>
                        <w:t>er</w:t>
                      </w:r>
                      <w:r>
                        <w:rPr>
                          <w:rFonts w:ascii="Arial"/>
                          <w:spacing w:val="-1"/>
                          <w:w w:val="104"/>
                          <w:sz w:val="11"/>
                        </w:rPr>
                        <w:t>nationa</w:t>
                      </w:r>
                      <w:r>
                        <w:rPr>
                          <w:rFonts w:ascii="Arial"/>
                          <w:w w:val="104"/>
                          <w:sz w:val="11"/>
                        </w:rPr>
                        <w:t>l</w:t>
                      </w:r>
                      <w:r>
                        <w:rPr>
                          <w:rFonts w:ascii="Arial"/>
                          <w:spacing w:val="-7"/>
                          <w:sz w:val="11"/>
                        </w:rPr>
                        <w:t xml:space="preserve"> </w:t>
                      </w:r>
                      <w:r>
                        <w:rPr>
                          <w:rFonts w:ascii="Arial"/>
                          <w:w w:val="102"/>
                          <w:sz w:val="11"/>
                        </w:rPr>
                        <w:t>&amp;</w:t>
                      </w:r>
                      <w:r>
                        <w:rPr>
                          <w:rFonts w:ascii="Arial"/>
                          <w:spacing w:val="-7"/>
                          <w:sz w:val="11"/>
                        </w:rPr>
                        <w:t xml:space="preserve"> </w:t>
                      </w:r>
                      <w:r>
                        <w:rPr>
                          <w:rFonts w:ascii="Arial"/>
                          <w:w w:val="95"/>
                          <w:sz w:val="11"/>
                        </w:rPr>
                        <w:t>D</w:t>
                      </w:r>
                      <w:r>
                        <w:rPr>
                          <w:rFonts w:ascii="Arial"/>
                          <w:spacing w:val="-2"/>
                          <w:w w:val="98"/>
                          <w:sz w:val="11"/>
                        </w:rPr>
                        <w:t>e</w:t>
                      </w:r>
                      <w:r>
                        <w:rPr>
                          <w:rFonts w:ascii="Arial"/>
                          <w:spacing w:val="-2"/>
                          <w:w w:val="109"/>
                          <w:sz w:val="11"/>
                        </w:rPr>
                        <w:t>v</w:t>
                      </w:r>
                      <w:r>
                        <w:rPr>
                          <w:rFonts w:ascii="Arial"/>
                          <w:spacing w:val="-1"/>
                          <w:w w:val="105"/>
                          <w:sz w:val="11"/>
                        </w:rPr>
                        <w:t>elopmen</w:t>
                      </w:r>
                      <w:r>
                        <w:rPr>
                          <w:rFonts w:ascii="Arial"/>
                          <w:w w:val="105"/>
                          <w:sz w:val="11"/>
                        </w:rPr>
                        <w:t>t</w:t>
                      </w:r>
                      <w:r>
                        <w:rPr>
                          <w:rFonts w:ascii="Arial"/>
                          <w:spacing w:val="-7"/>
                          <w:sz w:val="11"/>
                        </w:rPr>
                        <w:t xml:space="preserve"> </w:t>
                      </w:r>
                      <w:r>
                        <w:rPr>
                          <w:rFonts w:ascii="Arial"/>
                          <w:w w:val="80"/>
                          <w:sz w:val="11"/>
                        </w:rPr>
                        <w:t>S</w:t>
                      </w:r>
                      <w:r>
                        <w:rPr>
                          <w:rFonts w:ascii="Arial"/>
                          <w:spacing w:val="-1"/>
                          <w:w w:val="105"/>
                          <w:sz w:val="11"/>
                        </w:rPr>
                        <w:t>e</w:t>
                      </w:r>
                      <w:r>
                        <w:rPr>
                          <w:rFonts w:ascii="Arial"/>
                          <w:spacing w:val="1"/>
                          <w:w w:val="105"/>
                          <w:sz w:val="11"/>
                        </w:rPr>
                        <w:t>r</w:t>
                      </w:r>
                      <w:r>
                        <w:rPr>
                          <w:rFonts w:ascii="Arial"/>
                          <w:spacing w:val="-1"/>
                          <w:w w:val="106"/>
                          <w:sz w:val="11"/>
                        </w:rPr>
                        <w:t>vic</w:t>
                      </w:r>
                      <w:r>
                        <w:rPr>
                          <w:rFonts w:ascii="Arial"/>
                          <w:w w:val="98"/>
                          <w:sz w:val="11"/>
                        </w:rPr>
                        <w:t>e</w:t>
                      </w:r>
                      <w:r>
                        <w:rPr>
                          <w:rFonts w:ascii="Arial"/>
                          <w:w w:val="91"/>
                          <w:sz w:val="11"/>
                        </w:rPr>
                        <w:t>s</w:t>
                      </w:r>
                      <w:r>
                        <w:rPr>
                          <w:rFonts w:ascii="Arial"/>
                          <w:w w:val="73"/>
                          <w:sz w:val="11"/>
                        </w:rPr>
                        <w:t>,</w:t>
                      </w:r>
                      <w:r>
                        <w:rPr>
                          <w:rFonts w:ascii="Arial"/>
                          <w:spacing w:val="-7"/>
                          <w:sz w:val="11"/>
                        </w:rPr>
                        <w:t xml:space="preserve"> </w:t>
                      </w:r>
                      <w:r>
                        <w:rPr>
                          <w:rFonts w:ascii="Arial"/>
                          <w:spacing w:val="-1"/>
                          <w:w w:val="93"/>
                          <w:sz w:val="11"/>
                        </w:rPr>
                        <w:t>A</w:t>
                      </w:r>
                      <w:r>
                        <w:rPr>
                          <w:rFonts w:ascii="Arial"/>
                          <w:spacing w:val="-2"/>
                          <w:w w:val="93"/>
                          <w:sz w:val="11"/>
                        </w:rPr>
                        <w:t>R</w:t>
                      </w:r>
                      <w:r>
                        <w:rPr>
                          <w:rFonts w:ascii="Arial"/>
                          <w:w w:val="96"/>
                          <w:sz w:val="11"/>
                        </w:rPr>
                        <w:t>U</w:t>
                      </w:r>
                      <w:r>
                        <w:rPr>
                          <w:rFonts w:ascii="Arial"/>
                          <w:sz w:val="11"/>
                        </w:rPr>
                        <w:t xml:space="preserve"> </w:t>
                      </w:r>
                      <w:r>
                        <w:rPr>
                          <w:rFonts w:ascii="Arial"/>
                          <w:spacing w:val="11"/>
                          <w:sz w:val="11"/>
                        </w:rPr>
                        <w:t xml:space="preserve"> </w:t>
                      </w:r>
                      <w:r>
                        <w:rPr>
                          <w:rFonts w:ascii="Arial"/>
                          <w:spacing w:val="-1"/>
                          <w:w w:val="82"/>
                          <w:sz w:val="11"/>
                        </w:rPr>
                        <w:t>15</w:t>
                      </w:r>
                      <w:r>
                        <w:rPr>
                          <w:rFonts w:ascii="Arial"/>
                          <w:spacing w:val="-5"/>
                          <w:w w:val="82"/>
                          <w:sz w:val="11"/>
                        </w:rPr>
                        <w:t>-</w:t>
                      </w:r>
                      <w:r>
                        <w:rPr>
                          <w:rFonts w:ascii="Arial"/>
                          <w:spacing w:val="-1"/>
                          <w:w w:val="94"/>
                          <w:sz w:val="11"/>
                        </w:rPr>
                        <w:t>16</w:t>
                      </w:r>
                      <w:r>
                        <w:rPr>
                          <w:rFonts w:ascii="Arial"/>
                          <w:w w:val="94"/>
                          <w:sz w:val="11"/>
                        </w:rPr>
                        <w:t>/</w:t>
                      </w:r>
                      <w:r>
                        <w:rPr>
                          <w:rFonts w:ascii="Arial"/>
                          <w:spacing w:val="-1"/>
                          <w:w w:val="95"/>
                          <w:sz w:val="11"/>
                        </w:rPr>
                        <w:t>136/MB</w:t>
                      </w:r>
                    </w:p>
                  </w:txbxContent>
                </v:textbox>
                <w10:wrap anchorx="page" anchory="page"/>
              </v:shape>
            </w:pict>
          </mc:Fallback>
        </mc:AlternateContent>
      </w:r>
      <w:r w:rsidR="000D437E" w:rsidRPr="00B30CA2">
        <w:rPr>
          <w:color w:val="34BDEF"/>
          <w:lang w:val="en-GB"/>
        </w:rPr>
        <w:t>Section 5: Confirmation</w:t>
      </w:r>
      <w:r w:rsidR="00E83769">
        <w:rPr>
          <w:color w:val="34BDEF"/>
          <w:lang w:val="en-GB"/>
        </w:rPr>
        <w:t xml:space="preserve">/Declaration </w:t>
      </w:r>
      <w:r w:rsidR="00E83769" w:rsidRPr="00B30CA2">
        <w:rPr>
          <w:color w:val="34BDEF"/>
          <w:spacing w:val="-21"/>
          <w:lang w:val="en-GB"/>
        </w:rPr>
        <w:t>statements</w:t>
      </w:r>
    </w:p>
    <w:p w:rsidR="006671A1" w:rsidRPr="00B30CA2" w:rsidRDefault="006671A1">
      <w:pPr>
        <w:spacing w:before="11"/>
        <w:rPr>
          <w:rFonts w:ascii="Trebuchet MS" w:eastAsia="Trebuchet MS" w:hAnsi="Trebuchet MS" w:cs="Trebuchet MS"/>
          <w:b/>
          <w:bCs/>
          <w:sz w:val="21"/>
          <w:szCs w:val="21"/>
          <w:lang w:val="en-GB"/>
        </w:rPr>
      </w:pPr>
    </w:p>
    <w:tbl>
      <w:tblPr>
        <w:tblW w:w="10504" w:type="dxa"/>
        <w:tblInd w:w="138" w:type="dxa"/>
        <w:tblLayout w:type="fixed"/>
        <w:tblCellMar>
          <w:left w:w="0" w:type="dxa"/>
          <w:right w:w="0" w:type="dxa"/>
        </w:tblCellMar>
        <w:tblLook w:val="01E0" w:firstRow="1" w:lastRow="1" w:firstColumn="1" w:lastColumn="1" w:noHBand="0" w:noVBand="0"/>
      </w:tblPr>
      <w:tblGrid>
        <w:gridCol w:w="415"/>
        <w:gridCol w:w="8505"/>
        <w:gridCol w:w="1584"/>
      </w:tblGrid>
      <w:tr w:rsidR="00834643" w:rsidRPr="00B30CA2" w:rsidTr="00DC1C41">
        <w:trPr>
          <w:trHeight w:hRule="exact" w:val="340"/>
        </w:trPr>
        <w:tc>
          <w:tcPr>
            <w:tcW w:w="415" w:type="dxa"/>
            <w:tcBorders>
              <w:top w:val="single" w:sz="3" w:space="0" w:color="B3B2B2"/>
              <w:left w:val="single" w:sz="3" w:space="0" w:color="B3B2B2"/>
              <w:bottom w:val="single" w:sz="3" w:space="0" w:color="B3B2B2"/>
              <w:right w:val="single" w:sz="3" w:space="0" w:color="9D9D9C"/>
            </w:tcBorders>
            <w:shd w:val="clear" w:color="auto" w:fill="A1DAF8"/>
          </w:tcPr>
          <w:p w:rsidR="00834643" w:rsidRPr="00834643" w:rsidRDefault="00834643">
            <w:pPr>
              <w:pStyle w:val="TableParagraph"/>
              <w:spacing w:before="44"/>
              <w:ind w:left="75"/>
              <w:rPr>
                <w:rFonts w:ascii="Arial" w:hAnsi="Arial" w:cs="Arial"/>
                <w:b/>
                <w:w w:val="110"/>
                <w:lang w:val="en-GB"/>
              </w:rPr>
            </w:pPr>
          </w:p>
        </w:tc>
        <w:tc>
          <w:tcPr>
            <w:tcW w:w="10089" w:type="dxa"/>
            <w:gridSpan w:val="2"/>
            <w:tcBorders>
              <w:top w:val="single" w:sz="3" w:space="0" w:color="B3B2B2"/>
              <w:left w:val="single" w:sz="3" w:space="0" w:color="B3B2B2"/>
              <w:bottom w:val="single" w:sz="3" w:space="0" w:color="B3B2B2"/>
              <w:right w:val="single" w:sz="3" w:space="0" w:color="9D9D9C"/>
            </w:tcBorders>
            <w:shd w:val="clear" w:color="auto" w:fill="A1DAF8"/>
          </w:tcPr>
          <w:p w:rsidR="00834643" w:rsidRPr="00834643" w:rsidRDefault="00834643">
            <w:pPr>
              <w:pStyle w:val="TableParagraph"/>
              <w:spacing w:before="44"/>
              <w:ind w:left="75"/>
              <w:rPr>
                <w:rFonts w:ascii="Arial" w:eastAsia="Calibri" w:hAnsi="Arial" w:cs="Arial"/>
                <w:lang w:val="en-GB"/>
              </w:rPr>
            </w:pPr>
            <w:r w:rsidRPr="00834643">
              <w:rPr>
                <w:rFonts w:ascii="Arial" w:hAnsi="Arial" w:cs="Arial"/>
                <w:b/>
                <w:w w:val="110"/>
                <w:lang w:val="en-GB"/>
              </w:rPr>
              <w:t>Confirmation</w:t>
            </w:r>
            <w:r w:rsidRPr="00834643">
              <w:rPr>
                <w:rFonts w:ascii="Arial" w:hAnsi="Arial" w:cs="Arial"/>
                <w:b/>
                <w:spacing w:val="-4"/>
                <w:w w:val="110"/>
                <w:lang w:val="en-GB"/>
              </w:rPr>
              <w:t xml:space="preserve"> </w:t>
            </w:r>
            <w:r w:rsidRPr="00834643">
              <w:rPr>
                <w:rFonts w:ascii="Arial" w:hAnsi="Arial" w:cs="Arial"/>
                <w:b/>
                <w:w w:val="110"/>
                <w:lang w:val="en-GB"/>
              </w:rPr>
              <w:t>Statements</w:t>
            </w:r>
          </w:p>
        </w:tc>
      </w:tr>
      <w:tr w:rsidR="00834643" w:rsidRPr="00B30CA2" w:rsidTr="00DC1C41">
        <w:trPr>
          <w:trHeight w:hRule="exact" w:val="756"/>
        </w:trPr>
        <w:tc>
          <w:tcPr>
            <w:tcW w:w="415" w:type="dxa"/>
            <w:tcBorders>
              <w:top w:val="single" w:sz="3" w:space="0" w:color="B3B2B2"/>
              <w:left w:val="single" w:sz="3" w:space="0" w:color="B3B2B2"/>
              <w:bottom w:val="single" w:sz="3" w:space="0" w:color="B3B2B2"/>
              <w:right w:val="single" w:sz="3" w:space="0" w:color="9D9D9C"/>
            </w:tcBorders>
            <w:shd w:val="clear" w:color="auto" w:fill="EAF6FE"/>
          </w:tcPr>
          <w:p w:rsidR="00834643" w:rsidRPr="00611034" w:rsidRDefault="00834643" w:rsidP="00A22F6B">
            <w:pPr>
              <w:pStyle w:val="TableParagraph"/>
              <w:spacing w:before="120"/>
              <w:jc w:val="center"/>
              <w:rPr>
                <w:rFonts w:ascii="Arial" w:eastAsia="Trebuchet MS" w:hAnsi="Arial" w:cs="Arial"/>
                <w:bCs/>
                <w:sz w:val="20"/>
                <w:szCs w:val="20"/>
                <w:lang w:val="en-GB"/>
              </w:rPr>
            </w:pPr>
            <w:r w:rsidRPr="00611034">
              <w:rPr>
                <w:rFonts w:ascii="Arial" w:eastAsia="Trebuchet MS" w:hAnsi="Arial" w:cs="Arial"/>
                <w:bCs/>
                <w:sz w:val="20"/>
                <w:szCs w:val="20"/>
                <w:lang w:val="en-GB"/>
              </w:rPr>
              <w:t>1</w:t>
            </w:r>
          </w:p>
        </w:tc>
        <w:tc>
          <w:tcPr>
            <w:tcW w:w="8505" w:type="dxa"/>
            <w:tcBorders>
              <w:top w:val="single" w:sz="3" w:space="0" w:color="B3B2B2"/>
              <w:left w:val="single" w:sz="3" w:space="0" w:color="B3B2B2"/>
              <w:bottom w:val="single" w:sz="3" w:space="0" w:color="B3B2B2"/>
              <w:right w:val="single" w:sz="3" w:space="0" w:color="9D9D9C"/>
            </w:tcBorders>
            <w:shd w:val="clear" w:color="auto" w:fill="EAF6FE"/>
          </w:tcPr>
          <w:p w:rsidR="00834643" w:rsidRPr="00611034" w:rsidRDefault="00834643" w:rsidP="00A22F6B">
            <w:pPr>
              <w:pStyle w:val="TableParagraph"/>
              <w:tabs>
                <w:tab w:val="left" w:pos="416"/>
              </w:tabs>
              <w:spacing w:before="120"/>
              <w:ind w:left="142"/>
              <w:rPr>
                <w:rFonts w:ascii="Arial" w:eastAsia="Arial" w:hAnsi="Arial" w:cs="Arial"/>
                <w:sz w:val="20"/>
                <w:szCs w:val="20"/>
                <w:lang w:val="en-GB"/>
              </w:rPr>
            </w:pPr>
            <w:r w:rsidRPr="00611034">
              <w:rPr>
                <w:rFonts w:ascii="Arial"/>
                <w:sz w:val="20"/>
                <w:szCs w:val="20"/>
                <w:lang w:val="en-GB"/>
              </w:rPr>
              <w:t>I</w:t>
            </w:r>
            <w:r w:rsidRPr="00611034">
              <w:rPr>
                <w:rFonts w:ascii="Arial"/>
                <w:spacing w:val="-13"/>
                <w:sz w:val="20"/>
                <w:szCs w:val="20"/>
                <w:lang w:val="en-GB"/>
              </w:rPr>
              <w:t xml:space="preserve"> </w:t>
            </w:r>
            <w:r w:rsidRPr="00611034">
              <w:rPr>
                <w:rFonts w:ascii="Arial"/>
                <w:sz w:val="20"/>
                <w:szCs w:val="20"/>
                <w:lang w:val="en-GB"/>
              </w:rPr>
              <w:t>have</w:t>
            </w:r>
            <w:r w:rsidRPr="00611034">
              <w:rPr>
                <w:rFonts w:ascii="Arial"/>
                <w:spacing w:val="-13"/>
                <w:sz w:val="20"/>
                <w:szCs w:val="20"/>
                <w:lang w:val="en-GB"/>
              </w:rPr>
              <w:t xml:space="preserve"> </w:t>
            </w:r>
            <w:r w:rsidRPr="00611034">
              <w:rPr>
                <w:rFonts w:ascii="Arial"/>
                <w:sz w:val="20"/>
                <w:szCs w:val="20"/>
                <w:lang w:val="en-GB"/>
              </w:rPr>
              <w:t>completed</w:t>
            </w:r>
            <w:r w:rsidRPr="00611034">
              <w:rPr>
                <w:rFonts w:ascii="Arial"/>
                <w:spacing w:val="-13"/>
                <w:sz w:val="20"/>
                <w:szCs w:val="20"/>
                <w:lang w:val="en-GB"/>
              </w:rPr>
              <w:t xml:space="preserve"> </w:t>
            </w:r>
            <w:r w:rsidRPr="00611034">
              <w:rPr>
                <w:rFonts w:ascii="Arial"/>
                <w:sz w:val="20"/>
                <w:szCs w:val="20"/>
                <w:lang w:val="en-GB"/>
              </w:rPr>
              <w:t>the</w:t>
            </w:r>
            <w:r w:rsidRPr="00611034">
              <w:rPr>
                <w:rFonts w:ascii="Arial"/>
                <w:spacing w:val="-13"/>
                <w:sz w:val="20"/>
                <w:szCs w:val="20"/>
                <w:lang w:val="en-GB"/>
              </w:rPr>
              <w:t xml:space="preserve"> </w:t>
            </w:r>
            <w:r w:rsidRPr="00611034">
              <w:rPr>
                <w:rFonts w:ascii="Arial"/>
                <w:sz w:val="20"/>
                <w:szCs w:val="20"/>
                <w:lang w:val="en-GB"/>
              </w:rPr>
              <w:t>relevant</w:t>
            </w:r>
            <w:r w:rsidRPr="00611034">
              <w:rPr>
                <w:rFonts w:ascii="Arial"/>
                <w:spacing w:val="-13"/>
                <w:sz w:val="20"/>
                <w:szCs w:val="20"/>
                <w:lang w:val="en-GB"/>
              </w:rPr>
              <w:t xml:space="preserve"> </w:t>
            </w:r>
            <w:r w:rsidRPr="00611034">
              <w:rPr>
                <w:rFonts w:ascii="Arial"/>
                <w:sz w:val="20"/>
                <w:szCs w:val="20"/>
                <w:lang w:val="en-GB"/>
              </w:rPr>
              <w:t>training</w:t>
            </w:r>
            <w:r w:rsidRPr="00611034">
              <w:rPr>
                <w:rFonts w:ascii="Arial"/>
                <w:spacing w:val="-13"/>
                <w:sz w:val="20"/>
                <w:szCs w:val="20"/>
                <w:lang w:val="en-GB"/>
              </w:rPr>
              <w:t xml:space="preserve"> </w:t>
            </w:r>
            <w:r w:rsidRPr="00611034">
              <w:rPr>
                <w:rFonts w:ascii="Arial"/>
                <w:sz w:val="20"/>
                <w:szCs w:val="20"/>
                <w:lang w:val="en-GB"/>
              </w:rPr>
              <w:t>in</w:t>
            </w:r>
            <w:r w:rsidRPr="00611034">
              <w:rPr>
                <w:rFonts w:ascii="Arial"/>
                <w:spacing w:val="-13"/>
                <w:sz w:val="20"/>
                <w:szCs w:val="20"/>
                <w:lang w:val="en-GB"/>
              </w:rPr>
              <w:t xml:space="preserve"> </w:t>
            </w:r>
            <w:r w:rsidRPr="00611034">
              <w:rPr>
                <w:rFonts w:ascii="Arial"/>
                <w:sz w:val="20"/>
                <w:szCs w:val="20"/>
                <w:lang w:val="en-GB"/>
              </w:rPr>
              <w:t>research</w:t>
            </w:r>
            <w:r w:rsidRPr="00611034">
              <w:rPr>
                <w:rFonts w:ascii="Arial"/>
                <w:spacing w:val="-13"/>
                <w:sz w:val="20"/>
                <w:szCs w:val="20"/>
                <w:lang w:val="en-GB"/>
              </w:rPr>
              <w:t xml:space="preserve"> </w:t>
            </w:r>
            <w:r w:rsidRPr="00611034">
              <w:rPr>
                <w:rFonts w:ascii="Arial"/>
                <w:sz w:val="20"/>
                <w:szCs w:val="20"/>
                <w:lang w:val="en-GB"/>
              </w:rPr>
              <w:t>ethics.</w:t>
            </w:r>
            <w:r w:rsidRPr="00611034">
              <w:rPr>
                <w:rStyle w:val="FootnoteReference"/>
                <w:rFonts w:ascii="Arial"/>
                <w:sz w:val="20"/>
                <w:szCs w:val="20"/>
                <w:lang w:val="en-GB"/>
              </w:rPr>
              <w:footnoteReference w:id="5"/>
            </w:r>
          </w:p>
        </w:tc>
        <w:tc>
          <w:tcPr>
            <w:tcW w:w="1584" w:type="dxa"/>
            <w:tcBorders>
              <w:top w:val="single" w:sz="3" w:space="0" w:color="B3B2B2"/>
              <w:left w:val="single" w:sz="3" w:space="0" w:color="9D9D9C"/>
              <w:bottom w:val="single" w:sz="3" w:space="0" w:color="B3B2B2"/>
              <w:right w:val="single" w:sz="3" w:space="0" w:color="9D9D9C"/>
            </w:tcBorders>
          </w:tcPr>
          <w:p w:rsidR="00834643" w:rsidRPr="00DC1C41" w:rsidRDefault="00834643" w:rsidP="00A22F6B">
            <w:pPr>
              <w:pStyle w:val="TableParagraph"/>
              <w:tabs>
                <w:tab w:val="left" w:pos="1152"/>
              </w:tabs>
              <w:spacing w:before="120"/>
              <w:ind w:left="142"/>
              <w:rPr>
                <w:rFonts w:ascii="Arial"/>
                <w:sz w:val="18"/>
                <w:szCs w:val="18"/>
                <w:lang w:val="en-GB"/>
              </w:rPr>
            </w:pPr>
            <w:r w:rsidRPr="00DC1C41">
              <w:rPr>
                <w:rFonts w:ascii="Arial"/>
                <w:spacing w:val="-5"/>
                <w:w w:val="90"/>
                <w:sz w:val="18"/>
                <w:szCs w:val="18"/>
                <w:lang w:val="en-GB"/>
              </w:rPr>
              <w:t>Yes</w:t>
            </w:r>
            <w:r w:rsidRPr="00DC1C41">
              <w:rPr>
                <w:rFonts w:ascii="Arial"/>
                <w:spacing w:val="-5"/>
                <w:w w:val="90"/>
                <w:sz w:val="18"/>
                <w:szCs w:val="18"/>
                <w:lang w:val="en-GB"/>
              </w:rPr>
              <w:tab/>
            </w:r>
            <w:r w:rsidRPr="00DC1C41">
              <w:rPr>
                <w:rFonts w:ascii="Arial"/>
                <w:sz w:val="18"/>
                <w:szCs w:val="18"/>
                <w:lang w:val="en-GB"/>
              </w:rPr>
              <w:t>No</w:t>
            </w:r>
          </w:p>
          <w:p w:rsidR="00834643" w:rsidRPr="00DC1C41" w:rsidRDefault="00834643" w:rsidP="00A22F6B">
            <w:pPr>
              <w:pStyle w:val="TableParagraph"/>
              <w:spacing w:before="120"/>
              <w:ind w:left="142"/>
              <w:rPr>
                <w:rFonts w:ascii="Arial" w:eastAsia="Arial" w:hAnsi="Arial" w:cs="Arial"/>
                <w:sz w:val="18"/>
                <w:szCs w:val="18"/>
                <w:lang w:val="en-GB"/>
              </w:rPr>
            </w:pPr>
            <w:r w:rsidRPr="00DC1C41">
              <w:rPr>
                <w:rFonts w:ascii="Arial"/>
                <w:sz w:val="18"/>
                <w:szCs w:val="18"/>
                <w:lang w:val="en-GB"/>
              </w:rPr>
              <w:t>Not</w:t>
            </w:r>
            <w:r w:rsidRPr="00DC1C41">
              <w:rPr>
                <w:rFonts w:ascii="Arial"/>
                <w:spacing w:val="-11"/>
                <w:sz w:val="18"/>
                <w:szCs w:val="18"/>
                <w:lang w:val="en-GB"/>
              </w:rPr>
              <w:t xml:space="preserve"> </w:t>
            </w:r>
            <w:r w:rsidRPr="00DC1C41">
              <w:rPr>
                <w:rFonts w:ascii="Arial"/>
                <w:sz w:val="18"/>
                <w:szCs w:val="18"/>
                <w:lang w:val="en-GB"/>
              </w:rPr>
              <w:t>app</w:t>
            </w:r>
            <w:r w:rsidR="00A22F6B" w:rsidRPr="00DC1C41">
              <w:rPr>
                <w:rFonts w:ascii="Arial"/>
                <w:sz w:val="18"/>
                <w:szCs w:val="18"/>
                <w:lang w:val="en-GB"/>
              </w:rPr>
              <w:t>l</w:t>
            </w:r>
            <w:r w:rsidRPr="00DC1C41">
              <w:rPr>
                <w:rFonts w:ascii="Arial"/>
                <w:sz w:val="18"/>
                <w:szCs w:val="18"/>
                <w:lang w:val="en-GB"/>
              </w:rPr>
              <w:t>icable</w:t>
            </w:r>
          </w:p>
        </w:tc>
      </w:tr>
      <w:tr w:rsidR="00834643" w:rsidRPr="00B30CA2" w:rsidTr="00DC1C41">
        <w:trPr>
          <w:trHeight w:hRule="exact" w:val="649"/>
        </w:trPr>
        <w:tc>
          <w:tcPr>
            <w:tcW w:w="415" w:type="dxa"/>
            <w:tcBorders>
              <w:top w:val="single" w:sz="3" w:space="0" w:color="B3B2B2"/>
              <w:left w:val="single" w:sz="3" w:space="0" w:color="B3B2B2"/>
              <w:bottom w:val="single" w:sz="3" w:space="0" w:color="B3B2B2"/>
              <w:right w:val="single" w:sz="3" w:space="0" w:color="9D9D9C"/>
            </w:tcBorders>
            <w:shd w:val="clear" w:color="auto" w:fill="EAF6FE"/>
          </w:tcPr>
          <w:p w:rsidR="00834643" w:rsidRPr="00DC1C41" w:rsidRDefault="00834643" w:rsidP="000B20BF">
            <w:pPr>
              <w:pStyle w:val="TableParagraph"/>
              <w:tabs>
                <w:tab w:val="left" w:pos="416"/>
              </w:tabs>
              <w:spacing w:before="120" w:line="254" w:lineRule="auto"/>
              <w:jc w:val="center"/>
              <w:rPr>
                <w:rFonts w:ascii="Arial" w:hAnsi="Arial" w:cs="Arial"/>
                <w:sz w:val="20"/>
                <w:szCs w:val="20"/>
                <w:lang w:val="en-GB"/>
              </w:rPr>
            </w:pPr>
            <w:r w:rsidRPr="00DC1C41">
              <w:rPr>
                <w:rFonts w:ascii="Arial" w:hAnsi="Arial" w:cs="Arial"/>
                <w:sz w:val="20"/>
                <w:szCs w:val="20"/>
                <w:lang w:val="en-GB"/>
              </w:rPr>
              <w:t>2</w:t>
            </w:r>
          </w:p>
        </w:tc>
        <w:tc>
          <w:tcPr>
            <w:tcW w:w="8505" w:type="dxa"/>
            <w:tcBorders>
              <w:top w:val="single" w:sz="3" w:space="0" w:color="B3B2B2"/>
              <w:left w:val="single" w:sz="3" w:space="0" w:color="B3B2B2"/>
              <w:bottom w:val="single" w:sz="3" w:space="0" w:color="B3B2B2"/>
              <w:right w:val="single" w:sz="3" w:space="0" w:color="9D9D9C"/>
            </w:tcBorders>
            <w:shd w:val="clear" w:color="auto" w:fill="EAF6FE"/>
          </w:tcPr>
          <w:p w:rsidR="00834643" w:rsidRPr="004053DA" w:rsidRDefault="00834643" w:rsidP="00A22F6B">
            <w:pPr>
              <w:pStyle w:val="TableParagraph"/>
              <w:tabs>
                <w:tab w:val="left" w:pos="75"/>
              </w:tabs>
              <w:spacing w:before="120" w:line="254" w:lineRule="auto"/>
              <w:ind w:left="142" w:right="157"/>
              <w:rPr>
                <w:rFonts w:ascii="Trebuchet MS" w:eastAsia="Trebuchet MS" w:hAnsi="Trebuchet MS" w:cs="Trebuchet MS"/>
                <w:lang w:val="en-GB"/>
              </w:rPr>
            </w:pPr>
            <w:r w:rsidRPr="004053DA">
              <w:rPr>
                <w:rFonts w:ascii="Arial" w:hAnsi="Arial" w:cs="Arial"/>
                <w:sz w:val="18"/>
                <w:szCs w:val="18"/>
                <w:lang w:val="en-GB"/>
              </w:rPr>
              <w:t>I have consulted the Research Ethics Policy and the relevant sections of the Code of Practice for Applying for</w:t>
            </w:r>
            <w:r w:rsidRPr="004053DA">
              <w:rPr>
                <w:rFonts w:ascii="Arial" w:hAnsi="Arial" w:cs="Arial"/>
                <w:w w:val="106"/>
                <w:sz w:val="18"/>
                <w:szCs w:val="18"/>
                <w:lang w:val="en-GB"/>
              </w:rPr>
              <w:t xml:space="preserve"> </w:t>
            </w:r>
            <w:r w:rsidRPr="004053DA">
              <w:rPr>
                <w:rFonts w:ascii="Arial" w:hAnsi="Arial" w:cs="Arial"/>
                <w:sz w:val="18"/>
                <w:szCs w:val="18"/>
                <w:lang w:val="en-GB"/>
              </w:rPr>
              <w:t>Ethical Approval, available at</w:t>
            </w:r>
            <w:r w:rsidRPr="004053DA">
              <w:rPr>
                <w:rFonts w:ascii="Arial" w:hAnsi="Arial" w:cs="Arial"/>
                <w:lang w:val="en-GB"/>
              </w:rPr>
              <w:t xml:space="preserve"> </w:t>
            </w:r>
            <w:r w:rsidRPr="004053DA">
              <w:rPr>
                <w:rFonts w:ascii="Arial" w:hAnsi="Arial" w:cs="Arial"/>
                <w:sz w:val="18"/>
                <w:szCs w:val="18"/>
                <w:lang w:val="en-GB"/>
              </w:rPr>
              <w:t>www.</w:t>
            </w:r>
            <w:hyperlink r:id="rId28">
              <w:r w:rsidRPr="004053DA">
                <w:rPr>
                  <w:rFonts w:ascii="Arial" w:hAnsi="Arial" w:cs="Arial"/>
                  <w:b/>
                  <w:sz w:val="18"/>
                  <w:szCs w:val="18"/>
                  <w:lang w:val="en-GB"/>
                </w:rPr>
                <w:t>anglia.ac.uk/researchethics</w:t>
              </w:r>
            </w:hyperlink>
            <w:r w:rsidRPr="004053DA">
              <w:rPr>
                <w:rFonts w:ascii="Trebuchet MS"/>
                <w:b/>
                <w:sz w:val="18"/>
                <w:szCs w:val="18"/>
                <w:lang w:val="en-GB"/>
              </w:rPr>
              <w:t>.</w:t>
            </w:r>
          </w:p>
        </w:tc>
        <w:tc>
          <w:tcPr>
            <w:tcW w:w="1584" w:type="dxa"/>
            <w:tcBorders>
              <w:top w:val="single" w:sz="3" w:space="0" w:color="B3B2B2"/>
              <w:left w:val="single" w:sz="3" w:space="0" w:color="9D9D9C"/>
              <w:bottom w:val="single" w:sz="3" w:space="0" w:color="B3B2B2"/>
              <w:right w:val="single" w:sz="3" w:space="0" w:color="9D9D9C"/>
            </w:tcBorders>
          </w:tcPr>
          <w:p w:rsidR="00834643" w:rsidRPr="00DC1C41" w:rsidRDefault="00834643" w:rsidP="00DC1C41">
            <w:pPr>
              <w:pStyle w:val="TableParagraph"/>
              <w:tabs>
                <w:tab w:val="left" w:pos="142"/>
              </w:tabs>
              <w:spacing w:before="120"/>
              <w:ind w:left="142" w:right="220"/>
              <w:rPr>
                <w:rFonts w:ascii="Arial" w:eastAsia="Arial" w:hAnsi="Arial" w:cs="Arial"/>
                <w:sz w:val="18"/>
                <w:szCs w:val="18"/>
                <w:lang w:val="en-GB"/>
              </w:rPr>
            </w:pPr>
            <w:r w:rsidRPr="00DC1C41">
              <w:rPr>
                <w:rFonts w:ascii="Arial"/>
                <w:spacing w:val="-5"/>
                <w:w w:val="90"/>
                <w:sz w:val="18"/>
                <w:szCs w:val="18"/>
                <w:lang w:val="en-GB"/>
              </w:rPr>
              <w:t>Yes</w:t>
            </w:r>
            <w:r w:rsidRPr="00DC1C41">
              <w:rPr>
                <w:rFonts w:ascii="Arial"/>
                <w:spacing w:val="-5"/>
                <w:w w:val="90"/>
                <w:sz w:val="18"/>
                <w:szCs w:val="18"/>
                <w:lang w:val="en-GB"/>
              </w:rPr>
              <w:tab/>
            </w:r>
            <w:r w:rsidR="00DC1C41" w:rsidRPr="00DC1C41">
              <w:rPr>
                <w:rFonts w:ascii="Arial"/>
                <w:spacing w:val="-5"/>
                <w:w w:val="90"/>
                <w:sz w:val="18"/>
                <w:szCs w:val="18"/>
                <w:lang w:val="en-GB"/>
              </w:rPr>
              <w:t xml:space="preserve">     </w:t>
            </w:r>
            <w:r w:rsidR="00DC1C41">
              <w:rPr>
                <w:rFonts w:ascii="Arial"/>
                <w:spacing w:val="-5"/>
                <w:w w:val="90"/>
                <w:sz w:val="18"/>
                <w:szCs w:val="18"/>
                <w:lang w:val="en-GB"/>
              </w:rPr>
              <w:t xml:space="preserve"> </w:t>
            </w:r>
            <w:r w:rsidR="00DC1C41" w:rsidRPr="00DC1C41">
              <w:rPr>
                <w:rFonts w:ascii="Arial"/>
                <w:spacing w:val="-5"/>
                <w:w w:val="90"/>
                <w:sz w:val="18"/>
                <w:szCs w:val="18"/>
                <w:lang w:val="en-GB"/>
              </w:rPr>
              <w:t xml:space="preserve">    </w:t>
            </w:r>
            <w:del w:id="128" w:author="Robinson, Thomas James (Student)" w:date="2016-10-20T12:15:00Z">
              <w:r w:rsidRPr="00DC1C41" w:rsidDel="00024E37">
                <w:rPr>
                  <w:rFonts w:ascii="Arial"/>
                  <w:w w:val="95"/>
                  <w:sz w:val="18"/>
                  <w:szCs w:val="18"/>
                  <w:lang w:val="en-GB"/>
                </w:rPr>
                <w:delText>No</w:delText>
              </w:r>
            </w:del>
          </w:p>
        </w:tc>
      </w:tr>
      <w:tr w:rsidR="00834643" w:rsidRPr="00B30CA2" w:rsidTr="00DC1C41">
        <w:trPr>
          <w:trHeight w:hRule="exact" w:val="762"/>
        </w:trPr>
        <w:tc>
          <w:tcPr>
            <w:tcW w:w="415" w:type="dxa"/>
            <w:tcBorders>
              <w:top w:val="single" w:sz="3" w:space="0" w:color="B3B2B2"/>
              <w:left w:val="single" w:sz="3" w:space="0" w:color="B3B2B2"/>
              <w:bottom w:val="single" w:sz="3" w:space="0" w:color="B3B2B2"/>
              <w:right w:val="single" w:sz="3" w:space="0" w:color="9D9D9C"/>
            </w:tcBorders>
            <w:shd w:val="clear" w:color="auto" w:fill="EAF6FE"/>
          </w:tcPr>
          <w:p w:rsidR="00834643" w:rsidRPr="00DC1C41" w:rsidRDefault="00834643" w:rsidP="000B20BF">
            <w:pPr>
              <w:pStyle w:val="TableParagraph"/>
              <w:tabs>
                <w:tab w:val="left" w:pos="284"/>
              </w:tabs>
              <w:spacing w:before="120" w:line="254" w:lineRule="auto"/>
              <w:ind w:left="113" w:right="120"/>
              <w:jc w:val="center"/>
              <w:rPr>
                <w:rFonts w:ascii="Arial" w:hAnsi="Arial" w:cs="Arial"/>
                <w:sz w:val="20"/>
                <w:szCs w:val="20"/>
                <w:lang w:val="en-GB"/>
              </w:rPr>
            </w:pPr>
            <w:r w:rsidRPr="00DC1C41">
              <w:rPr>
                <w:rFonts w:ascii="Arial" w:hAnsi="Arial" w:cs="Arial"/>
                <w:sz w:val="20"/>
                <w:szCs w:val="20"/>
                <w:lang w:val="en-GB"/>
              </w:rPr>
              <w:t>3</w:t>
            </w:r>
          </w:p>
        </w:tc>
        <w:tc>
          <w:tcPr>
            <w:tcW w:w="8505" w:type="dxa"/>
            <w:tcBorders>
              <w:top w:val="single" w:sz="3" w:space="0" w:color="B3B2B2"/>
              <w:left w:val="single" w:sz="3" w:space="0" w:color="B3B2B2"/>
              <w:bottom w:val="single" w:sz="3" w:space="0" w:color="B3B2B2"/>
              <w:right w:val="single" w:sz="3" w:space="0" w:color="9D9D9C"/>
            </w:tcBorders>
            <w:shd w:val="clear" w:color="auto" w:fill="EAF6FE"/>
          </w:tcPr>
          <w:p w:rsidR="00834643" w:rsidRPr="00B30CA2" w:rsidRDefault="00834643" w:rsidP="00A22F6B">
            <w:pPr>
              <w:pStyle w:val="TableParagraph"/>
              <w:tabs>
                <w:tab w:val="left" w:pos="416"/>
              </w:tabs>
              <w:spacing w:before="120" w:line="254" w:lineRule="auto"/>
              <w:ind w:left="416" w:right="120" w:hanging="274"/>
              <w:rPr>
                <w:rFonts w:ascii="Arial" w:eastAsia="Arial" w:hAnsi="Arial" w:cs="Arial"/>
                <w:sz w:val="18"/>
                <w:szCs w:val="18"/>
                <w:lang w:val="en-GB"/>
              </w:rPr>
            </w:pPr>
            <w:r w:rsidRPr="00B30CA2">
              <w:rPr>
                <w:rFonts w:ascii="Arial"/>
                <w:sz w:val="18"/>
                <w:lang w:val="en-GB"/>
              </w:rPr>
              <w:t>I</w:t>
            </w:r>
            <w:r w:rsidRPr="00B30CA2">
              <w:rPr>
                <w:rFonts w:ascii="Arial"/>
                <w:spacing w:val="-19"/>
                <w:sz w:val="18"/>
                <w:lang w:val="en-GB"/>
              </w:rPr>
              <w:t xml:space="preserve"> </w:t>
            </w:r>
            <w:r w:rsidRPr="00B30CA2">
              <w:rPr>
                <w:rFonts w:ascii="Arial"/>
                <w:spacing w:val="-4"/>
                <w:sz w:val="18"/>
                <w:lang w:val="en-GB"/>
              </w:rPr>
              <w:t>have</w:t>
            </w:r>
            <w:r w:rsidRPr="00B30CA2">
              <w:rPr>
                <w:rFonts w:ascii="Arial"/>
                <w:spacing w:val="-19"/>
                <w:sz w:val="18"/>
                <w:lang w:val="en-GB"/>
              </w:rPr>
              <w:t xml:space="preserve"> </w:t>
            </w:r>
            <w:r w:rsidRPr="00B30CA2">
              <w:rPr>
                <w:rFonts w:ascii="Arial"/>
                <w:spacing w:val="-3"/>
                <w:sz w:val="18"/>
                <w:lang w:val="en-GB"/>
              </w:rPr>
              <w:t>completed</w:t>
            </w:r>
            <w:r w:rsidRPr="00B30CA2">
              <w:rPr>
                <w:rFonts w:ascii="Arial"/>
                <w:spacing w:val="-19"/>
                <w:sz w:val="18"/>
                <w:lang w:val="en-GB"/>
              </w:rPr>
              <w:t xml:space="preserve"> </w:t>
            </w:r>
            <w:r w:rsidRPr="00B30CA2">
              <w:rPr>
                <w:rFonts w:ascii="Arial"/>
                <w:sz w:val="18"/>
                <w:lang w:val="en-GB"/>
              </w:rPr>
              <w:t>a</w:t>
            </w:r>
            <w:r w:rsidRPr="00B30CA2">
              <w:rPr>
                <w:rFonts w:ascii="Arial"/>
                <w:spacing w:val="-19"/>
                <w:sz w:val="18"/>
                <w:lang w:val="en-GB"/>
              </w:rPr>
              <w:t xml:space="preserve"> </w:t>
            </w:r>
            <w:r w:rsidRPr="00B30CA2">
              <w:rPr>
                <w:rFonts w:ascii="Arial"/>
                <w:spacing w:val="-3"/>
                <w:sz w:val="18"/>
                <w:lang w:val="en-GB"/>
              </w:rPr>
              <w:t>Risk</w:t>
            </w:r>
            <w:r w:rsidRPr="00B30CA2">
              <w:rPr>
                <w:rFonts w:ascii="Arial"/>
                <w:spacing w:val="-19"/>
                <w:sz w:val="18"/>
                <w:lang w:val="en-GB"/>
              </w:rPr>
              <w:t xml:space="preserve"> </w:t>
            </w:r>
            <w:r w:rsidRPr="00B30CA2">
              <w:rPr>
                <w:rFonts w:ascii="Arial"/>
                <w:sz w:val="18"/>
                <w:lang w:val="en-GB"/>
              </w:rPr>
              <w:t>Assessment</w:t>
            </w:r>
            <w:r w:rsidRPr="00B30CA2">
              <w:rPr>
                <w:rFonts w:ascii="Arial"/>
                <w:spacing w:val="-19"/>
                <w:sz w:val="18"/>
                <w:lang w:val="en-GB"/>
              </w:rPr>
              <w:t xml:space="preserve"> </w:t>
            </w:r>
            <w:r w:rsidRPr="00B30CA2">
              <w:rPr>
                <w:rFonts w:ascii="Arial"/>
                <w:spacing w:val="-3"/>
                <w:sz w:val="18"/>
                <w:lang w:val="en-GB"/>
              </w:rPr>
              <w:t>(Health</w:t>
            </w:r>
            <w:r w:rsidRPr="00B30CA2">
              <w:rPr>
                <w:rFonts w:ascii="Arial"/>
                <w:spacing w:val="-19"/>
                <w:sz w:val="18"/>
                <w:lang w:val="en-GB"/>
              </w:rPr>
              <w:t xml:space="preserve"> </w:t>
            </w:r>
            <w:r w:rsidRPr="00B30CA2">
              <w:rPr>
                <w:rFonts w:ascii="Arial"/>
                <w:sz w:val="18"/>
                <w:lang w:val="en-GB"/>
              </w:rPr>
              <w:t>and</w:t>
            </w:r>
            <w:r w:rsidRPr="00B30CA2">
              <w:rPr>
                <w:rFonts w:ascii="Arial"/>
                <w:spacing w:val="-19"/>
                <w:sz w:val="18"/>
                <w:lang w:val="en-GB"/>
              </w:rPr>
              <w:t xml:space="preserve"> </w:t>
            </w:r>
            <w:r w:rsidRPr="00B30CA2">
              <w:rPr>
                <w:rFonts w:ascii="Arial"/>
                <w:spacing w:val="-3"/>
                <w:sz w:val="18"/>
                <w:lang w:val="en-GB"/>
              </w:rPr>
              <w:t>Safety).</w:t>
            </w:r>
            <w:r>
              <w:rPr>
                <w:rStyle w:val="FootnoteReference"/>
                <w:rFonts w:ascii="Arial"/>
                <w:spacing w:val="-3"/>
                <w:sz w:val="18"/>
                <w:lang w:val="en-GB"/>
              </w:rPr>
              <w:footnoteReference w:id="6"/>
            </w:r>
            <w:r w:rsidRPr="00B30CA2">
              <w:rPr>
                <w:rFonts w:ascii="Arial"/>
                <w:spacing w:val="-2"/>
                <w:w w:val="83"/>
                <w:sz w:val="18"/>
                <w:lang w:val="en-GB"/>
              </w:rPr>
              <w:t xml:space="preserve"> </w:t>
            </w:r>
          </w:p>
        </w:tc>
        <w:tc>
          <w:tcPr>
            <w:tcW w:w="1584" w:type="dxa"/>
            <w:tcBorders>
              <w:top w:val="single" w:sz="3" w:space="0" w:color="B3B2B2"/>
              <w:left w:val="single" w:sz="3" w:space="0" w:color="9D9D9C"/>
              <w:bottom w:val="single" w:sz="3" w:space="0" w:color="B3B2B2"/>
              <w:right w:val="single" w:sz="3" w:space="0" w:color="9D9D9C"/>
            </w:tcBorders>
          </w:tcPr>
          <w:p w:rsidR="00834643" w:rsidRPr="00DC1C41" w:rsidDel="00024E37" w:rsidRDefault="00834643">
            <w:pPr>
              <w:pStyle w:val="TableParagraph"/>
              <w:tabs>
                <w:tab w:val="left" w:pos="1152"/>
              </w:tabs>
              <w:spacing w:before="120"/>
              <w:ind w:left="142"/>
              <w:rPr>
                <w:del w:id="129" w:author="Robinson, Thomas James (Student)" w:date="2016-10-20T12:15:00Z"/>
                <w:rFonts w:ascii="Arial"/>
                <w:sz w:val="18"/>
                <w:szCs w:val="18"/>
                <w:lang w:val="en-GB"/>
              </w:rPr>
            </w:pPr>
            <w:r w:rsidRPr="00DC1C41">
              <w:rPr>
                <w:rFonts w:ascii="Arial"/>
                <w:spacing w:val="-5"/>
                <w:w w:val="90"/>
                <w:sz w:val="18"/>
                <w:szCs w:val="18"/>
                <w:lang w:val="en-GB"/>
              </w:rPr>
              <w:t>Yes</w:t>
            </w:r>
            <w:r w:rsidRPr="00DC1C41">
              <w:rPr>
                <w:rFonts w:ascii="Arial"/>
                <w:spacing w:val="-5"/>
                <w:w w:val="90"/>
                <w:sz w:val="18"/>
                <w:szCs w:val="18"/>
                <w:lang w:val="en-GB"/>
              </w:rPr>
              <w:tab/>
            </w:r>
            <w:del w:id="130" w:author="Robinson, Thomas James (Student)" w:date="2016-10-20T12:15:00Z">
              <w:r w:rsidRPr="00DC1C41" w:rsidDel="00024E37">
                <w:rPr>
                  <w:rFonts w:ascii="Arial"/>
                  <w:sz w:val="18"/>
                  <w:szCs w:val="18"/>
                  <w:lang w:val="en-GB"/>
                </w:rPr>
                <w:delText>No</w:delText>
              </w:r>
            </w:del>
          </w:p>
          <w:p w:rsidR="00834643" w:rsidRPr="00DC1C41" w:rsidRDefault="00834643">
            <w:pPr>
              <w:pStyle w:val="TableParagraph"/>
              <w:tabs>
                <w:tab w:val="left" w:pos="1152"/>
              </w:tabs>
              <w:spacing w:before="120"/>
              <w:ind w:left="142"/>
              <w:rPr>
                <w:rFonts w:ascii="Arial" w:eastAsia="Arial" w:hAnsi="Arial" w:cs="Arial"/>
                <w:sz w:val="18"/>
                <w:szCs w:val="18"/>
                <w:lang w:val="en-GB"/>
              </w:rPr>
              <w:pPrChange w:id="131" w:author="Robinson, Thomas James (Student)" w:date="2016-10-20T12:15:00Z">
                <w:pPr>
                  <w:pStyle w:val="TableParagraph"/>
                  <w:spacing w:before="120"/>
                  <w:ind w:left="142"/>
                </w:pPr>
              </w:pPrChange>
            </w:pPr>
            <w:del w:id="132" w:author="Robinson, Thomas James (Student)" w:date="2016-10-20T12:15:00Z">
              <w:r w:rsidRPr="00DC1C41" w:rsidDel="00024E37">
                <w:rPr>
                  <w:rFonts w:ascii="Arial"/>
                  <w:sz w:val="18"/>
                  <w:szCs w:val="18"/>
                  <w:lang w:val="en-GB"/>
                </w:rPr>
                <w:delText>Not</w:delText>
              </w:r>
              <w:r w:rsidRPr="00DC1C41" w:rsidDel="00024E37">
                <w:rPr>
                  <w:rFonts w:ascii="Arial"/>
                  <w:spacing w:val="-11"/>
                  <w:sz w:val="18"/>
                  <w:szCs w:val="18"/>
                  <w:lang w:val="en-GB"/>
                </w:rPr>
                <w:delText xml:space="preserve"> </w:delText>
              </w:r>
              <w:r w:rsidRPr="00DC1C41" w:rsidDel="00024E37">
                <w:rPr>
                  <w:rFonts w:ascii="Arial"/>
                  <w:sz w:val="18"/>
                  <w:szCs w:val="18"/>
                  <w:lang w:val="en-GB"/>
                </w:rPr>
                <w:delText>applicable</w:delText>
              </w:r>
            </w:del>
          </w:p>
        </w:tc>
      </w:tr>
      <w:tr w:rsidR="00834643" w:rsidRPr="00B30CA2" w:rsidTr="00DC1C41">
        <w:trPr>
          <w:trHeight w:hRule="exact" w:val="860"/>
        </w:trPr>
        <w:tc>
          <w:tcPr>
            <w:tcW w:w="415" w:type="dxa"/>
            <w:tcBorders>
              <w:top w:val="single" w:sz="3" w:space="0" w:color="B3B2B2"/>
              <w:left w:val="single" w:sz="3" w:space="0" w:color="B3B2B2"/>
              <w:bottom w:val="single" w:sz="3" w:space="0" w:color="B3B2B2"/>
              <w:right w:val="single" w:sz="3" w:space="0" w:color="9D9D9C"/>
            </w:tcBorders>
            <w:shd w:val="clear" w:color="auto" w:fill="EAF6FE"/>
          </w:tcPr>
          <w:p w:rsidR="00834643" w:rsidRPr="00DC1C41" w:rsidRDefault="000B20BF" w:rsidP="000B20BF">
            <w:pPr>
              <w:pStyle w:val="TableParagraph"/>
              <w:tabs>
                <w:tab w:val="left" w:pos="416"/>
              </w:tabs>
              <w:spacing w:before="120" w:line="254" w:lineRule="auto"/>
              <w:ind w:left="113" w:right="397"/>
              <w:rPr>
                <w:rFonts w:ascii="Arial" w:hAnsi="Arial" w:cs="Arial"/>
                <w:sz w:val="20"/>
                <w:szCs w:val="20"/>
                <w:lang w:val="en-GB"/>
              </w:rPr>
            </w:pPr>
            <w:r>
              <w:rPr>
                <w:rFonts w:ascii="Arial" w:hAnsi="Arial" w:cs="Arial"/>
                <w:sz w:val="20"/>
                <w:szCs w:val="20"/>
                <w:lang w:val="en-GB"/>
              </w:rPr>
              <w:t>4</w:t>
            </w:r>
          </w:p>
        </w:tc>
        <w:tc>
          <w:tcPr>
            <w:tcW w:w="8505" w:type="dxa"/>
            <w:tcBorders>
              <w:top w:val="single" w:sz="3" w:space="0" w:color="B3B2B2"/>
              <w:left w:val="single" w:sz="3" w:space="0" w:color="B3B2B2"/>
              <w:bottom w:val="single" w:sz="3" w:space="0" w:color="B3B2B2"/>
              <w:right w:val="single" w:sz="3" w:space="0" w:color="9D9D9C"/>
            </w:tcBorders>
            <w:shd w:val="clear" w:color="auto" w:fill="EAF6FE"/>
          </w:tcPr>
          <w:p w:rsidR="00834643" w:rsidRPr="00B30CA2" w:rsidRDefault="00834643" w:rsidP="00A22F6B">
            <w:pPr>
              <w:pStyle w:val="TableParagraph"/>
              <w:tabs>
                <w:tab w:val="left" w:pos="75"/>
              </w:tabs>
              <w:spacing w:before="120" w:line="254" w:lineRule="auto"/>
              <w:ind w:left="142" w:right="457"/>
              <w:rPr>
                <w:rFonts w:ascii="Trebuchet MS" w:eastAsia="Trebuchet MS" w:hAnsi="Trebuchet MS" w:cs="Trebuchet MS"/>
                <w:sz w:val="18"/>
                <w:szCs w:val="18"/>
                <w:lang w:val="en-GB"/>
              </w:rPr>
            </w:pPr>
            <w:r w:rsidRPr="00B30CA2">
              <w:rPr>
                <w:rFonts w:ascii="Arial"/>
                <w:sz w:val="18"/>
                <w:lang w:val="en-GB"/>
              </w:rPr>
              <w:t>My</w:t>
            </w:r>
            <w:r w:rsidRPr="00B30CA2">
              <w:rPr>
                <w:rFonts w:ascii="Arial"/>
                <w:spacing w:val="-13"/>
                <w:sz w:val="18"/>
                <w:lang w:val="en-GB"/>
              </w:rPr>
              <w:t xml:space="preserve"> </w:t>
            </w:r>
            <w:r w:rsidRPr="00B30CA2">
              <w:rPr>
                <w:rFonts w:ascii="Arial"/>
                <w:sz w:val="18"/>
                <w:lang w:val="en-GB"/>
              </w:rPr>
              <w:t>research</w:t>
            </w:r>
            <w:r w:rsidRPr="00B30CA2">
              <w:rPr>
                <w:rFonts w:ascii="Arial"/>
                <w:spacing w:val="-13"/>
                <w:sz w:val="18"/>
                <w:lang w:val="en-GB"/>
              </w:rPr>
              <w:t xml:space="preserve"> </w:t>
            </w:r>
            <w:r w:rsidRPr="00B30CA2">
              <w:rPr>
                <w:rFonts w:ascii="Arial"/>
                <w:sz w:val="18"/>
                <w:lang w:val="en-GB"/>
              </w:rPr>
              <w:t>complies</w:t>
            </w:r>
            <w:r w:rsidRPr="00B30CA2">
              <w:rPr>
                <w:rFonts w:ascii="Arial"/>
                <w:spacing w:val="-13"/>
                <w:sz w:val="18"/>
                <w:lang w:val="en-GB"/>
              </w:rPr>
              <w:t xml:space="preserve"> </w:t>
            </w:r>
            <w:r w:rsidRPr="00B30CA2">
              <w:rPr>
                <w:rFonts w:ascii="Arial"/>
                <w:sz w:val="18"/>
                <w:lang w:val="en-GB"/>
              </w:rPr>
              <w:t>with</w:t>
            </w:r>
            <w:r w:rsidRPr="00B30CA2">
              <w:rPr>
                <w:rFonts w:ascii="Arial"/>
                <w:spacing w:val="-13"/>
                <w:sz w:val="18"/>
                <w:lang w:val="en-GB"/>
              </w:rPr>
              <w:t xml:space="preserve"> </w:t>
            </w:r>
            <w:r w:rsidRPr="00B30CA2">
              <w:rPr>
                <w:rFonts w:ascii="Arial"/>
                <w:sz w:val="18"/>
                <w:lang w:val="en-GB"/>
              </w:rPr>
              <w:t>the</w:t>
            </w:r>
            <w:r w:rsidRPr="00B30CA2">
              <w:rPr>
                <w:rFonts w:ascii="Arial"/>
                <w:spacing w:val="-13"/>
                <w:sz w:val="18"/>
                <w:lang w:val="en-GB"/>
              </w:rPr>
              <w:t xml:space="preserve"> </w:t>
            </w:r>
            <w:r w:rsidRPr="00B30CA2">
              <w:rPr>
                <w:rFonts w:ascii="Arial"/>
                <w:sz w:val="18"/>
                <w:lang w:val="en-GB"/>
              </w:rPr>
              <w:t>UK</w:t>
            </w:r>
            <w:r w:rsidRPr="00B30CA2">
              <w:rPr>
                <w:rFonts w:ascii="Arial"/>
                <w:spacing w:val="-13"/>
                <w:sz w:val="18"/>
                <w:lang w:val="en-GB"/>
              </w:rPr>
              <w:t xml:space="preserve"> </w:t>
            </w:r>
            <w:r w:rsidRPr="00B30CA2">
              <w:rPr>
                <w:rFonts w:ascii="Arial"/>
                <w:sz w:val="18"/>
                <w:lang w:val="en-GB"/>
              </w:rPr>
              <w:t>Data</w:t>
            </w:r>
            <w:r w:rsidRPr="00B30CA2">
              <w:rPr>
                <w:rFonts w:ascii="Arial"/>
                <w:spacing w:val="-13"/>
                <w:sz w:val="18"/>
                <w:lang w:val="en-GB"/>
              </w:rPr>
              <w:t xml:space="preserve"> </w:t>
            </w:r>
            <w:r w:rsidRPr="00B30CA2">
              <w:rPr>
                <w:rFonts w:ascii="Arial"/>
                <w:sz w:val="18"/>
                <w:lang w:val="en-GB"/>
              </w:rPr>
              <w:t>Protection</w:t>
            </w:r>
            <w:r w:rsidRPr="00B30CA2">
              <w:rPr>
                <w:rFonts w:ascii="Arial"/>
                <w:spacing w:val="-13"/>
                <w:sz w:val="18"/>
                <w:lang w:val="en-GB"/>
              </w:rPr>
              <w:t xml:space="preserve"> </w:t>
            </w:r>
            <w:r w:rsidRPr="00B30CA2">
              <w:rPr>
                <w:rFonts w:ascii="Arial"/>
                <w:sz w:val="18"/>
                <w:lang w:val="en-GB"/>
              </w:rPr>
              <w:t>Act</w:t>
            </w:r>
            <w:r w:rsidRPr="00B30CA2">
              <w:rPr>
                <w:rFonts w:ascii="Arial"/>
                <w:spacing w:val="-13"/>
                <w:sz w:val="18"/>
                <w:lang w:val="en-GB"/>
              </w:rPr>
              <w:t xml:space="preserve"> </w:t>
            </w:r>
            <w:r w:rsidRPr="00B30CA2">
              <w:rPr>
                <w:rFonts w:ascii="Arial"/>
                <w:sz w:val="18"/>
                <w:lang w:val="en-GB"/>
              </w:rPr>
              <w:t>(1998)</w:t>
            </w:r>
            <w:r w:rsidRPr="00B30CA2">
              <w:rPr>
                <w:rFonts w:ascii="Arial"/>
                <w:spacing w:val="-13"/>
                <w:sz w:val="18"/>
                <w:lang w:val="en-GB"/>
              </w:rPr>
              <w:t xml:space="preserve"> </w:t>
            </w:r>
            <w:r w:rsidRPr="00B30CA2">
              <w:rPr>
                <w:rFonts w:ascii="Arial"/>
                <w:sz w:val="18"/>
                <w:lang w:val="en-GB"/>
              </w:rPr>
              <w:t>and/or</w:t>
            </w:r>
            <w:r w:rsidRPr="00B30CA2">
              <w:rPr>
                <w:rFonts w:ascii="Arial"/>
                <w:spacing w:val="-13"/>
                <w:sz w:val="18"/>
                <w:lang w:val="en-GB"/>
              </w:rPr>
              <w:t xml:space="preserve"> </w:t>
            </w:r>
            <w:r w:rsidRPr="00B30CA2">
              <w:rPr>
                <w:rFonts w:ascii="Arial"/>
                <w:sz w:val="18"/>
                <w:lang w:val="en-GB"/>
              </w:rPr>
              <w:t>the</w:t>
            </w:r>
            <w:r w:rsidRPr="00B30CA2">
              <w:rPr>
                <w:rFonts w:ascii="Arial"/>
                <w:spacing w:val="-13"/>
                <w:sz w:val="18"/>
                <w:lang w:val="en-GB"/>
              </w:rPr>
              <w:t xml:space="preserve"> </w:t>
            </w:r>
            <w:r w:rsidRPr="00B30CA2">
              <w:rPr>
                <w:rFonts w:ascii="Arial"/>
                <w:sz w:val="18"/>
                <w:lang w:val="en-GB"/>
              </w:rPr>
              <w:t>data</w:t>
            </w:r>
            <w:r w:rsidRPr="00B30CA2">
              <w:rPr>
                <w:rFonts w:ascii="Arial"/>
                <w:spacing w:val="-13"/>
                <w:sz w:val="18"/>
                <w:lang w:val="en-GB"/>
              </w:rPr>
              <w:t xml:space="preserve"> </w:t>
            </w:r>
            <w:r w:rsidRPr="00B30CA2">
              <w:rPr>
                <w:rFonts w:ascii="Arial"/>
                <w:sz w:val="18"/>
                <w:lang w:val="en-GB"/>
              </w:rPr>
              <w:t>protection</w:t>
            </w:r>
            <w:r w:rsidRPr="00B30CA2">
              <w:rPr>
                <w:rFonts w:ascii="Arial"/>
                <w:spacing w:val="-13"/>
                <w:sz w:val="18"/>
                <w:lang w:val="en-GB"/>
              </w:rPr>
              <w:t xml:space="preserve"> </w:t>
            </w:r>
            <w:r w:rsidRPr="00B30CA2">
              <w:rPr>
                <w:rFonts w:ascii="Arial"/>
                <w:sz w:val="18"/>
                <w:lang w:val="en-GB"/>
              </w:rPr>
              <w:t>laws</w:t>
            </w:r>
            <w:r w:rsidRPr="00B30CA2">
              <w:rPr>
                <w:rFonts w:ascii="Arial"/>
                <w:spacing w:val="-13"/>
                <w:sz w:val="18"/>
                <w:lang w:val="en-GB"/>
              </w:rPr>
              <w:t xml:space="preserve"> </w:t>
            </w:r>
            <w:r w:rsidRPr="00B30CA2">
              <w:rPr>
                <w:rFonts w:ascii="Arial"/>
                <w:sz w:val="18"/>
                <w:lang w:val="en-GB"/>
              </w:rPr>
              <w:t>of</w:t>
            </w:r>
            <w:r w:rsidRPr="00B30CA2">
              <w:rPr>
                <w:rFonts w:ascii="Arial"/>
                <w:spacing w:val="-13"/>
                <w:sz w:val="18"/>
                <w:lang w:val="en-GB"/>
              </w:rPr>
              <w:t xml:space="preserve"> </w:t>
            </w:r>
            <w:r w:rsidRPr="00B30CA2">
              <w:rPr>
                <w:rFonts w:ascii="Arial"/>
                <w:sz w:val="18"/>
                <w:lang w:val="en-GB"/>
              </w:rPr>
              <w:t>the</w:t>
            </w:r>
            <w:r w:rsidRPr="00B30CA2">
              <w:rPr>
                <w:rFonts w:ascii="Arial"/>
                <w:w w:val="102"/>
                <w:sz w:val="18"/>
                <w:lang w:val="en-GB"/>
              </w:rPr>
              <w:t xml:space="preserve"> </w:t>
            </w:r>
            <w:r w:rsidRPr="00B30CA2">
              <w:rPr>
                <w:rFonts w:ascii="Arial"/>
                <w:sz w:val="18"/>
                <w:lang w:val="en-GB"/>
              </w:rPr>
              <w:t>country</w:t>
            </w:r>
            <w:r w:rsidRPr="00B30CA2">
              <w:rPr>
                <w:rFonts w:ascii="Arial"/>
                <w:spacing w:val="-11"/>
                <w:sz w:val="18"/>
                <w:lang w:val="en-GB"/>
              </w:rPr>
              <w:t xml:space="preserve"> </w:t>
            </w:r>
            <w:r w:rsidRPr="00B30CA2">
              <w:rPr>
                <w:rFonts w:ascii="Arial"/>
                <w:sz w:val="18"/>
                <w:lang w:val="en-GB"/>
              </w:rPr>
              <w:t>where</w:t>
            </w:r>
            <w:r w:rsidRPr="00B30CA2">
              <w:rPr>
                <w:rFonts w:ascii="Arial"/>
                <w:spacing w:val="-11"/>
                <w:sz w:val="18"/>
                <w:lang w:val="en-GB"/>
              </w:rPr>
              <w:t xml:space="preserve"> </w:t>
            </w:r>
            <w:r w:rsidRPr="00B30CA2">
              <w:rPr>
                <w:rFonts w:ascii="Arial"/>
                <w:sz w:val="18"/>
                <w:lang w:val="en-GB"/>
              </w:rPr>
              <w:t>the</w:t>
            </w:r>
            <w:r w:rsidRPr="00B30CA2">
              <w:rPr>
                <w:rFonts w:ascii="Arial"/>
                <w:spacing w:val="-11"/>
                <w:sz w:val="18"/>
                <w:lang w:val="en-GB"/>
              </w:rPr>
              <w:t xml:space="preserve"> </w:t>
            </w:r>
            <w:r w:rsidRPr="00B30CA2">
              <w:rPr>
                <w:rFonts w:ascii="Arial"/>
                <w:sz w:val="18"/>
                <w:lang w:val="en-GB"/>
              </w:rPr>
              <w:t>research</w:t>
            </w:r>
            <w:r w:rsidRPr="00B30CA2">
              <w:rPr>
                <w:rFonts w:ascii="Arial"/>
                <w:spacing w:val="-11"/>
                <w:sz w:val="18"/>
                <w:lang w:val="en-GB"/>
              </w:rPr>
              <w:t xml:space="preserve"> </w:t>
            </w:r>
            <w:r w:rsidRPr="00B30CA2">
              <w:rPr>
                <w:rFonts w:ascii="Arial"/>
                <w:sz w:val="18"/>
                <w:lang w:val="en-GB"/>
              </w:rPr>
              <w:t>is</w:t>
            </w:r>
            <w:r w:rsidRPr="00B30CA2">
              <w:rPr>
                <w:rFonts w:ascii="Arial"/>
                <w:spacing w:val="-11"/>
                <w:sz w:val="18"/>
                <w:lang w:val="en-GB"/>
              </w:rPr>
              <w:t xml:space="preserve"> </w:t>
            </w:r>
            <w:r w:rsidRPr="00B30CA2">
              <w:rPr>
                <w:rFonts w:ascii="Arial"/>
                <w:sz w:val="18"/>
                <w:lang w:val="en-GB"/>
              </w:rPr>
              <w:t>being</w:t>
            </w:r>
            <w:r w:rsidRPr="00B30CA2">
              <w:rPr>
                <w:rFonts w:ascii="Arial"/>
                <w:spacing w:val="-11"/>
                <w:sz w:val="18"/>
                <w:lang w:val="en-GB"/>
              </w:rPr>
              <w:t xml:space="preserve"> </w:t>
            </w:r>
            <w:r w:rsidRPr="00B30CA2">
              <w:rPr>
                <w:rFonts w:ascii="Arial"/>
                <w:sz w:val="18"/>
                <w:lang w:val="en-GB"/>
              </w:rPr>
              <w:t>conducted.</w:t>
            </w:r>
            <w:r>
              <w:rPr>
                <w:rStyle w:val="FootnoteReference"/>
                <w:rFonts w:ascii="Arial"/>
                <w:sz w:val="18"/>
                <w:lang w:val="en-GB"/>
              </w:rPr>
              <w:footnoteReference w:id="7"/>
            </w:r>
          </w:p>
        </w:tc>
        <w:tc>
          <w:tcPr>
            <w:tcW w:w="1584" w:type="dxa"/>
            <w:tcBorders>
              <w:top w:val="single" w:sz="3" w:space="0" w:color="B3B2B2"/>
              <w:left w:val="single" w:sz="3" w:space="0" w:color="9D9D9C"/>
              <w:bottom w:val="single" w:sz="3" w:space="0" w:color="B3B2B2"/>
              <w:right w:val="single" w:sz="3" w:space="0" w:color="9D9D9C"/>
            </w:tcBorders>
          </w:tcPr>
          <w:p w:rsidR="00834643" w:rsidRPr="00DC1C41" w:rsidDel="00024E37" w:rsidRDefault="00834643">
            <w:pPr>
              <w:pStyle w:val="TableParagraph"/>
              <w:tabs>
                <w:tab w:val="left" w:pos="1152"/>
              </w:tabs>
              <w:spacing w:before="120"/>
              <w:ind w:left="142"/>
              <w:rPr>
                <w:del w:id="133" w:author="Robinson, Thomas James (Student)" w:date="2016-10-20T12:15:00Z"/>
                <w:rFonts w:ascii="Arial"/>
                <w:sz w:val="18"/>
                <w:szCs w:val="18"/>
                <w:lang w:val="en-GB"/>
              </w:rPr>
            </w:pPr>
            <w:r w:rsidRPr="00DC1C41">
              <w:rPr>
                <w:rFonts w:ascii="Arial"/>
                <w:spacing w:val="-5"/>
                <w:w w:val="90"/>
                <w:sz w:val="18"/>
                <w:szCs w:val="18"/>
                <w:lang w:val="en-GB"/>
              </w:rPr>
              <w:t>Yes</w:t>
            </w:r>
            <w:r w:rsidRPr="00DC1C41">
              <w:rPr>
                <w:rFonts w:ascii="Arial"/>
                <w:spacing w:val="-5"/>
                <w:w w:val="90"/>
                <w:sz w:val="18"/>
                <w:szCs w:val="18"/>
                <w:lang w:val="en-GB"/>
              </w:rPr>
              <w:tab/>
            </w:r>
            <w:del w:id="134" w:author="Robinson, Thomas James (Student)" w:date="2016-10-20T12:15:00Z">
              <w:r w:rsidRPr="00DC1C41" w:rsidDel="00024E37">
                <w:rPr>
                  <w:rFonts w:ascii="Arial"/>
                  <w:sz w:val="18"/>
                  <w:szCs w:val="18"/>
                  <w:lang w:val="en-GB"/>
                </w:rPr>
                <w:delText>No</w:delText>
              </w:r>
            </w:del>
          </w:p>
          <w:p w:rsidR="00834643" w:rsidRPr="00DC1C41" w:rsidRDefault="00834643">
            <w:pPr>
              <w:pStyle w:val="TableParagraph"/>
              <w:tabs>
                <w:tab w:val="left" w:pos="1152"/>
              </w:tabs>
              <w:spacing w:before="120"/>
              <w:ind w:left="142"/>
              <w:rPr>
                <w:rFonts w:ascii="Arial" w:eastAsia="Arial" w:hAnsi="Arial" w:cs="Arial"/>
                <w:sz w:val="18"/>
                <w:szCs w:val="18"/>
                <w:lang w:val="en-GB"/>
              </w:rPr>
              <w:pPrChange w:id="135" w:author="Robinson, Thomas James (Student)" w:date="2016-10-20T12:15:00Z">
                <w:pPr>
                  <w:pStyle w:val="TableParagraph"/>
                  <w:tabs>
                    <w:tab w:val="left" w:pos="736"/>
                  </w:tabs>
                  <w:spacing w:before="120"/>
                  <w:ind w:left="142" w:right="220"/>
                </w:pPr>
              </w:pPrChange>
            </w:pPr>
            <w:del w:id="136" w:author="Robinson, Thomas James (Student)" w:date="2016-10-20T12:15:00Z">
              <w:r w:rsidRPr="00DC1C41" w:rsidDel="00024E37">
                <w:rPr>
                  <w:rFonts w:ascii="Arial"/>
                  <w:sz w:val="18"/>
                  <w:szCs w:val="18"/>
                  <w:lang w:val="en-GB"/>
                </w:rPr>
                <w:delText>Not</w:delText>
              </w:r>
              <w:r w:rsidRPr="00DC1C41" w:rsidDel="00024E37">
                <w:rPr>
                  <w:rFonts w:ascii="Arial"/>
                  <w:spacing w:val="-11"/>
                  <w:sz w:val="18"/>
                  <w:szCs w:val="18"/>
                  <w:lang w:val="en-GB"/>
                </w:rPr>
                <w:delText xml:space="preserve"> </w:delText>
              </w:r>
              <w:r w:rsidRPr="00DC1C41" w:rsidDel="00024E37">
                <w:rPr>
                  <w:rFonts w:ascii="Arial"/>
                  <w:sz w:val="18"/>
                  <w:szCs w:val="18"/>
                  <w:lang w:val="en-GB"/>
                </w:rPr>
                <w:delText>applicable</w:delText>
              </w:r>
            </w:del>
          </w:p>
        </w:tc>
      </w:tr>
      <w:tr w:rsidR="00F9321C" w:rsidRPr="00B30CA2" w:rsidTr="00BD5F07">
        <w:trPr>
          <w:trHeight w:hRule="exact" w:val="854"/>
        </w:trPr>
        <w:tc>
          <w:tcPr>
            <w:tcW w:w="415" w:type="dxa"/>
            <w:tcBorders>
              <w:top w:val="single" w:sz="3" w:space="0" w:color="B3B2B2"/>
              <w:left w:val="single" w:sz="3" w:space="0" w:color="B3B2B2"/>
              <w:bottom w:val="single" w:sz="3" w:space="0" w:color="B3B2B2"/>
              <w:right w:val="single" w:sz="3" w:space="0" w:color="9D9D9C"/>
            </w:tcBorders>
            <w:shd w:val="clear" w:color="auto" w:fill="EAF6FE"/>
          </w:tcPr>
          <w:p w:rsidR="00F9321C" w:rsidRPr="00A22F6B" w:rsidRDefault="00F9321C" w:rsidP="00BD5F07">
            <w:pPr>
              <w:pStyle w:val="TableParagraph"/>
              <w:spacing w:before="120"/>
              <w:jc w:val="center"/>
              <w:rPr>
                <w:rFonts w:ascii="Arial" w:eastAsia="Trebuchet MS" w:hAnsi="Arial" w:cs="Arial"/>
                <w:bCs/>
                <w:sz w:val="20"/>
                <w:szCs w:val="20"/>
                <w:lang w:val="en-GB"/>
              </w:rPr>
            </w:pPr>
            <w:r w:rsidRPr="00A22F6B">
              <w:rPr>
                <w:rFonts w:ascii="Arial" w:eastAsia="Trebuchet MS" w:hAnsi="Arial" w:cs="Arial"/>
                <w:bCs/>
                <w:sz w:val="20"/>
                <w:szCs w:val="20"/>
                <w:lang w:val="en-GB"/>
              </w:rPr>
              <w:t>5</w:t>
            </w:r>
          </w:p>
        </w:tc>
        <w:tc>
          <w:tcPr>
            <w:tcW w:w="8505" w:type="dxa"/>
            <w:tcBorders>
              <w:top w:val="single" w:sz="3" w:space="0" w:color="B3B2B2"/>
              <w:left w:val="single" w:sz="3" w:space="0" w:color="B3B2B2"/>
              <w:bottom w:val="single" w:sz="3" w:space="0" w:color="B3B2B2"/>
              <w:right w:val="single" w:sz="3" w:space="0" w:color="9D9D9C"/>
            </w:tcBorders>
            <w:shd w:val="clear" w:color="auto" w:fill="EAF6FE"/>
          </w:tcPr>
          <w:p w:rsidR="00F9321C" w:rsidRPr="00B30CA2" w:rsidRDefault="00F9321C" w:rsidP="00BD5F07">
            <w:pPr>
              <w:pStyle w:val="TableParagraph"/>
              <w:tabs>
                <w:tab w:val="left" w:pos="75"/>
              </w:tabs>
              <w:spacing w:before="120" w:line="254" w:lineRule="auto"/>
              <w:ind w:left="142" w:right="801"/>
              <w:rPr>
                <w:rFonts w:ascii="Trebuchet MS" w:eastAsia="Trebuchet MS" w:hAnsi="Trebuchet MS" w:cs="Trebuchet MS"/>
                <w:sz w:val="18"/>
                <w:szCs w:val="18"/>
                <w:lang w:val="en-GB"/>
              </w:rPr>
            </w:pPr>
            <w:r>
              <w:rPr>
                <w:rFonts w:ascii="Arial" w:hAnsi="Arial"/>
                <w:sz w:val="18"/>
                <w:lang w:val="en-GB"/>
              </w:rPr>
              <w:t>Fo</w:t>
            </w:r>
            <w:r w:rsidRPr="0000515D">
              <w:rPr>
                <w:rFonts w:ascii="Arial" w:hAnsi="Arial"/>
                <w:sz w:val="18"/>
                <w:lang w:val="en-GB"/>
              </w:rPr>
              <w:t>r research funded externally where the funding was acquired via Anglia Ruskin, I have</w:t>
            </w:r>
            <w:r w:rsidRPr="0000515D">
              <w:rPr>
                <w:rFonts w:ascii="Arial" w:hAnsi="Arial"/>
                <w:w w:val="94"/>
                <w:sz w:val="18"/>
                <w:lang w:val="en-GB"/>
              </w:rPr>
              <w:t xml:space="preserve"> </w:t>
            </w:r>
            <w:r w:rsidRPr="0000515D">
              <w:rPr>
                <w:rFonts w:ascii="Arial" w:hAnsi="Arial"/>
                <w:sz w:val="18"/>
                <w:lang w:val="en-GB"/>
              </w:rPr>
              <w:t>completed a Project Risk Assessment.</w:t>
            </w:r>
            <w:r>
              <w:rPr>
                <w:rStyle w:val="FootnoteReference"/>
                <w:rFonts w:ascii="Arial" w:hAnsi="Arial"/>
                <w:sz w:val="18"/>
                <w:lang w:val="en-GB"/>
              </w:rPr>
              <w:footnoteReference w:id="8"/>
            </w:r>
          </w:p>
        </w:tc>
        <w:tc>
          <w:tcPr>
            <w:tcW w:w="1584" w:type="dxa"/>
            <w:tcBorders>
              <w:top w:val="single" w:sz="3" w:space="0" w:color="B3B2B2"/>
              <w:left w:val="single" w:sz="3" w:space="0" w:color="9D9D9C"/>
              <w:bottom w:val="single" w:sz="3" w:space="0" w:color="B3B2B2"/>
              <w:right w:val="single" w:sz="3" w:space="0" w:color="9D9D9C"/>
            </w:tcBorders>
          </w:tcPr>
          <w:p w:rsidR="00F9321C" w:rsidRPr="00DC1C41" w:rsidDel="00024E37" w:rsidRDefault="00F9321C" w:rsidP="00BD5F07">
            <w:pPr>
              <w:pStyle w:val="TableParagraph"/>
              <w:tabs>
                <w:tab w:val="left" w:pos="1152"/>
              </w:tabs>
              <w:spacing w:before="120"/>
              <w:ind w:left="142"/>
              <w:rPr>
                <w:del w:id="137" w:author="Robinson, Thomas James (Student)" w:date="2016-10-20T12:16:00Z"/>
                <w:rFonts w:ascii="Arial"/>
                <w:sz w:val="18"/>
                <w:szCs w:val="18"/>
                <w:lang w:val="en-GB"/>
              </w:rPr>
            </w:pPr>
            <w:del w:id="138" w:author="Robinson, Thomas James (Student)" w:date="2016-10-20T12:16:00Z">
              <w:r w:rsidRPr="00DC1C41" w:rsidDel="00024E37">
                <w:rPr>
                  <w:rFonts w:ascii="Arial"/>
                  <w:spacing w:val="-5"/>
                  <w:w w:val="90"/>
                  <w:sz w:val="18"/>
                  <w:szCs w:val="18"/>
                  <w:lang w:val="en-GB"/>
                </w:rPr>
                <w:delText>Yes</w:delText>
              </w:r>
              <w:r w:rsidRPr="00DC1C41" w:rsidDel="00024E37">
                <w:rPr>
                  <w:rFonts w:ascii="Arial"/>
                  <w:spacing w:val="-5"/>
                  <w:w w:val="90"/>
                  <w:sz w:val="18"/>
                  <w:szCs w:val="18"/>
                  <w:lang w:val="en-GB"/>
                </w:rPr>
                <w:tab/>
              </w:r>
              <w:r w:rsidRPr="00DC1C41" w:rsidDel="00024E37">
                <w:rPr>
                  <w:rFonts w:ascii="Arial"/>
                  <w:sz w:val="18"/>
                  <w:szCs w:val="18"/>
                  <w:lang w:val="en-GB"/>
                </w:rPr>
                <w:delText>No</w:delText>
              </w:r>
            </w:del>
          </w:p>
          <w:p w:rsidR="00F9321C" w:rsidRPr="00DC1C41" w:rsidRDefault="00F9321C" w:rsidP="00BD5F07">
            <w:pPr>
              <w:pStyle w:val="TableParagraph"/>
              <w:spacing w:before="120"/>
              <w:ind w:left="142"/>
              <w:rPr>
                <w:rFonts w:ascii="Arial" w:eastAsia="Arial" w:hAnsi="Arial" w:cs="Arial"/>
                <w:sz w:val="18"/>
                <w:szCs w:val="18"/>
                <w:lang w:val="en-GB"/>
              </w:rPr>
            </w:pPr>
            <w:del w:id="139" w:author="Robinson, Thomas James (Student)" w:date="2016-10-20T12:16:00Z">
              <w:r w:rsidRPr="00DC1C41" w:rsidDel="00024E37">
                <w:rPr>
                  <w:rFonts w:ascii="Arial"/>
                  <w:sz w:val="18"/>
                  <w:szCs w:val="18"/>
                  <w:lang w:val="en-GB"/>
                </w:rPr>
                <w:delText>N</w:delText>
              </w:r>
            </w:del>
            <w:ins w:id="140" w:author="Robinson, Thomas James (Student)" w:date="2016-10-20T12:16:00Z">
              <w:r w:rsidR="00024E37">
                <w:rPr>
                  <w:rFonts w:ascii="Arial"/>
                  <w:sz w:val="18"/>
                  <w:szCs w:val="18"/>
                  <w:lang w:val="en-GB"/>
                </w:rPr>
                <w:t>N</w:t>
              </w:r>
            </w:ins>
            <w:r w:rsidRPr="00DC1C41">
              <w:rPr>
                <w:rFonts w:ascii="Arial"/>
                <w:sz w:val="18"/>
                <w:szCs w:val="18"/>
                <w:lang w:val="en-GB"/>
              </w:rPr>
              <w:t>ot</w:t>
            </w:r>
            <w:r w:rsidRPr="00DC1C41">
              <w:rPr>
                <w:rFonts w:ascii="Arial"/>
                <w:spacing w:val="-11"/>
                <w:sz w:val="18"/>
                <w:szCs w:val="18"/>
                <w:lang w:val="en-GB"/>
              </w:rPr>
              <w:t xml:space="preserve"> </w:t>
            </w:r>
            <w:r w:rsidRPr="00DC1C41">
              <w:rPr>
                <w:rFonts w:ascii="Arial"/>
                <w:sz w:val="18"/>
                <w:szCs w:val="18"/>
                <w:lang w:val="en-GB"/>
              </w:rPr>
              <w:t>applicable</w:t>
            </w:r>
          </w:p>
        </w:tc>
      </w:tr>
      <w:tr w:rsidR="00834643" w:rsidRPr="00B30CA2" w:rsidTr="00DC1C41">
        <w:trPr>
          <w:trHeight w:hRule="exact" w:val="854"/>
        </w:trPr>
        <w:tc>
          <w:tcPr>
            <w:tcW w:w="415" w:type="dxa"/>
            <w:tcBorders>
              <w:top w:val="single" w:sz="3" w:space="0" w:color="B3B2B2"/>
              <w:left w:val="single" w:sz="3" w:space="0" w:color="B3B2B2"/>
              <w:bottom w:val="single" w:sz="3" w:space="0" w:color="B3B2B2"/>
              <w:right w:val="single" w:sz="3" w:space="0" w:color="9D9D9C"/>
            </w:tcBorders>
            <w:shd w:val="clear" w:color="auto" w:fill="EAF6FE"/>
          </w:tcPr>
          <w:p w:rsidR="00834643" w:rsidRPr="00A22F6B" w:rsidRDefault="00F9321C" w:rsidP="00A22F6B">
            <w:pPr>
              <w:pStyle w:val="TableParagraph"/>
              <w:spacing w:before="120"/>
              <w:jc w:val="center"/>
              <w:rPr>
                <w:rFonts w:ascii="Arial" w:eastAsia="Trebuchet MS" w:hAnsi="Arial" w:cs="Arial"/>
                <w:bCs/>
                <w:sz w:val="20"/>
                <w:szCs w:val="20"/>
                <w:lang w:val="en-GB"/>
              </w:rPr>
            </w:pPr>
            <w:r>
              <w:rPr>
                <w:rFonts w:ascii="Arial" w:eastAsia="Trebuchet MS" w:hAnsi="Arial" w:cs="Arial"/>
                <w:bCs/>
                <w:sz w:val="20"/>
                <w:szCs w:val="20"/>
                <w:lang w:val="en-GB"/>
              </w:rPr>
              <w:t>6</w:t>
            </w:r>
          </w:p>
        </w:tc>
        <w:tc>
          <w:tcPr>
            <w:tcW w:w="8505" w:type="dxa"/>
            <w:tcBorders>
              <w:top w:val="single" w:sz="3" w:space="0" w:color="B3B2B2"/>
              <w:left w:val="single" w:sz="3" w:space="0" w:color="B3B2B2"/>
              <w:bottom w:val="single" w:sz="3" w:space="0" w:color="B3B2B2"/>
              <w:right w:val="single" w:sz="3" w:space="0" w:color="9D9D9C"/>
            </w:tcBorders>
            <w:shd w:val="clear" w:color="auto" w:fill="EAF6FE"/>
          </w:tcPr>
          <w:p w:rsidR="00834643" w:rsidRPr="00B30CA2" w:rsidRDefault="00F9321C" w:rsidP="00A22F6B">
            <w:pPr>
              <w:pStyle w:val="TableParagraph"/>
              <w:tabs>
                <w:tab w:val="left" w:pos="75"/>
              </w:tabs>
              <w:spacing w:before="120" w:line="254" w:lineRule="auto"/>
              <w:ind w:left="142" w:right="801"/>
              <w:rPr>
                <w:rFonts w:ascii="Trebuchet MS" w:eastAsia="Trebuchet MS" w:hAnsi="Trebuchet MS" w:cs="Trebuchet MS"/>
                <w:sz w:val="18"/>
                <w:szCs w:val="18"/>
                <w:lang w:val="en-GB"/>
              </w:rPr>
            </w:pPr>
            <w:r w:rsidRPr="00F9321C">
              <w:rPr>
                <w:rFonts w:ascii="Arial" w:hAnsi="Arial"/>
                <w:sz w:val="18"/>
                <w:lang w:val="en-GB"/>
              </w:rPr>
              <w:t>I have attached my confirmation of passing a Safeguarding course.</w:t>
            </w:r>
          </w:p>
        </w:tc>
        <w:tc>
          <w:tcPr>
            <w:tcW w:w="1584" w:type="dxa"/>
            <w:tcBorders>
              <w:top w:val="single" w:sz="3" w:space="0" w:color="B3B2B2"/>
              <w:left w:val="single" w:sz="3" w:space="0" w:color="9D9D9C"/>
              <w:bottom w:val="single" w:sz="3" w:space="0" w:color="B3B2B2"/>
              <w:right w:val="single" w:sz="3" w:space="0" w:color="9D9D9C"/>
            </w:tcBorders>
          </w:tcPr>
          <w:p w:rsidR="00834643" w:rsidRPr="00DC1C41" w:rsidDel="00024E37" w:rsidRDefault="00834643">
            <w:pPr>
              <w:pStyle w:val="TableParagraph"/>
              <w:tabs>
                <w:tab w:val="left" w:pos="1152"/>
              </w:tabs>
              <w:spacing w:before="120"/>
              <w:ind w:left="142"/>
              <w:rPr>
                <w:del w:id="141" w:author="Robinson, Thomas James (Student)" w:date="2016-10-20T12:16:00Z"/>
                <w:rFonts w:ascii="Arial"/>
                <w:sz w:val="18"/>
                <w:szCs w:val="18"/>
                <w:lang w:val="en-GB"/>
              </w:rPr>
            </w:pPr>
            <w:r w:rsidRPr="00DC1C41">
              <w:rPr>
                <w:rFonts w:ascii="Arial"/>
                <w:spacing w:val="-5"/>
                <w:w w:val="90"/>
                <w:sz w:val="18"/>
                <w:szCs w:val="18"/>
                <w:lang w:val="en-GB"/>
              </w:rPr>
              <w:t>Yes</w:t>
            </w:r>
            <w:r w:rsidRPr="00DC1C41">
              <w:rPr>
                <w:rFonts w:ascii="Arial"/>
                <w:spacing w:val="-5"/>
                <w:w w:val="90"/>
                <w:sz w:val="18"/>
                <w:szCs w:val="18"/>
                <w:lang w:val="en-GB"/>
              </w:rPr>
              <w:tab/>
            </w:r>
            <w:del w:id="142" w:author="Robinson, Thomas James (Student)" w:date="2016-10-20T12:16:00Z">
              <w:r w:rsidRPr="00DC1C41" w:rsidDel="00024E37">
                <w:rPr>
                  <w:rFonts w:ascii="Arial"/>
                  <w:sz w:val="18"/>
                  <w:szCs w:val="18"/>
                  <w:lang w:val="en-GB"/>
                </w:rPr>
                <w:delText>No</w:delText>
              </w:r>
            </w:del>
          </w:p>
          <w:p w:rsidR="00834643" w:rsidRPr="00DC1C41" w:rsidRDefault="00834643">
            <w:pPr>
              <w:pStyle w:val="TableParagraph"/>
              <w:tabs>
                <w:tab w:val="left" w:pos="1152"/>
              </w:tabs>
              <w:spacing w:before="120"/>
              <w:ind w:left="142"/>
              <w:rPr>
                <w:rFonts w:ascii="Arial" w:eastAsia="Arial" w:hAnsi="Arial" w:cs="Arial"/>
                <w:sz w:val="18"/>
                <w:szCs w:val="18"/>
                <w:lang w:val="en-GB"/>
              </w:rPr>
              <w:pPrChange w:id="143" w:author="Robinson, Thomas James (Student)" w:date="2016-10-20T12:16:00Z">
                <w:pPr>
                  <w:pStyle w:val="TableParagraph"/>
                  <w:spacing w:before="120"/>
                  <w:ind w:left="142"/>
                </w:pPr>
              </w:pPrChange>
            </w:pPr>
            <w:del w:id="144" w:author="Robinson, Thomas James (Student)" w:date="2016-10-20T12:16:00Z">
              <w:r w:rsidRPr="00DC1C41" w:rsidDel="00024E37">
                <w:rPr>
                  <w:rFonts w:ascii="Arial"/>
                  <w:sz w:val="18"/>
                  <w:szCs w:val="18"/>
                  <w:lang w:val="en-GB"/>
                </w:rPr>
                <w:delText>Not</w:delText>
              </w:r>
              <w:r w:rsidRPr="00DC1C41" w:rsidDel="00024E37">
                <w:rPr>
                  <w:rFonts w:ascii="Arial"/>
                  <w:spacing w:val="-11"/>
                  <w:sz w:val="18"/>
                  <w:szCs w:val="18"/>
                  <w:lang w:val="en-GB"/>
                </w:rPr>
                <w:delText xml:space="preserve"> </w:delText>
              </w:r>
              <w:r w:rsidRPr="00DC1C41" w:rsidDel="00024E37">
                <w:rPr>
                  <w:rFonts w:ascii="Arial"/>
                  <w:sz w:val="18"/>
                  <w:szCs w:val="18"/>
                  <w:lang w:val="en-GB"/>
                </w:rPr>
                <w:delText>applicable</w:delText>
              </w:r>
            </w:del>
          </w:p>
        </w:tc>
      </w:tr>
      <w:tr w:rsidR="00D16FF1" w:rsidRPr="00B30CA2" w:rsidTr="004053DA">
        <w:trPr>
          <w:trHeight w:hRule="exact" w:val="1088"/>
        </w:trPr>
        <w:tc>
          <w:tcPr>
            <w:tcW w:w="415" w:type="dxa"/>
            <w:tcBorders>
              <w:top w:val="single" w:sz="3" w:space="0" w:color="B3B2B2"/>
              <w:left w:val="single" w:sz="3" w:space="0" w:color="B3B2B2"/>
              <w:bottom w:val="single" w:sz="3" w:space="0" w:color="B3B2B2"/>
              <w:right w:val="single" w:sz="3" w:space="0" w:color="9D9D9C"/>
            </w:tcBorders>
            <w:shd w:val="clear" w:color="auto" w:fill="EAF6FE"/>
          </w:tcPr>
          <w:p w:rsidR="00D16FF1" w:rsidRDefault="00D16FF1" w:rsidP="00A22F6B">
            <w:pPr>
              <w:pStyle w:val="TableParagraph"/>
              <w:spacing w:before="120"/>
              <w:jc w:val="center"/>
              <w:rPr>
                <w:rFonts w:ascii="Arial" w:eastAsia="Trebuchet MS" w:hAnsi="Arial" w:cs="Arial"/>
                <w:bCs/>
                <w:sz w:val="20"/>
                <w:szCs w:val="20"/>
                <w:lang w:val="en-GB"/>
              </w:rPr>
            </w:pPr>
            <w:r>
              <w:rPr>
                <w:rFonts w:ascii="Arial" w:eastAsia="Trebuchet MS" w:hAnsi="Arial" w:cs="Arial"/>
                <w:bCs/>
                <w:sz w:val="20"/>
                <w:szCs w:val="20"/>
                <w:lang w:val="en-GB"/>
              </w:rPr>
              <w:t>7</w:t>
            </w:r>
          </w:p>
        </w:tc>
        <w:tc>
          <w:tcPr>
            <w:tcW w:w="8505" w:type="dxa"/>
            <w:tcBorders>
              <w:top w:val="single" w:sz="3" w:space="0" w:color="B3B2B2"/>
              <w:left w:val="single" w:sz="3" w:space="0" w:color="B3B2B2"/>
              <w:bottom w:val="single" w:sz="3" w:space="0" w:color="B3B2B2"/>
              <w:right w:val="single" w:sz="3" w:space="0" w:color="9D9D9C"/>
            </w:tcBorders>
            <w:shd w:val="clear" w:color="auto" w:fill="EAF6FE"/>
          </w:tcPr>
          <w:p w:rsidR="00D16FF1" w:rsidRDefault="00D16FF1" w:rsidP="00A22F6B">
            <w:pPr>
              <w:pStyle w:val="TableParagraph"/>
              <w:tabs>
                <w:tab w:val="left" w:pos="75"/>
              </w:tabs>
              <w:spacing w:before="120" w:line="254" w:lineRule="auto"/>
              <w:ind w:left="142" w:right="801"/>
              <w:rPr>
                <w:rFonts w:ascii="Arial" w:hAnsi="Arial"/>
                <w:sz w:val="18"/>
                <w:lang w:val="en-GB"/>
              </w:rPr>
            </w:pPr>
            <w:r>
              <w:rPr>
                <w:rFonts w:ascii="Arial" w:hAnsi="Arial"/>
                <w:sz w:val="18"/>
                <w:lang w:val="en-GB"/>
              </w:rPr>
              <w:t>If my research project involves a contract between Anglia Ruskin University and an external party, I have had the contract approved by the Secretary and Clerk’s Offic</w:t>
            </w:r>
            <w:r w:rsidR="00690084">
              <w:rPr>
                <w:rFonts w:ascii="Arial" w:hAnsi="Arial"/>
                <w:sz w:val="18"/>
                <w:lang w:val="en-GB"/>
              </w:rPr>
              <w:t>e</w:t>
            </w:r>
            <w:r w:rsidR="00690084">
              <w:rPr>
                <w:rStyle w:val="FootnoteReference"/>
                <w:rFonts w:ascii="Arial" w:hAnsi="Arial"/>
                <w:sz w:val="18"/>
                <w:lang w:val="en-GB"/>
              </w:rPr>
              <w:footnoteReference w:id="9"/>
            </w:r>
          </w:p>
          <w:p w:rsidR="00D16FF1" w:rsidRPr="00F9321C" w:rsidRDefault="00D16FF1" w:rsidP="00F7421E">
            <w:pPr>
              <w:pStyle w:val="TableParagraph"/>
              <w:tabs>
                <w:tab w:val="left" w:pos="75"/>
              </w:tabs>
              <w:spacing w:before="120" w:line="254" w:lineRule="auto"/>
              <w:ind w:left="142" w:right="801"/>
              <w:jc w:val="center"/>
              <w:rPr>
                <w:rFonts w:ascii="Arial" w:hAnsi="Arial"/>
                <w:sz w:val="18"/>
                <w:lang w:val="en-GB"/>
              </w:rPr>
            </w:pPr>
          </w:p>
        </w:tc>
        <w:tc>
          <w:tcPr>
            <w:tcW w:w="1584" w:type="dxa"/>
            <w:tcBorders>
              <w:top w:val="single" w:sz="3" w:space="0" w:color="B3B2B2"/>
              <w:left w:val="single" w:sz="3" w:space="0" w:color="9D9D9C"/>
              <w:bottom w:val="single" w:sz="3" w:space="0" w:color="B3B2B2"/>
              <w:right w:val="single" w:sz="3" w:space="0" w:color="9D9D9C"/>
            </w:tcBorders>
          </w:tcPr>
          <w:p w:rsidR="00D16FF1" w:rsidRPr="00DC1C41" w:rsidDel="00024E37" w:rsidRDefault="00D16FF1" w:rsidP="00D16FF1">
            <w:pPr>
              <w:pStyle w:val="TableParagraph"/>
              <w:tabs>
                <w:tab w:val="left" w:pos="1152"/>
              </w:tabs>
              <w:spacing w:before="120"/>
              <w:ind w:left="142"/>
              <w:rPr>
                <w:del w:id="145" w:author="Robinson, Thomas James (Student)" w:date="2016-10-20T12:16:00Z"/>
                <w:rFonts w:ascii="Arial"/>
                <w:sz w:val="18"/>
                <w:szCs w:val="18"/>
                <w:lang w:val="en-GB"/>
              </w:rPr>
            </w:pPr>
            <w:del w:id="146" w:author="Robinson, Thomas James (Student)" w:date="2016-10-20T12:16:00Z">
              <w:r w:rsidRPr="00DC1C41" w:rsidDel="00024E37">
                <w:rPr>
                  <w:rFonts w:ascii="Arial"/>
                  <w:spacing w:val="-5"/>
                  <w:w w:val="90"/>
                  <w:sz w:val="18"/>
                  <w:szCs w:val="18"/>
                  <w:lang w:val="en-GB"/>
                </w:rPr>
                <w:delText>Yes</w:delText>
              </w:r>
              <w:r w:rsidRPr="00DC1C41" w:rsidDel="00024E37">
                <w:rPr>
                  <w:rFonts w:ascii="Arial"/>
                  <w:spacing w:val="-5"/>
                  <w:w w:val="90"/>
                  <w:sz w:val="18"/>
                  <w:szCs w:val="18"/>
                  <w:lang w:val="en-GB"/>
                </w:rPr>
                <w:tab/>
              </w:r>
              <w:r w:rsidRPr="00DC1C41" w:rsidDel="00024E37">
                <w:rPr>
                  <w:rFonts w:ascii="Arial"/>
                  <w:sz w:val="18"/>
                  <w:szCs w:val="18"/>
                  <w:lang w:val="en-GB"/>
                </w:rPr>
                <w:delText>No</w:delText>
              </w:r>
            </w:del>
          </w:p>
          <w:p w:rsidR="00D16FF1" w:rsidRPr="00DC1C41" w:rsidRDefault="00D16FF1" w:rsidP="00D16FF1">
            <w:pPr>
              <w:pStyle w:val="TableParagraph"/>
              <w:tabs>
                <w:tab w:val="left" w:pos="1152"/>
              </w:tabs>
              <w:spacing w:before="120"/>
              <w:ind w:left="142"/>
              <w:rPr>
                <w:rFonts w:ascii="Arial"/>
                <w:spacing w:val="-5"/>
                <w:w w:val="90"/>
                <w:sz w:val="18"/>
                <w:szCs w:val="18"/>
                <w:lang w:val="en-GB"/>
              </w:rPr>
            </w:pPr>
            <w:r w:rsidRPr="00DC1C41">
              <w:rPr>
                <w:rFonts w:ascii="Arial"/>
                <w:sz w:val="18"/>
                <w:szCs w:val="18"/>
                <w:lang w:val="en-GB"/>
              </w:rPr>
              <w:t>Not</w:t>
            </w:r>
            <w:r w:rsidRPr="00DC1C41">
              <w:rPr>
                <w:rFonts w:ascii="Arial"/>
                <w:spacing w:val="-11"/>
                <w:sz w:val="18"/>
                <w:szCs w:val="18"/>
                <w:lang w:val="en-GB"/>
              </w:rPr>
              <w:t xml:space="preserve"> </w:t>
            </w:r>
            <w:r w:rsidRPr="00DC1C41">
              <w:rPr>
                <w:rFonts w:ascii="Arial"/>
                <w:sz w:val="18"/>
                <w:szCs w:val="18"/>
                <w:lang w:val="en-GB"/>
              </w:rPr>
              <w:t>applicable</w:t>
            </w:r>
          </w:p>
        </w:tc>
      </w:tr>
    </w:tbl>
    <w:p w:rsidR="006671A1" w:rsidRPr="00B30CA2" w:rsidRDefault="006671A1">
      <w:pPr>
        <w:rPr>
          <w:rFonts w:ascii="Trebuchet MS" w:eastAsia="Trebuchet MS" w:hAnsi="Trebuchet MS" w:cs="Trebuchet MS"/>
          <w:b/>
          <w:bCs/>
          <w:sz w:val="20"/>
          <w:szCs w:val="20"/>
          <w:lang w:val="en-GB"/>
        </w:rPr>
      </w:pPr>
    </w:p>
    <w:p w:rsidR="006671A1" w:rsidRPr="00B30CA2" w:rsidRDefault="006671A1">
      <w:pPr>
        <w:rPr>
          <w:rFonts w:ascii="Trebuchet MS" w:eastAsia="Trebuchet MS" w:hAnsi="Trebuchet MS" w:cs="Trebuchet MS"/>
          <w:b/>
          <w:bCs/>
          <w:sz w:val="20"/>
          <w:szCs w:val="20"/>
          <w:lang w:val="en-GB"/>
        </w:rPr>
      </w:pPr>
    </w:p>
    <w:p w:rsidR="006671A1" w:rsidRPr="00B30CA2" w:rsidRDefault="006671A1">
      <w:pPr>
        <w:rPr>
          <w:rFonts w:ascii="Trebuchet MS" w:eastAsia="Trebuchet MS" w:hAnsi="Trebuchet MS" w:cs="Trebuchet MS"/>
          <w:b/>
          <w:bCs/>
          <w:sz w:val="20"/>
          <w:szCs w:val="20"/>
          <w:lang w:val="en-GB"/>
        </w:rPr>
      </w:pPr>
    </w:p>
    <w:tbl>
      <w:tblPr>
        <w:tblW w:w="10340" w:type="dxa"/>
        <w:tblInd w:w="288" w:type="dxa"/>
        <w:tblLayout w:type="fixed"/>
        <w:tblCellMar>
          <w:left w:w="0" w:type="dxa"/>
          <w:right w:w="0" w:type="dxa"/>
        </w:tblCellMar>
        <w:tblLook w:val="01E0" w:firstRow="1" w:lastRow="1" w:firstColumn="1" w:lastColumn="1" w:noHBand="0" w:noVBand="0"/>
      </w:tblPr>
      <w:tblGrid>
        <w:gridCol w:w="10340"/>
      </w:tblGrid>
      <w:tr w:rsidR="007D4CD1" w:rsidRPr="00B30CA2" w:rsidTr="00AA5023">
        <w:trPr>
          <w:trHeight w:hRule="exact" w:val="340"/>
        </w:trPr>
        <w:tc>
          <w:tcPr>
            <w:tcW w:w="10340" w:type="dxa"/>
            <w:tcBorders>
              <w:top w:val="single" w:sz="3" w:space="0" w:color="B3B2B2"/>
              <w:left w:val="single" w:sz="3" w:space="0" w:color="B3B2B2"/>
              <w:bottom w:val="single" w:sz="3" w:space="0" w:color="B3B2B2"/>
              <w:right w:val="single" w:sz="3" w:space="0" w:color="9D9D9C"/>
            </w:tcBorders>
            <w:shd w:val="clear" w:color="auto" w:fill="A1DAF8"/>
          </w:tcPr>
          <w:p w:rsidR="007D4CD1" w:rsidRPr="00B30CA2" w:rsidRDefault="007D4CD1" w:rsidP="00C768FD">
            <w:pPr>
              <w:pStyle w:val="TableParagraph"/>
              <w:spacing w:before="44"/>
              <w:ind w:left="75"/>
              <w:rPr>
                <w:rFonts w:ascii="Calibri" w:eastAsia="Calibri" w:hAnsi="Calibri" w:cs="Calibri"/>
                <w:lang w:val="en-GB"/>
              </w:rPr>
            </w:pPr>
            <w:r>
              <w:rPr>
                <w:rFonts w:ascii="Calibri"/>
                <w:b/>
                <w:w w:val="110"/>
                <w:lang w:val="en-GB"/>
              </w:rPr>
              <w:t xml:space="preserve">Confirmation of </w:t>
            </w:r>
            <w:r w:rsidRPr="00B30CA2">
              <w:rPr>
                <w:rFonts w:ascii="Calibri"/>
                <w:b/>
                <w:w w:val="110"/>
                <w:lang w:val="en-GB"/>
              </w:rPr>
              <w:t xml:space="preserve">Data </w:t>
            </w:r>
            <w:r w:rsidRPr="00B30CA2">
              <w:rPr>
                <w:rFonts w:ascii="Calibri"/>
                <w:b/>
                <w:spacing w:val="-3"/>
                <w:w w:val="110"/>
                <w:lang w:val="en-GB"/>
              </w:rPr>
              <w:t>Storage</w:t>
            </w:r>
            <w:r w:rsidRPr="00B30CA2">
              <w:rPr>
                <w:rFonts w:ascii="Calibri"/>
                <w:b/>
                <w:spacing w:val="5"/>
                <w:w w:val="110"/>
                <w:lang w:val="en-GB"/>
              </w:rPr>
              <w:t xml:space="preserve"> </w:t>
            </w:r>
            <w:r w:rsidRPr="00B30CA2">
              <w:rPr>
                <w:rFonts w:ascii="Calibri"/>
                <w:b/>
                <w:w w:val="110"/>
                <w:lang w:val="en-GB"/>
              </w:rPr>
              <w:t>Compliance</w:t>
            </w:r>
          </w:p>
        </w:tc>
      </w:tr>
      <w:tr w:rsidR="007D4CD1" w:rsidRPr="00B30CA2" w:rsidTr="00AA5023">
        <w:trPr>
          <w:trHeight w:hRule="exact" w:val="4259"/>
        </w:trPr>
        <w:tc>
          <w:tcPr>
            <w:tcW w:w="10340" w:type="dxa"/>
            <w:tcBorders>
              <w:top w:val="single" w:sz="3" w:space="0" w:color="B3B2B2"/>
              <w:left w:val="single" w:sz="3" w:space="0" w:color="B3B2B2"/>
              <w:bottom w:val="single" w:sz="3" w:space="0" w:color="B3B2B2"/>
              <w:right w:val="single" w:sz="3" w:space="0" w:color="9D9D9C"/>
            </w:tcBorders>
            <w:shd w:val="clear" w:color="auto" w:fill="EAF6FE"/>
          </w:tcPr>
          <w:p w:rsidR="007D4CD1" w:rsidRDefault="007D4CD1" w:rsidP="00C768FD">
            <w:pPr>
              <w:pStyle w:val="TableParagraph"/>
              <w:spacing w:before="51"/>
              <w:ind w:left="75"/>
              <w:rPr>
                <w:rFonts w:ascii="Trebuchet MS"/>
                <w:b/>
                <w:sz w:val="18"/>
                <w:lang w:val="en-GB"/>
              </w:rPr>
            </w:pPr>
            <w:r>
              <w:rPr>
                <w:rFonts w:ascii="Trebuchet MS"/>
                <w:b/>
                <w:sz w:val="18"/>
                <w:lang w:val="en-GB"/>
              </w:rPr>
              <w:t>By sending this form you confirm that</w:t>
            </w:r>
            <w:r w:rsidRPr="00B30CA2">
              <w:rPr>
                <w:rFonts w:ascii="Trebuchet MS"/>
                <w:b/>
                <w:sz w:val="18"/>
                <w:lang w:val="en-GB"/>
              </w:rPr>
              <w:t>:</w:t>
            </w:r>
          </w:p>
          <w:p w:rsidR="00AA5023" w:rsidRPr="00B30CA2" w:rsidRDefault="00AA5023" w:rsidP="00C768FD">
            <w:pPr>
              <w:pStyle w:val="TableParagraph"/>
              <w:spacing w:before="51"/>
              <w:ind w:left="75"/>
              <w:rPr>
                <w:rFonts w:ascii="Trebuchet MS" w:eastAsia="Trebuchet MS" w:hAnsi="Trebuchet MS" w:cs="Trebuchet MS"/>
                <w:sz w:val="18"/>
                <w:szCs w:val="18"/>
                <w:lang w:val="en-GB"/>
              </w:rPr>
            </w:pPr>
          </w:p>
          <w:p w:rsidR="007D4CD1" w:rsidRPr="00E83769" w:rsidRDefault="007D4CD1" w:rsidP="00AA5023">
            <w:pPr>
              <w:pStyle w:val="TableParagraph"/>
              <w:numPr>
                <w:ilvl w:val="0"/>
                <w:numId w:val="2"/>
              </w:numPr>
              <w:spacing w:before="68"/>
              <w:ind w:left="701" w:hanging="586"/>
              <w:rPr>
                <w:rFonts w:ascii="Arial" w:eastAsia="Arial" w:hAnsi="Arial" w:cs="Arial"/>
                <w:sz w:val="18"/>
                <w:szCs w:val="18"/>
                <w:lang w:val="en-GB"/>
              </w:rPr>
            </w:pPr>
            <w:r w:rsidRPr="00E83769">
              <w:rPr>
                <w:rFonts w:ascii="Arial" w:hAnsi="Arial"/>
                <w:sz w:val="18"/>
                <w:lang w:val="en-GB"/>
              </w:rPr>
              <w:t xml:space="preserve">Physical documents </w:t>
            </w:r>
            <w:r w:rsidR="00853618">
              <w:rPr>
                <w:rFonts w:ascii="Arial" w:hAnsi="Arial"/>
                <w:sz w:val="18"/>
                <w:lang w:val="en-GB"/>
              </w:rPr>
              <w:t xml:space="preserve">containing personal or confidential information </w:t>
            </w:r>
            <w:r w:rsidRPr="00E83769">
              <w:rPr>
                <w:rFonts w:ascii="Arial" w:hAnsi="Arial"/>
                <w:sz w:val="18"/>
                <w:lang w:val="en-GB"/>
              </w:rPr>
              <w:t>will be stored securely and only accessible to the research team and other authorised individuals.</w:t>
            </w:r>
          </w:p>
          <w:p w:rsidR="007D4CD1" w:rsidRPr="00853618" w:rsidRDefault="007D4CD1" w:rsidP="00AA5023">
            <w:pPr>
              <w:pStyle w:val="TableParagraph"/>
              <w:spacing w:line="254" w:lineRule="auto"/>
              <w:ind w:left="701" w:right="783" w:hanging="586"/>
              <w:rPr>
                <w:rFonts w:ascii="Arial" w:hAnsi="Arial"/>
                <w:sz w:val="18"/>
                <w:lang w:val="en-GB"/>
              </w:rPr>
            </w:pPr>
          </w:p>
          <w:p w:rsidR="00853618" w:rsidRPr="00E83769" w:rsidRDefault="007D4CD1" w:rsidP="00AA5023">
            <w:pPr>
              <w:pStyle w:val="TableParagraph"/>
              <w:numPr>
                <w:ilvl w:val="0"/>
                <w:numId w:val="2"/>
              </w:numPr>
              <w:spacing w:line="254" w:lineRule="auto"/>
              <w:ind w:left="701" w:right="783" w:hanging="586"/>
              <w:rPr>
                <w:rFonts w:ascii="Arial" w:hAnsi="Arial"/>
                <w:sz w:val="18"/>
                <w:lang w:val="en-GB"/>
              </w:rPr>
            </w:pPr>
            <w:r w:rsidRPr="00E83769">
              <w:rPr>
                <w:rFonts w:ascii="Arial" w:hAnsi="Arial"/>
                <w:sz w:val="18"/>
                <w:lang w:val="en-GB"/>
              </w:rPr>
              <w:t>You will not store protected information [as defined by the Data Protection Act 1998] in personal cloud services, such as Dropbox, Google Drive or Microsoft OneDrive</w:t>
            </w:r>
            <w:r w:rsidR="00853618">
              <w:rPr>
                <w:rFonts w:ascii="Arial" w:hAnsi="Arial"/>
                <w:sz w:val="18"/>
                <w:lang w:val="en-GB"/>
              </w:rPr>
              <w:t xml:space="preserve"> </w:t>
            </w:r>
            <w:r w:rsidR="00853618" w:rsidRPr="00E83769">
              <w:rPr>
                <w:rFonts w:ascii="Arial" w:hAnsi="Arial"/>
                <w:sz w:val="18"/>
                <w:lang w:val="en-GB"/>
              </w:rPr>
              <w:t>as their quality or security cannot be guaranteed.</w:t>
            </w:r>
          </w:p>
          <w:p w:rsidR="007D4CD1" w:rsidRPr="00853618" w:rsidRDefault="007D4CD1" w:rsidP="00AA5023">
            <w:pPr>
              <w:pStyle w:val="TableParagraph"/>
              <w:spacing w:line="254" w:lineRule="auto"/>
              <w:ind w:left="701" w:right="783" w:hanging="586"/>
              <w:rPr>
                <w:rFonts w:ascii="Arial" w:hAnsi="Arial"/>
                <w:sz w:val="18"/>
                <w:lang w:val="en-GB"/>
              </w:rPr>
            </w:pPr>
          </w:p>
          <w:p w:rsidR="007D4CD1" w:rsidRPr="00E83769" w:rsidRDefault="00E83769" w:rsidP="00AA5023">
            <w:pPr>
              <w:pStyle w:val="TableParagraph"/>
              <w:numPr>
                <w:ilvl w:val="0"/>
                <w:numId w:val="2"/>
              </w:numPr>
              <w:spacing w:line="254" w:lineRule="auto"/>
              <w:ind w:left="701" w:right="783" w:hanging="586"/>
              <w:rPr>
                <w:rFonts w:ascii="Arial" w:hAnsi="Arial"/>
                <w:sz w:val="18"/>
                <w:lang w:val="en-GB"/>
              </w:rPr>
            </w:pPr>
            <w:r w:rsidRPr="00E83769">
              <w:rPr>
                <w:rFonts w:ascii="Arial" w:hAnsi="Arial"/>
                <w:sz w:val="18"/>
                <w:lang w:val="en-GB"/>
              </w:rPr>
              <w:t>A</w:t>
            </w:r>
            <w:r w:rsidR="007D4CD1" w:rsidRPr="00E83769">
              <w:rPr>
                <w:rFonts w:ascii="Arial" w:hAnsi="Arial"/>
                <w:sz w:val="18"/>
                <w:lang w:val="en-GB"/>
              </w:rPr>
              <w:t xml:space="preserve">ny portable media, such as USB storage devices, removable hard drives, CDs or DVDs, that are used to hold personal, confidential or sensitive data </w:t>
            </w:r>
            <w:r w:rsidRPr="00E83769">
              <w:rPr>
                <w:rFonts w:ascii="Arial" w:hAnsi="Arial"/>
                <w:sz w:val="18"/>
                <w:lang w:val="en-GB"/>
              </w:rPr>
              <w:t xml:space="preserve">will be </w:t>
            </w:r>
            <w:r w:rsidR="007D4CD1" w:rsidRPr="00E83769">
              <w:rPr>
                <w:rFonts w:ascii="Arial" w:hAnsi="Arial"/>
                <w:sz w:val="18"/>
                <w:lang w:val="en-GB"/>
              </w:rPr>
              <w:t>securely stored on-premises and appropriately encrypted when used off-premises.</w:t>
            </w:r>
          </w:p>
          <w:p w:rsidR="007D4CD1" w:rsidRPr="00E83769" w:rsidRDefault="007D4CD1" w:rsidP="00AA5023">
            <w:pPr>
              <w:pStyle w:val="TableParagraph"/>
              <w:spacing w:line="254" w:lineRule="auto"/>
              <w:ind w:left="701" w:right="783" w:hanging="586"/>
              <w:rPr>
                <w:rFonts w:ascii="Arial" w:hAnsi="Arial"/>
                <w:sz w:val="18"/>
                <w:lang w:val="en-GB"/>
              </w:rPr>
            </w:pPr>
          </w:p>
          <w:p w:rsidR="007D4CD1" w:rsidRPr="00E83769" w:rsidRDefault="00E83769" w:rsidP="00AA5023">
            <w:pPr>
              <w:pStyle w:val="TableParagraph"/>
              <w:numPr>
                <w:ilvl w:val="0"/>
                <w:numId w:val="2"/>
              </w:numPr>
              <w:spacing w:line="254" w:lineRule="auto"/>
              <w:ind w:left="701" w:right="783" w:hanging="586"/>
              <w:rPr>
                <w:rFonts w:ascii="Arial" w:eastAsia="Arial" w:hAnsi="Arial" w:cs="Arial"/>
                <w:sz w:val="18"/>
                <w:szCs w:val="18"/>
                <w:lang w:val="en-GB"/>
              </w:rPr>
            </w:pPr>
            <w:r w:rsidRPr="00E83769">
              <w:rPr>
                <w:rFonts w:ascii="Arial" w:eastAsia="Arial" w:hAnsi="Arial" w:cs="Arial"/>
                <w:sz w:val="18"/>
                <w:szCs w:val="18"/>
                <w:lang w:val="en-GB"/>
              </w:rPr>
              <w:t>A</w:t>
            </w:r>
            <w:r w:rsidR="007D4CD1" w:rsidRPr="00E83769">
              <w:rPr>
                <w:rFonts w:ascii="Arial" w:eastAsia="Arial" w:hAnsi="Arial" w:cs="Arial"/>
                <w:sz w:val="18"/>
                <w:szCs w:val="18"/>
                <w:lang w:val="en-GB"/>
              </w:rPr>
              <w:t xml:space="preserve">ccess to our remote desktop facilities </w:t>
            </w:r>
            <w:r w:rsidRPr="00E83769">
              <w:rPr>
                <w:rFonts w:ascii="Arial" w:eastAsia="Arial" w:hAnsi="Arial" w:cs="Arial"/>
                <w:sz w:val="18"/>
                <w:szCs w:val="18"/>
                <w:lang w:val="en-GB"/>
              </w:rPr>
              <w:t xml:space="preserve">will </w:t>
            </w:r>
            <w:r w:rsidR="007D4CD1" w:rsidRPr="00E83769">
              <w:rPr>
                <w:rFonts w:ascii="Arial" w:eastAsia="Arial" w:hAnsi="Arial" w:cs="Arial"/>
                <w:sz w:val="18"/>
                <w:szCs w:val="18"/>
                <w:lang w:val="en-GB"/>
              </w:rPr>
              <w:t xml:space="preserve">always </w:t>
            </w:r>
            <w:r w:rsidRPr="00E83769">
              <w:rPr>
                <w:rFonts w:ascii="Arial" w:eastAsia="Arial" w:hAnsi="Arial" w:cs="Arial"/>
                <w:sz w:val="18"/>
                <w:szCs w:val="18"/>
                <w:lang w:val="en-GB"/>
              </w:rPr>
              <w:t xml:space="preserve">be </w:t>
            </w:r>
            <w:r w:rsidR="007D4CD1" w:rsidRPr="00E83769">
              <w:rPr>
                <w:rFonts w:ascii="Arial" w:eastAsia="Arial" w:hAnsi="Arial" w:cs="Arial"/>
                <w:sz w:val="18"/>
                <w:szCs w:val="18"/>
                <w:lang w:val="en-GB"/>
              </w:rPr>
              <w:t>via an approved connection.</w:t>
            </w:r>
          </w:p>
          <w:p w:rsidR="007D4CD1" w:rsidRPr="00E83769" w:rsidRDefault="007D4CD1" w:rsidP="00C768FD">
            <w:pPr>
              <w:pStyle w:val="TableParagraph"/>
              <w:spacing w:line="254" w:lineRule="auto"/>
              <w:ind w:right="783"/>
              <w:rPr>
                <w:rFonts w:ascii="Arial" w:eastAsia="Arial" w:hAnsi="Arial" w:cs="Arial"/>
                <w:sz w:val="18"/>
                <w:szCs w:val="18"/>
                <w:lang w:val="en-GB"/>
              </w:rPr>
            </w:pPr>
          </w:p>
          <w:p w:rsidR="007D4CD1" w:rsidRPr="00E83769" w:rsidRDefault="007D4CD1" w:rsidP="00AA5023">
            <w:pPr>
              <w:pStyle w:val="TableParagraph"/>
              <w:spacing w:before="156"/>
              <w:ind w:left="134"/>
              <w:rPr>
                <w:rFonts w:ascii="Arial" w:eastAsia="Arial" w:hAnsi="Arial" w:cs="Arial"/>
                <w:sz w:val="18"/>
                <w:szCs w:val="18"/>
                <w:lang w:val="en-GB"/>
              </w:rPr>
            </w:pPr>
            <w:r w:rsidRPr="00E83769">
              <w:rPr>
                <w:rFonts w:ascii="Arial" w:eastAsia="Arial" w:hAnsi="Arial" w:cs="Arial"/>
                <w:sz w:val="18"/>
                <w:szCs w:val="18"/>
                <w:lang w:val="en-GB"/>
              </w:rPr>
              <w:t>The preferred storage solution for electronic files is on a University server accessed from a password protected computer.</w:t>
            </w:r>
          </w:p>
          <w:p w:rsidR="007D4CD1" w:rsidRPr="00B30CA2" w:rsidRDefault="007D4CD1" w:rsidP="003017A8">
            <w:pPr>
              <w:pStyle w:val="TableParagraph"/>
              <w:spacing w:before="156"/>
              <w:ind w:left="500" w:hanging="366"/>
              <w:rPr>
                <w:rFonts w:ascii="Arial" w:eastAsia="Arial" w:hAnsi="Arial" w:cs="Arial"/>
                <w:sz w:val="18"/>
                <w:szCs w:val="18"/>
                <w:lang w:val="en-GB"/>
              </w:rPr>
            </w:pPr>
            <w:r w:rsidRPr="00E83769">
              <w:rPr>
                <w:rFonts w:ascii="Arial" w:eastAsia="Arial" w:hAnsi="Arial" w:cs="Arial"/>
                <w:sz w:val="18"/>
                <w:szCs w:val="18"/>
                <w:lang w:val="en-GB"/>
              </w:rPr>
              <w:t xml:space="preserve">Please consult our IT Acceptable Use Policy for further information and guidance: </w:t>
            </w:r>
            <w:hyperlink r:id="rId29" w:history="1">
              <w:r w:rsidR="003017A8" w:rsidRPr="00435625">
                <w:rPr>
                  <w:rStyle w:val="Hyperlink"/>
                  <w:rFonts w:ascii="Arial" w:eastAsia="Arial" w:hAnsi="Arial" w:cs="Arial"/>
                  <w:sz w:val="18"/>
                  <w:szCs w:val="18"/>
                  <w:lang w:val="en-GB"/>
                </w:rPr>
                <w:t>http://web.anglia.ac.uk/it/policy/</w:t>
              </w:r>
            </w:hyperlink>
            <w:r w:rsidR="003017A8">
              <w:rPr>
                <w:rFonts w:ascii="Arial" w:eastAsia="Arial" w:hAnsi="Arial" w:cs="Arial"/>
                <w:sz w:val="18"/>
                <w:szCs w:val="18"/>
                <w:lang w:val="en-GB"/>
              </w:rPr>
              <w:t xml:space="preserve"> </w:t>
            </w:r>
          </w:p>
        </w:tc>
      </w:tr>
    </w:tbl>
    <w:p w:rsidR="006671A1" w:rsidRPr="00B30CA2" w:rsidRDefault="006671A1">
      <w:pPr>
        <w:rPr>
          <w:rFonts w:ascii="Trebuchet MS" w:eastAsia="Trebuchet MS" w:hAnsi="Trebuchet MS" w:cs="Trebuchet MS"/>
          <w:b/>
          <w:bCs/>
          <w:sz w:val="20"/>
          <w:szCs w:val="20"/>
          <w:lang w:val="en-GB"/>
        </w:rPr>
      </w:pPr>
    </w:p>
    <w:p w:rsidR="006671A1" w:rsidRPr="00B30CA2" w:rsidRDefault="006671A1">
      <w:pPr>
        <w:rPr>
          <w:rFonts w:ascii="Trebuchet MS" w:eastAsia="Trebuchet MS" w:hAnsi="Trebuchet MS" w:cs="Trebuchet MS"/>
          <w:b/>
          <w:bCs/>
          <w:sz w:val="20"/>
          <w:szCs w:val="20"/>
          <w:lang w:val="en-GB"/>
        </w:rPr>
      </w:pPr>
    </w:p>
    <w:p w:rsidR="006671A1" w:rsidRPr="00B30CA2" w:rsidRDefault="006671A1">
      <w:pPr>
        <w:spacing w:before="2"/>
        <w:rPr>
          <w:rFonts w:ascii="Trebuchet MS" w:eastAsia="Trebuchet MS" w:hAnsi="Trebuchet MS" w:cs="Trebuchet MS"/>
          <w:b/>
          <w:bCs/>
          <w:sz w:val="21"/>
          <w:szCs w:val="21"/>
          <w:lang w:val="en-GB"/>
        </w:rPr>
      </w:pPr>
    </w:p>
    <w:tbl>
      <w:tblPr>
        <w:tblW w:w="10338" w:type="dxa"/>
        <w:tblInd w:w="290" w:type="dxa"/>
        <w:tblLayout w:type="fixed"/>
        <w:tblCellMar>
          <w:left w:w="0" w:type="dxa"/>
          <w:right w:w="0" w:type="dxa"/>
        </w:tblCellMar>
        <w:tblLook w:val="01E0" w:firstRow="1" w:lastRow="1" w:firstColumn="1" w:lastColumn="1" w:noHBand="0" w:noVBand="0"/>
      </w:tblPr>
      <w:tblGrid>
        <w:gridCol w:w="10338"/>
      </w:tblGrid>
      <w:tr w:rsidR="006671A1" w:rsidRPr="00B30CA2" w:rsidTr="00AA5023">
        <w:trPr>
          <w:trHeight w:hRule="exact" w:val="340"/>
        </w:trPr>
        <w:tc>
          <w:tcPr>
            <w:tcW w:w="10338" w:type="dxa"/>
            <w:tcBorders>
              <w:top w:val="single" w:sz="3" w:space="0" w:color="B3B2B2"/>
              <w:left w:val="single" w:sz="3" w:space="0" w:color="B3B2B2"/>
              <w:bottom w:val="single" w:sz="3" w:space="0" w:color="B3B2B2"/>
              <w:right w:val="single" w:sz="3" w:space="0" w:color="9D9D9C"/>
            </w:tcBorders>
            <w:shd w:val="clear" w:color="auto" w:fill="A1DAF8"/>
          </w:tcPr>
          <w:p w:rsidR="006671A1" w:rsidRPr="00B30CA2" w:rsidRDefault="000D437E">
            <w:pPr>
              <w:pStyle w:val="TableParagraph"/>
              <w:spacing w:before="44"/>
              <w:ind w:left="75"/>
              <w:rPr>
                <w:rFonts w:ascii="Calibri" w:eastAsia="Calibri" w:hAnsi="Calibri" w:cs="Calibri"/>
                <w:lang w:val="en-GB"/>
              </w:rPr>
            </w:pPr>
            <w:r w:rsidRPr="00B30CA2">
              <w:rPr>
                <w:rFonts w:ascii="Calibri"/>
                <w:b/>
                <w:spacing w:val="-2"/>
                <w:w w:val="115"/>
                <w:lang w:val="en-GB"/>
              </w:rPr>
              <w:t>Applicant</w:t>
            </w:r>
            <w:r w:rsidRPr="00B30CA2">
              <w:rPr>
                <w:rFonts w:ascii="Calibri"/>
                <w:b/>
                <w:spacing w:val="-19"/>
                <w:w w:val="115"/>
                <w:lang w:val="en-GB"/>
              </w:rPr>
              <w:t xml:space="preserve"> </w:t>
            </w:r>
            <w:r w:rsidRPr="00B30CA2">
              <w:rPr>
                <w:rFonts w:ascii="Calibri"/>
                <w:b/>
                <w:spacing w:val="-2"/>
                <w:w w:val="115"/>
                <w:lang w:val="en-GB"/>
              </w:rPr>
              <w:t>Declaration</w:t>
            </w:r>
          </w:p>
        </w:tc>
      </w:tr>
      <w:tr w:rsidR="006671A1" w:rsidRPr="00B30CA2" w:rsidTr="00AA5023">
        <w:trPr>
          <w:trHeight w:hRule="exact" w:val="964"/>
        </w:trPr>
        <w:tc>
          <w:tcPr>
            <w:tcW w:w="10338"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rsidP="00637DC2">
            <w:pPr>
              <w:pStyle w:val="TableParagraph"/>
              <w:spacing w:before="51"/>
              <w:ind w:left="75"/>
              <w:rPr>
                <w:rFonts w:ascii="Arial" w:eastAsia="Arial" w:hAnsi="Arial" w:cs="Arial"/>
                <w:sz w:val="18"/>
                <w:szCs w:val="18"/>
                <w:lang w:val="en-GB"/>
              </w:rPr>
            </w:pPr>
            <w:r w:rsidRPr="00B30CA2">
              <w:rPr>
                <w:rFonts w:ascii="Arial"/>
                <w:sz w:val="18"/>
                <w:lang w:val="en-GB"/>
              </w:rPr>
              <w:t>By</w:t>
            </w:r>
            <w:r w:rsidRPr="00B30CA2">
              <w:rPr>
                <w:rFonts w:ascii="Arial"/>
                <w:spacing w:val="-8"/>
                <w:sz w:val="18"/>
                <w:lang w:val="en-GB"/>
              </w:rPr>
              <w:t xml:space="preserve"> </w:t>
            </w:r>
            <w:r w:rsidRPr="00B30CA2">
              <w:rPr>
                <w:rFonts w:ascii="Arial"/>
                <w:sz w:val="18"/>
                <w:lang w:val="en-GB"/>
              </w:rPr>
              <w:t>sending</w:t>
            </w:r>
            <w:r w:rsidRPr="00B30CA2">
              <w:rPr>
                <w:rFonts w:ascii="Arial"/>
                <w:spacing w:val="-8"/>
                <w:sz w:val="18"/>
                <w:lang w:val="en-GB"/>
              </w:rPr>
              <w:t xml:space="preserve"> </w:t>
            </w:r>
            <w:r w:rsidRPr="00B30CA2">
              <w:rPr>
                <w:rFonts w:ascii="Arial"/>
                <w:sz w:val="18"/>
                <w:lang w:val="en-GB"/>
              </w:rPr>
              <w:t>this</w:t>
            </w:r>
            <w:r w:rsidRPr="00B30CA2">
              <w:rPr>
                <w:rFonts w:ascii="Arial"/>
                <w:spacing w:val="-8"/>
                <w:sz w:val="18"/>
                <w:lang w:val="en-GB"/>
              </w:rPr>
              <w:t xml:space="preserve"> </w:t>
            </w:r>
            <w:r w:rsidRPr="00B30CA2">
              <w:rPr>
                <w:rFonts w:ascii="Arial"/>
                <w:sz w:val="18"/>
                <w:lang w:val="en-GB"/>
              </w:rPr>
              <w:t>form</w:t>
            </w:r>
            <w:r w:rsidRPr="00B30CA2">
              <w:rPr>
                <w:rFonts w:ascii="Arial"/>
                <w:spacing w:val="-8"/>
                <w:sz w:val="18"/>
                <w:lang w:val="en-GB"/>
              </w:rPr>
              <w:t xml:space="preserve"> </w:t>
            </w:r>
            <w:r w:rsidRPr="00B30CA2">
              <w:rPr>
                <w:rFonts w:ascii="Arial"/>
                <w:sz w:val="18"/>
                <w:lang w:val="en-GB"/>
              </w:rPr>
              <w:t>from</w:t>
            </w:r>
            <w:r w:rsidRPr="00B30CA2">
              <w:rPr>
                <w:rFonts w:ascii="Arial"/>
                <w:spacing w:val="-8"/>
                <w:sz w:val="18"/>
                <w:lang w:val="en-GB"/>
              </w:rPr>
              <w:t xml:space="preserve"> </w:t>
            </w:r>
            <w:r w:rsidR="003017A8">
              <w:rPr>
                <w:rFonts w:ascii="Arial"/>
                <w:sz w:val="18"/>
                <w:lang w:val="en-GB"/>
              </w:rPr>
              <w:t>m</w:t>
            </w:r>
            <w:r w:rsidRPr="00B30CA2">
              <w:rPr>
                <w:rFonts w:ascii="Arial"/>
                <w:sz w:val="18"/>
                <w:lang w:val="en-GB"/>
              </w:rPr>
              <w:t>y</w:t>
            </w:r>
            <w:r w:rsidRPr="00B30CA2">
              <w:rPr>
                <w:rFonts w:ascii="Arial"/>
                <w:spacing w:val="-8"/>
                <w:sz w:val="18"/>
                <w:lang w:val="en-GB"/>
              </w:rPr>
              <w:t xml:space="preserve"> </w:t>
            </w:r>
            <w:r w:rsidRPr="00B30CA2">
              <w:rPr>
                <w:rFonts w:ascii="Arial"/>
                <w:sz w:val="18"/>
                <w:lang w:val="en-GB"/>
              </w:rPr>
              <w:t>Anglia</w:t>
            </w:r>
            <w:r w:rsidRPr="00B30CA2">
              <w:rPr>
                <w:rFonts w:ascii="Arial"/>
                <w:spacing w:val="-8"/>
                <w:sz w:val="18"/>
                <w:lang w:val="en-GB"/>
              </w:rPr>
              <w:t xml:space="preserve"> </w:t>
            </w:r>
            <w:r w:rsidR="00873DC7">
              <w:rPr>
                <w:rFonts w:ascii="Arial"/>
                <w:spacing w:val="-8"/>
                <w:sz w:val="18"/>
                <w:lang w:val="en-GB"/>
              </w:rPr>
              <w:t xml:space="preserve">Ruskin </w:t>
            </w:r>
            <w:r w:rsidRPr="00B30CA2">
              <w:rPr>
                <w:rFonts w:ascii="Arial"/>
                <w:sz w:val="18"/>
                <w:lang w:val="en-GB"/>
              </w:rPr>
              <w:t>e-mail</w:t>
            </w:r>
            <w:r w:rsidRPr="00B30CA2">
              <w:rPr>
                <w:rFonts w:ascii="Arial"/>
                <w:spacing w:val="-8"/>
                <w:sz w:val="18"/>
                <w:lang w:val="en-GB"/>
              </w:rPr>
              <w:t xml:space="preserve"> </w:t>
            </w:r>
            <w:r w:rsidRPr="00B30CA2">
              <w:rPr>
                <w:rFonts w:ascii="Arial"/>
                <w:sz w:val="18"/>
                <w:lang w:val="en-GB"/>
              </w:rPr>
              <w:t>account</w:t>
            </w:r>
            <w:r w:rsidR="003017A8">
              <w:rPr>
                <w:rFonts w:ascii="Arial"/>
                <w:sz w:val="18"/>
                <w:lang w:val="en-GB"/>
              </w:rPr>
              <w:t>,</w:t>
            </w:r>
            <w:r w:rsidRPr="00B30CA2">
              <w:rPr>
                <w:rFonts w:ascii="Arial"/>
                <w:spacing w:val="-8"/>
                <w:sz w:val="18"/>
                <w:lang w:val="en-GB"/>
              </w:rPr>
              <w:t xml:space="preserve"> </w:t>
            </w:r>
            <w:r w:rsidRPr="00B30CA2">
              <w:rPr>
                <w:rFonts w:ascii="Arial"/>
                <w:sz w:val="18"/>
                <w:lang w:val="en-GB"/>
              </w:rPr>
              <w:t>I</w:t>
            </w:r>
            <w:r w:rsidRPr="00B30CA2">
              <w:rPr>
                <w:rFonts w:ascii="Arial"/>
                <w:spacing w:val="-8"/>
                <w:sz w:val="18"/>
                <w:lang w:val="en-GB"/>
              </w:rPr>
              <w:t xml:space="preserve"> </w:t>
            </w:r>
            <w:r w:rsidRPr="00B30CA2">
              <w:rPr>
                <w:rFonts w:ascii="Arial"/>
                <w:sz w:val="18"/>
                <w:lang w:val="en-GB"/>
              </w:rPr>
              <w:t>confirm</w:t>
            </w:r>
            <w:r w:rsidRPr="00B30CA2">
              <w:rPr>
                <w:rFonts w:ascii="Arial"/>
                <w:spacing w:val="-8"/>
                <w:sz w:val="18"/>
                <w:lang w:val="en-GB"/>
              </w:rPr>
              <w:t xml:space="preserve"> </w:t>
            </w:r>
            <w:r w:rsidRPr="00B30CA2">
              <w:rPr>
                <w:rFonts w:ascii="Arial"/>
                <w:sz w:val="18"/>
                <w:lang w:val="en-GB"/>
              </w:rPr>
              <w:t>that</w:t>
            </w:r>
            <w:r w:rsidRPr="00B30CA2">
              <w:rPr>
                <w:rFonts w:ascii="Arial"/>
                <w:spacing w:val="-8"/>
                <w:sz w:val="18"/>
                <w:lang w:val="en-GB"/>
              </w:rPr>
              <w:t xml:space="preserve"> </w:t>
            </w:r>
            <w:r w:rsidRPr="00B30CA2">
              <w:rPr>
                <w:rFonts w:ascii="Arial"/>
                <w:sz w:val="18"/>
                <w:lang w:val="en-GB"/>
              </w:rPr>
              <w:t>I</w:t>
            </w:r>
            <w:r w:rsidRPr="00B30CA2">
              <w:rPr>
                <w:rFonts w:ascii="Arial"/>
                <w:spacing w:val="-8"/>
                <w:sz w:val="18"/>
                <w:lang w:val="en-GB"/>
              </w:rPr>
              <w:t xml:space="preserve"> </w:t>
            </w:r>
            <w:r w:rsidRPr="00B30CA2">
              <w:rPr>
                <w:rFonts w:ascii="Arial"/>
                <w:sz w:val="18"/>
                <w:lang w:val="en-GB"/>
              </w:rPr>
              <w:t>will</w:t>
            </w:r>
            <w:r w:rsidRPr="00B30CA2">
              <w:rPr>
                <w:rFonts w:ascii="Arial"/>
                <w:spacing w:val="-8"/>
                <w:sz w:val="18"/>
                <w:lang w:val="en-GB"/>
              </w:rPr>
              <w:t xml:space="preserve"> </w:t>
            </w:r>
            <w:r w:rsidRPr="00B30CA2">
              <w:rPr>
                <w:rFonts w:ascii="Arial"/>
                <w:sz w:val="18"/>
                <w:lang w:val="en-GB"/>
              </w:rPr>
              <w:t>undertake</w:t>
            </w:r>
            <w:r w:rsidRPr="00B30CA2">
              <w:rPr>
                <w:rFonts w:ascii="Arial"/>
                <w:spacing w:val="-8"/>
                <w:sz w:val="18"/>
                <w:lang w:val="en-GB"/>
              </w:rPr>
              <w:t xml:space="preserve"> </w:t>
            </w:r>
            <w:r w:rsidRPr="00B30CA2">
              <w:rPr>
                <w:rFonts w:ascii="Arial"/>
                <w:sz w:val="18"/>
                <w:lang w:val="en-GB"/>
              </w:rPr>
              <w:t>th</w:t>
            </w:r>
            <w:r w:rsidR="007A5ABE">
              <w:rPr>
                <w:rFonts w:ascii="Arial"/>
                <w:sz w:val="18"/>
                <w:lang w:val="en-GB"/>
              </w:rPr>
              <w:t>e</w:t>
            </w:r>
            <w:r w:rsidRPr="00B30CA2">
              <w:rPr>
                <w:rFonts w:ascii="Arial"/>
                <w:spacing w:val="-8"/>
                <w:sz w:val="18"/>
                <w:lang w:val="en-GB"/>
              </w:rPr>
              <w:t xml:space="preserve"> </w:t>
            </w:r>
            <w:r w:rsidR="007A5ABE">
              <w:rPr>
                <w:rFonts w:ascii="Arial"/>
                <w:spacing w:val="-8"/>
                <w:sz w:val="18"/>
                <w:lang w:val="en-GB"/>
              </w:rPr>
              <w:t>research</w:t>
            </w:r>
            <w:r w:rsidRPr="00B30CA2">
              <w:rPr>
                <w:rFonts w:ascii="Arial"/>
                <w:spacing w:val="-8"/>
                <w:sz w:val="18"/>
                <w:lang w:val="en-GB"/>
              </w:rPr>
              <w:t xml:space="preserve"> </w:t>
            </w:r>
            <w:r w:rsidRPr="00B30CA2">
              <w:rPr>
                <w:rFonts w:ascii="Arial"/>
                <w:sz w:val="18"/>
                <w:lang w:val="en-GB"/>
              </w:rPr>
              <w:t>as</w:t>
            </w:r>
            <w:r w:rsidRPr="00B30CA2">
              <w:rPr>
                <w:rFonts w:ascii="Arial"/>
                <w:spacing w:val="-8"/>
                <w:sz w:val="18"/>
                <w:lang w:val="en-GB"/>
              </w:rPr>
              <w:t xml:space="preserve"> </w:t>
            </w:r>
            <w:r w:rsidRPr="00B30CA2">
              <w:rPr>
                <w:rFonts w:ascii="Arial"/>
                <w:sz w:val="18"/>
                <w:lang w:val="en-GB"/>
              </w:rPr>
              <w:t>detailed</w:t>
            </w:r>
            <w:r w:rsidRPr="00B30CA2">
              <w:rPr>
                <w:rFonts w:ascii="Arial"/>
                <w:spacing w:val="-8"/>
                <w:sz w:val="18"/>
                <w:lang w:val="en-GB"/>
              </w:rPr>
              <w:t xml:space="preserve"> </w:t>
            </w:r>
            <w:r w:rsidR="007A5ABE">
              <w:rPr>
                <w:rFonts w:ascii="Arial"/>
                <w:spacing w:val="-8"/>
                <w:sz w:val="18"/>
                <w:lang w:val="en-GB"/>
              </w:rPr>
              <w:t>here</w:t>
            </w:r>
            <w:r w:rsidRPr="00B30CA2">
              <w:rPr>
                <w:rFonts w:ascii="Arial"/>
                <w:sz w:val="18"/>
                <w:lang w:val="en-GB"/>
              </w:rPr>
              <w:t>.</w:t>
            </w:r>
            <w:r w:rsidR="003017A8">
              <w:rPr>
                <w:rFonts w:ascii="Arial"/>
                <w:sz w:val="18"/>
                <w:lang w:val="en-GB"/>
              </w:rPr>
              <w:t xml:space="preserve">  </w:t>
            </w:r>
            <w:r w:rsidRPr="00B30CA2">
              <w:rPr>
                <w:rFonts w:ascii="Arial"/>
                <w:sz w:val="18"/>
                <w:lang w:val="en-GB"/>
              </w:rPr>
              <w:t>I</w:t>
            </w:r>
            <w:r w:rsidRPr="00B30CA2">
              <w:rPr>
                <w:rFonts w:ascii="Arial"/>
                <w:spacing w:val="-5"/>
                <w:sz w:val="18"/>
                <w:lang w:val="en-GB"/>
              </w:rPr>
              <w:t xml:space="preserve"> </w:t>
            </w:r>
            <w:r w:rsidRPr="00B30CA2">
              <w:rPr>
                <w:rFonts w:ascii="Arial"/>
                <w:sz w:val="18"/>
                <w:lang w:val="en-GB"/>
              </w:rPr>
              <w:t>understand</w:t>
            </w:r>
            <w:r w:rsidRPr="00B30CA2">
              <w:rPr>
                <w:rFonts w:ascii="Arial"/>
                <w:spacing w:val="-5"/>
                <w:sz w:val="18"/>
                <w:lang w:val="en-GB"/>
              </w:rPr>
              <w:t xml:space="preserve"> </w:t>
            </w:r>
            <w:r w:rsidRPr="00B30CA2">
              <w:rPr>
                <w:rFonts w:ascii="Arial"/>
                <w:sz w:val="18"/>
                <w:lang w:val="en-GB"/>
              </w:rPr>
              <w:t>that</w:t>
            </w:r>
            <w:r w:rsidRPr="00B30CA2">
              <w:rPr>
                <w:rFonts w:ascii="Arial"/>
                <w:spacing w:val="-5"/>
                <w:sz w:val="18"/>
                <w:lang w:val="en-GB"/>
              </w:rPr>
              <w:t xml:space="preserve"> </w:t>
            </w:r>
            <w:r w:rsidRPr="00B30CA2">
              <w:rPr>
                <w:rFonts w:ascii="Arial"/>
                <w:sz w:val="18"/>
                <w:lang w:val="en-GB"/>
              </w:rPr>
              <w:t>I</w:t>
            </w:r>
            <w:r w:rsidRPr="00B30CA2">
              <w:rPr>
                <w:rFonts w:ascii="Arial"/>
                <w:spacing w:val="-5"/>
                <w:sz w:val="18"/>
                <w:lang w:val="en-GB"/>
              </w:rPr>
              <w:t xml:space="preserve"> </w:t>
            </w:r>
            <w:r w:rsidRPr="00B30CA2">
              <w:rPr>
                <w:rFonts w:ascii="Arial"/>
                <w:sz w:val="18"/>
                <w:lang w:val="en-GB"/>
              </w:rPr>
              <w:t>must</w:t>
            </w:r>
            <w:r w:rsidRPr="00B30CA2">
              <w:rPr>
                <w:rFonts w:ascii="Arial"/>
                <w:spacing w:val="-5"/>
                <w:sz w:val="18"/>
                <w:lang w:val="en-GB"/>
              </w:rPr>
              <w:t xml:space="preserve"> </w:t>
            </w:r>
            <w:r w:rsidRPr="00B30CA2">
              <w:rPr>
                <w:rFonts w:ascii="Arial"/>
                <w:sz w:val="18"/>
                <w:lang w:val="en-GB"/>
              </w:rPr>
              <w:t>abide</w:t>
            </w:r>
            <w:r w:rsidRPr="00B30CA2">
              <w:rPr>
                <w:rFonts w:ascii="Arial"/>
                <w:spacing w:val="-5"/>
                <w:sz w:val="18"/>
                <w:lang w:val="en-GB"/>
              </w:rPr>
              <w:t xml:space="preserve"> </w:t>
            </w:r>
            <w:r w:rsidRPr="00B30CA2">
              <w:rPr>
                <w:rFonts w:ascii="Arial"/>
                <w:sz w:val="18"/>
                <w:lang w:val="en-GB"/>
              </w:rPr>
              <w:t>by</w:t>
            </w:r>
            <w:r w:rsidRPr="00B30CA2">
              <w:rPr>
                <w:rFonts w:ascii="Arial"/>
                <w:spacing w:val="-5"/>
                <w:sz w:val="18"/>
                <w:lang w:val="en-GB"/>
              </w:rPr>
              <w:t xml:space="preserve"> </w:t>
            </w:r>
            <w:r w:rsidRPr="00B30CA2">
              <w:rPr>
                <w:rFonts w:ascii="Arial"/>
                <w:sz w:val="18"/>
                <w:lang w:val="en-GB"/>
              </w:rPr>
              <w:t>the</w:t>
            </w:r>
            <w:r w:rsidRPr="00B30CA2">
              <w:rPr>
                <w:rFonts w:ascii="Arial"/>
                <w:spacing w:val="-5"/>
                <w:sz w:val="18"/>
                <w:lang w:val="en-GB"/>
              </w:rPr>
              <w:t xml:space="preserve"> </w:t>
            </w:r>
            <w:r w:rsidRPr="00B30CA2">
              <w:rPr>
                <w:rFonts w:ascii="Arial"/>
                <w:sz w:val="18"/>
                <w:lang w:val="en-GB"/>
              </w:rPr>
              <w:t>terms</w:t>
            </w:r>
            <w:r w:rsidRPr="00B30CA2">
              <w:rPr>
                <w:rFonts w:ascii="Arial"/>
                <w:spacing w:val="-5"/>
                <w:sz w:val="18"/>
                <w:lang w:val="en-GB"/>
              </w:rPr>
              <w:t xml:space="preserve"> </w:t>
            </w:r>
            <w:r w:rsidRPr="00B30CA2">
              <w:rPr>
                <w:rFonts w:ascii="Arial"/>
                <w:sz w:val="18"/>
                <w:lang w:val="en-GB"/>
              </w:rPr>
              <w:t>of</w:t>
            </w:r>
            <w:r w:rsidRPr="00B30CA2">
              <w:rPr>
                <w:rFonts w:ascii="Arial"/>
                <w:spacing w:val="-5"/>
                <w:sz w:val="18"/>
                <w:lang w:val="en-GB"/>
              </w:rPr>
              <w:t xml:space="preserve"> </w:t>
            </w:r>
            <w:r w:rsidRPr="00B30CA2">
              <w:rPr>
                <w:rFonts w:ascii="Arial"/>
                <w:sz w:val="18"/>
                <w:lang w:val="en-GB"/>
              </w:rPr>
              <w:t>my</w:t>
            </w:r>
            <w:r w:rsidRPr="00B30CA2">
              <w:rPr>
                <w:rFonts w:ascii="Arial"/>
                <w:spacing w:val="-5"/>
                <w:sz w:val="18"/>
                <w:lang w:val="en-GB"/>
              </w:rPr>
              <w:t xml:space="preserve"> </w:t>
            </w:r>
            <w:r w:rsidRPr="00B30CA2">
              <w:rPr>
                <w:rFonts w:ascii="Arial"/>
                <w:sz w:val="18"/>
                <w:lang w:val="en-GB"/>
              </w:rPr>
              <w:t>ethical</w:t>
            </w:r>
            <w:r w:rsidRPr="00B30CA2">
              <w:rPr>
                <w:rFonts w:ascii="Arial"/>
                <w:spacing w:val="-5"/>
                <w:sz w:val="18"/>
                <w:lang w:val="en-GB"/>
              </w:rPr>
              <w:t xml:space="preserve"> </w:t>
            </w:r>
            <w:r w:rsidRPr="00B30CA2">
              <w:rPr>
                <w:rFonts w:ascii="Arial"/>
                <w:sz w:val="18"/>
                <w:lang w:val="en-GB"/>
              </w:rPr>
              <w:t>approval</w:t>
            </w:r>
            <w:r w:rsidRPr="00B30CA2">
              <w:rPr>
                <w:rFonts w:ascii="Arial"/>
                <w:spacing w:val="-5"/>
                <w:sz w:val="18"/>
                <w:lang w:val="en-GB"/>
              </w:rPr>
              <w:t xml:space="preserve"> </w:t>
            </w:r>
            <w:r w:rsidRPr="00B30CA2">
              <w:rPr>
                <w:rFonts w:ascii="Arial"/>
                <w:sz w:val="18"/>
                <w:lang w:val="en-GB"/>
              </w:rPr>
              <w:t>and</w:t>
            </w:r>
            <w:r w:rsidRPr="00B30CA2">
              <w:rPr>
                <w:rFonts w:ascii="Arial"/>
                <w:spacing w:val="-5"/>
                <w:sz w:val="18"/>
                <w:lang w:val="en-GB"/>
              </w:rPr>
              <w:t xml:space="preserve"> </w:t>
            </w:r>
            <w:r w:rsidRPr="00B30CA2">
              <w:rPr>
                <w:rFonts w:ascii="Arial"/>
                <w:sz w:val="18"/>
                <w:lang w:val="en-GB"/>
              </w:rPr>
              <w:t>that</w:t>
            </w:r>
            <w:r w:rsidRPr="00B30CA2">
              <w:rPr>
                <w:rFonts w:ascii="Arial"/>
                <w:spacing w:val="-5"/>
                <w:sz w:val="18"/>
                <w:lang w:val="en-GB"/>
              </w:rPr>
              <w:t xml:space="preserve"> </w:t>
            </w:r>
            <w:r w:rsidRPr="00B30CA2">
              <w:rPr>
                <w:rFonts w:ascii="Arial"/>
                <w:sz w:val="18"/>
                <w:lang w:val="en-GB"/>
              </w:rPr>
              <w:t>I</w:t>
            </w:r>
            <w:r w:rsidRPr="00B30CA2">
              <w:rPr>
                <w:rFonts w:ascii="Arial"/>
                <w:spacing w:val="-5"/>
                <w:sz w:val="18"/>
                <w:lang w:val="en-GB"/>
              </w:rPr>
              <w:t xml:space="preserve"> </w:t>
            </w:r>
            <w:r w:rsidRPr="00B30CA2">
              <w:rPr>
                <w:rFonts w:ascii="Arial"/>
                <w:sz w:val="18"/>
                <w:lang w:val="en-GB"/>
              </w:rPr>
              <w:t>may</w:t>
            </w:r>
            <w:r w:rsidRPr="00B30CA2">
              <w:rPr>
                <w:rFonts w:ascii="Arial"/>
                <w:spacing w:val="-5"/>
                <w:sz w:val="18"/>
                <w:lang w:val="en-GB"/>
              </w:rPr>
              <w:t xml:space="preserve"> </w:t>
            </w:r>
            <w:r w:rsidRPr="00B30CA2">
              <w:rPr>
                <w:rFonts w:ascii="Arial"/>
                <w:sz w:val="18"/>
                <w:lang w:val="en-GB"/>
              </w:rPr>
              <w:t>not</w:t>
            </w:r>
            <w:r w:rsidRPr="00B30CA2">
              <w:rPr>
                <w:rFonts w:ascii="Arial"/>
                <w:spacing w:val="-5"/>
                <w:sz w:val="18"/>
                <w:lang w:val="en-GB"/>
              </w:rPr>
              <w:t xml:space="preserve"> </w:t>
            </w:r>
            <w:r w:rsidRPr="00B30CA2">
              <w:rPr>
                <w:rFonts w:ascii="Arial"/>
                <w:sz w:val="18"/>
                <w:lang w:val="en-GB"/>
              </w:rPr>
              <w:t>amend</w:t>
            </w:r>
            <w:r w:rsidRPr="00B30CA2">
              <w:rPr>
                <w:rFonts w:ascii="Arial"/>
                <w:spacing w:val="-5"/>
                <w:sz w:val="18"/>
                <w:lang w:val="en-GB"/>
              </w:rPr>
              <w:t xml:space="preserve"> </w:t>
            </w:r>
            <w:r w:rsidRPr="00B30CA2">
              <w:rPr>
                <w:rFonts w:ascii="Arial"/>
                <w:sz w:val="18"/>
                <w:lang w:val="en-GB"/>
              </w:rPr>
              <w:t>the</w:t>
            </w:r>
            <w:r w:rsidRPr="00B30CA2">
              <w:rPr>
                <w:rFonts w:ascii="Arial"/>
                <w:spacing w:val="-5"/>
                <w:sz w:val="18"/>
                <w:lang w:val="en-GB"/>
              </w:rPr>
              <w:t xml:space="preserve"> </w:t>
            </w:r>
            <w:r w:rsidR="007A5ABE">
              <w:rPr>
                <w:rFonts w:ascii="Arial"/>
                <w:spacing w:val="-5"/>
                <w:sz w:val="18"/>
                <w:lang w:val="en-GB"/>
              </w:rPr>
              <w:t>research</w:t>
            </w:r>
            <w:r w:rsidRPr="00B30CA2">
              <w:rPr>
                <w:rFonts w:ascii="Arial"/>
                <w:spacing w:val="-5"/>
                <w:sz w:val="18"/>
                <w:lang w:val="en-GB"/>
              </w:rPr>
              <w:t xml:space="preserve"> </w:t>
            </w:r>
            <w:r w:rsidRPr="00B30CA2">
              <w:rPr>
                <w:rFonts w:ascii="Arial"/>
                <w:sz w:val="18"/>
                <w:lang w:val="en-GB"/>
              </w:rPr>
              <w:t>without</w:t>
            </w:r>
            <w:r w:rsidRPr="00B30CA2">
              <w:rPr>
                <w:rFonts w:ascii="Arial"/>
                <w:spacing w:val="-5"/>
                <w:sz w:val="18"/>
                <w:lang w:val="en-GB"/>
              </w:rPr>
              <w:t xml:space="preserve"> </w:t>
            </w:r>
            <w:r w:rsidRPr="00B30CA2">
              <w:rPr>
                <w:rFonts w:ascii="Arial"/>
                <w:sz w:val="18"/>
                <w:lang w:val="en-GB"/>
              </w:rPr>
              <w:t>further</w:t>
            </w:r>
            <w:r w:rsidRPr="00B30CA2">
              <w:rPr>
                <w:rFonts w:ascii="Arial"/>
                <w:spacing w:val="-5"/>
                <w:sz w:val="18"/>
                <w:lang w:val="en-GB"/>
              </w:rPr>
              <w:t xml:space="preserve"> </w:t>
            </w:r>
            <w:r w:rsidRPr="00B30CA2">
              <w:rPr>
                <w:rFonts w:ascii="Arial"/>
                <w:sz w:val="18"/>
                <w:lang w:val="en-GB"/>
              </w:rPr>
              <w:t>ethical approval. I also confirm that the research will comply with all Anglia Ruskin ethical guidance, all relevant legislation and any relevant</w:t>
            </w:r>
            <w:r w:rsidRPr="00B30CA2">
              <w:rPr>
                <w:rFonts w:ascii="Arial"/>
                <w:spacing w:val="-9"/>
                <w:sz w:val="18"/>
                <w:lang w:val="en-GB"/>
              </w:rPr>
              <w:t xml:space="preserve"> </w:t>
            </w:r>
            <w:r w:rsidRPr="00B30CA2">
              <w:rPr>
                <w:rFonts w:ascii="Arial"/>
                <w:sz w:val="18"/>
                <w:lang w:val="en-GB"/>
              </w:rPr>
              <w:t>professional</w:t>
            </w:r>
            <w:r w:rsidRPr="00B30CA2">
              <w:rPr>
                <w:rFonts w:ascii="Arial"/>
                <w:spacing w:val="-9"/>
                <w:sz w:val="18"/>
                <w:lang w:val="en-GB"/>
              </w:rPr>
              <w:t xml:space="preserve"> </w:t>
            </w:r>
            <w:r w:rsidRPr="00B30CA2">
              <w:rPr>
                <w:rFonts w:ascii="Arial"/>
                <w:sz w:val="18"/>
                <w:lang w:val="en-GB"/>
              </w:rPr>
              <w:t>or</w:t>
            </w:r>
            <w:r w:rsidRPr="00B30CA2">
              <w:rPr>
                <w:rFonts w:ascii="Arial"/>
                <w:spacing w:val="-9"/>
                <w:sz w:val="18"/>
                <w:lang w:val="en-GB"/>
              </w:rPr>
              <w:t xml:space="preserve"> </w:t>
            </w:r>
            <w:r w:rsidRPr="00B30CA2">
              <w:rPr>
                <w:rFonts w:ascii="Arial"/>
                <w:sz w:val="18"/>
                <w:lang w:val="en-GB"/>
              </w:rPr>
              <w:t>funding</w:t>
            </w:r>
            <w:r w:rsidRPr="00B30CA2">
              <w:rPr>
                <w:rFonts w:ascii="Arial"/>
                <w:spacing w:val="-9"/>
                <w:sz w:val="18"/>
                <w:lang w:val="en-GB"/>
              </w:rPr>
              <w:t xml:space="preserve"> </w:t>
            </w:r>
            <w:r w:rsidRPr="00B30CA2">
              <w:rPr>
                <w:rFonts w:ascii="Arial"/>
                <w:sz w:val="18"/>
                <w:lang w:val="en-GB"/>
              </w:rPr>
              <w:t>body</w:t>
            </w:r>
            <w:r w:rsidRPr="00B30CA2">
              <w:rPr>
                <w:rFonts w:ascii="Arial"/>
                <w:spacing w:val="-9"/>
                <w:sz w:val="18"/>
                <w:lang w:val="en-GB"/>
              </w:rPr>
              <w:t xml:space="preserve"> </w:t>
            </w:r>
            <w:r w:rsidRPr="00B30CA2">
              <w:rPr>
                <w:rFonts w:ascii="Arial"/>
                <w:sz w:val="18"/>
                <w:lang w:val="en-GB"/>
              </w:rPr>
              <w:t>ethical</w:t>
            </w:r>
            <w:r w:rsidRPr="00B30CA2">
              <w:rPr>
                <w:rFonts w:ascii="Arial"/>
                <w:spacing w:val="-9"/>
                <w:sz w:val="18"/>
                <w:lang w:val="en-GB"/>
              </w:rPr>
              <w:t xml:space="preserve"> </w:t>
            </w:r>
            <w:r w:rsidRPr="00B30CA2">
              <w:rPr>
                <w:rFonts w:ascii="Arial"/>
                <w:sz w:val="18"/>
                <w:lang w:val="en-GB"/>
              </w:rPr>
              <w:t>guidance.</w:t>
            </w:r>
          </w:p>
        </w:tc>
      </w:tr>
    </w:tbl>
    <w:p w:rsidR="006671A1" w:rsidRPr="00B30CA2" w:rsidRDefault="006671A1">
      <w:pPr>
        <w:spacing w:before="2"/>
        <w:rPr>
          <w:rFonts w:ascii="Trebuchet MS" w:eastAsia="Trebuchet MS" w:hAnsi="Trebuchet MS" w:cs="Trebuchet MS"/>
          <w:b/>
          <w:bCs/>
          <w:sz w:val="15"/>
          <w:szCs w:val="15"/>
          <w:lang w:val="en-GB"/>
        </w:rPr>
      </w:pPr>
    </w:p>
    <w:p w:rsidR="006671A1" w:rsidRPr="000624BD" w:rsidRDefault="006671A1">
      <w:pPr>
        <w:rPr>
          <w:rFonts w:ascii="Arial" w:eastAsia="Arial" w:hAnsi="Arial" w:cs="Arial"/>
          <w:lang w:val="en-GB"/>
        </w:rPr>
      </w:pPr>
    </w:p>
    <w:p w:rsidR="006671A1" w:rsidRPr="00B30CA2" w:rsidRDefault="006671A1">
      <w:pPr>
        <w:spacing w:before="1"/>
        <w:rPr>
          <w:rFonts w:ascii="Arial" w:eastAsia="Arial" w:hAnsi="Arial" w:cs="Arial"/>
          <w:sz w:val="13"/>
          <w:szCs w:val="13"/>
          <w:lang w:val="en-GB"/>
        </w:rPr>
      </w:pPr>
    </w:p>
    <w:tbl>
      <w:tblPr>
        <w:tblW w:w="10338" w:type="dxa"/>
        <w:tblInd w:w="290" w:type="dxa"/>
        <w:tblLayout w:type="fixed"/>
        <w:tblCellMar>
          <w:left w:w="0" w:type="dxa"/>
          <w:right w:w="0" w:type="dxa"/>
        </w:tblCellMar>
        <w:tblLook w:val="01E0" w:firstRow="1" w:lastRow="1" w:firstColumn="1" w:lastColumn="1" w:noHBand="0" w:noVBand="0"/>
      </w:tblPr>
      <w:tblGrid>
        <w:gridCol w:w="10338"/>
      </w:tblGrid>
      <w:tr w:rsidR="006671A1" w:rsidRPr="00B30CA2" w:rsidTr="00AA5023">
        <w:trPr>
          <w:trHeight w:hRule="exact" w:val="340"/>
        </w:trPr>
        <w:tc>
          <w:tcPr>
            <w:tcW w:w="10338" w:type="dxa"/>
            <w:tcBorders>
              <w:top w:val="single" w:sz="3" w:space="0" w:color="B3B2B2"/>
              <w:left w:val="single" w:sz="3" w:space="0" w:color="B3B2B2"/>
              <w:bottom w:val="single" w:sz="3" w:space="0" w:color="B3B2B2"/>
              <w:right w:val="single" w:sz="3" w:space="0" w:color="9D9D9C"/>
            </w:tcBorders>
            <w:shd w:val="clear" w:color="auto" w:fill="A1DAF8"/>
          </w:tcPr>
          <w:p w:rsidR="006671A1" w:rsidRPr="00B30CA2" w:rsidRDefault="000D437E">
            <w:pPr>
              <w:pStyle w:val="TableParagraph"/>
              <w:spacing w:before="44"/>
              <w:ind w:left="75"/>
              <w:rPr>
                <w:rFonts w:ascii="Calibri" w:eastAsia="Calibri" w:hAnsi="Calibri" w:cs="Calibri"/>
                <w:lang w:val="en-GB"/>
              </w:rPr>
            </w:pPr>
            <w:r w:rsidRPr="00B30CA2">
              <w:rPr>
                <w:rFonts w:ascii="Calibri"/>
                <w:b/>
                <w:w w:val="115"/>
                <w:lang w:val="en-GB"/>
              </w:rPr>
              <w:t>Supervisor/First</w:t>
            </w:r>
            <w:r w:rsidRPr="00B30CA2">
              <w:rPr>
                <w:rFonts w:ascii="Calibri"/>
                <w:b/>
                <w:spacing w:val="-44"/>
                <w:w w:val="115"/>
                <w:lang w:val="en-GB"/>
              </w:rPr>
              <w:t xml:space="preserve"> </w:t>
            </w:r>
            <w:r w:rsidRPr="00B30CA2">
              <w:rPr>
                <w:rFonts w:ascii="Calibri"/>
                <w:b/>
                <w:w w:val="115"/>
                <w:lang w:val="en-GB"/>
              </w:rPr>
              <w:t>Supervisor</w:t>
            </w:r>
            <w:r w:rsidR="00D467DB">
              <w:rPr>
                <w:rFonts w:ascii="Calibri"/>
                <w:b/>
                <w:w w:val="115"/>
                <w:lang w:val="en-GB"/>
              </w:rPr>
              <w:t xml:space="preserve"> Declaration</w:t>
            </w:r>
          </w:p>
        </w:tc>
      </w:tr>
      <w:tr w:rsidR="006671A1" w:rsidRPr="00B30CA2" w:rsidTr="00AA5023">
        <w:trPr>
          <w:trHeight w:hRule="exact" w:val="524"/>
        </w:trPr>
        <w:tc>
          <w:tcPr>
            <w:tcW w:w="10338"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rsidP="00637DC2">
            <w:pPr>
              <w:pStyle w:val="TableParagraph"/>
              <w:spacing w:before="51" w:line="254" w:lineRule="auto"/>
              <w:ind w:left="75" w:right="142"/>
              <w:rPr>
                <w:rFonts w:ascii="Arial" w:eastAsia="Arial" w:hAnsi="Arial" w:cs="Arial"/>
                <w:sz w:val="18"/>
                <w:szCs w:val="18"/>
                <w:lang w:val="en-GB"/>
              </w:rPr>
            </w:pPr>
            <w:r w:rsidRPr="00B30CA2">
              <w:rPr>
                <w:rFonts w:ascii="Arial"/>
                <w:sz w:val="18"/>
                <w:lang w:val="en-GB"/>
              </w:rPr>
              <w:t>By</w:t>
            </w:r>
            <w:r w:rsidRPr="00B30CA2">
              <w:rPr>
                <w:rFonts w:ascii="Arial"/>
                <w:spacing w:val="-9"/>
                <w:sz w:val="18"/>
                <w:lang w:val="en-GB"/>
              </w:rPr>
              <w:t xml:space="preserve"> </w:t>
            </w:r>
            <w:r w:rsidRPr="00B30CA2">
              <w:rPr>
                <w:rFonts w:ascii="Arial"/>
                <w:sz w:val="18"/>
                <w:lang w:val="en-GB"/>
              </w:rPr>
              <w:t>sending</w:t>
            </w:r>
            <w:r w:rsidRPr="00B30CA2">
              <w:rPr>
                <w:rFonts w:ascii="Arial"/>
                <w:spacing w:val="-9"/>
                <w:sz w:val="18"/>
                <w:lang w:val="en-GB"/>
              </w:rPr>
              <w:t xml:space="preserve"> </w:t>
            </w:r>
            <w:r w:rsidRPr="00B30CA2">
              <w:rPr>
                <w:rFonts w:ascii="Arial"/>
                <w:sz w:val="18"/>
                <w:lang w:val="en-GB"/>
              </w:rPr>
              <w:t>this</w:t>
            </w:r>
            <w:r w:rsidRPr="00B30CA2">
              <w:rPr>
                <w:rFonts w:ascii="Arial"/>
                <w:spacing w:val="-9"/>
                <w:sz w:val="18"/>
                <w:lang w:val="en-GB"/>
              </w:rPr>
              <w:t xml:space="preserve"> </w:t>
            </w:r>
            <w:r w:rsidRPr="00B30CA2">
              <w:rPr>
                <w:rFonts w:ascii="Arial"/>
                <w:sz w:val="18"/>
                <w:lang w:val="en-GB"/>
              </w:rPr>
              <w:t>form</w:t>
            </w:r>
            <w:r w:rsidRPr="00B30CA2">
              <w:rPr>
                <w:rFonts w:ascii="Arial"/>
                <w:spacing w:val="-9"/>
                <w:sz w:val="18"/>
                <w:lang w:val="en-GB"/>
              </w:rPr>
              <w:t xml:space="preserve"> </w:t>
            </w:r>
            <w:r w:rsidRPr="00B30CA2">
              <w:rPr>
                <w:rFonts w:ascii="Arial"/>
                <w:sz w:val="18"/>
                <w:lang w:val="en-GB"/>
              </w:rPr>
              <w:t>from</w:t>
            </w:r>
            <w:r w:rsidRPr="00B30CA2">
              <w:rPr>
                <w:rFonts w:ascii="Arial"/>
                <w:spacing w:val="-9"/>
                <w:sz w:val="18"/>
                <w:lang w:val="en-GB"/>
              </w:rPr>
              <w:t xml:space="preserve"> </w:t>
            </w:r>
            <w:r w:rsidRPr="00B30CA2">
              <w:rPr>
                <w:rFonts w:ascii="Arial"/>
                <w:sz w:val="18"/>
                <w:lang w:val="en-GB"/>
              </w:rPr>
              <w:t>my</w:t>
            </w:r>
            <w:r w:rsidRPr="00B30CA2">
              <w:rPr>
                <w:rFonts w:ascii="Arial"/>
                <w:spacing w:val="-9"/>
                <w:sz w:val="18"/>
                <w:lang w:val="en-GB"/>
              </w:rPr>
              <w:t xml:space="preserve"> </w:t>
            </w:r>
            <w:r w:rsidRPr="00B30CA2">
              <w:rPr>
                <w:rFonts w:ascii="Arial"/>
                <w:sz w:val="18"/>
                <w:lang w:val="en-GB"/>
              </w:rPr>
              <w:t>Anglia</w:t>
            </w:r>
            <w:r w:rsidRPr="00B30CA2">
              <w:rPr>
                <w:rFonts w:ascii="Arial"/>
                <w:spacing w:val="-9"/>
                <w:sz w:val="18"/>
                <w:lang w:val="en-GB"/>
              </w:rPr>
              <w:t xml:space="preserve"> </w:t>
            </w:r>
            <w:r w:rsidRPr="00B30CA2">
              <w:rPr>
                <w:rFonts w:ascii="Arial"/>
                <w:sz w:val="18"/>
                <w:lang w:val="en-GB"/>
              </w:rPr>
              <w:t>e-mail</w:t>
            </w:r>
            <w:r w:rsidRPr="00B30CA2">
              <w:rPr>
                <w:rFonts w:ascii="Arial"/>
                <w:spacing w:val="-9"/>
                <w:sz w:val="18"/>
                <w:lang w:val="en-GB"/>
              </w:rPr>
              <w:t xml:space="preserve"> </w:t>
            </w:r>
            <w:r w:rsidRPr="00B30CA2">
              <w:rPr>
                <w:rFonts w:ascii="Arial"/>
                <w:sz w:val="18"/>
                <w:lang w:val="en-GB"/>
              </w:rPr>
              <w:t>account,</w:t>
            </w:r>
            <w:r w:rsidRPr="00B30CA2">
              <w:rPr>
                <w:rFonts w:ascii="Arial"/>
                <w:spacing w:val="-9"/>
                <w:sz w:val="18"/>
                <w:lang w:val="en-GB"/>
              </w:rPr>
              <w:t xml:space="preserve"> </w:t>
            </w:r>
            <w:r w:rsidRPr="00B30CA2">
              <w:rPr>
                <w:rFonts w:ascii="Arial"/>
                <w:sz w:val="18"/>
                <w:lang w:val="en-GB"/>
              </w:rPr>
              <w:t>I</w:t>
            </w:r>
            <w:r w:rsidRPr="00B30CA2">
              <w:rPr>
                <w:rFonts w:ascii="Arial"/>
                <w:spacing w:val="-9"/>
                <w:sz w:val="18"/>
                <w:lang w:val="en-GB"/>
              </w:rPr>
              <w:t xml:space="preserve"> </w:t>
            </w:r>
            <w:r w:rsidRPr="00B30CA2">
              <w:rPr>
                <w:rFonts w:ascii="Arial"/>
                <w:sz w:val="18"/>
                <w:lang w:val="en-GB"/>
              </w:rPr>
              <w:t>confirm</w:t>
            </w:r>
            <w:r w:rsidRPr="00B30CA2">
              <w:rPr>
                <w:rFonts w:ascii="Arial"/>
                <w:spacing w:val="-9"/>
                <w:sz w:val="18"/>
                <w:lang w:val="en-GB"/>
              </w:rPr>
              <w:t xml:space="preserve"> </w:t>
            </w:r>
            <w:r w:rsidRPr="00B30CA2">
              <w:rPr>
                <w:rFonts w:ascii="Arial"/>
                <w:sz w:val="18"/>
                <w:lang w:val="en-GB"/>
              </w:rPr>
              <w:t>the</w:t>
            </w:r>
            <w:r w:rsidRPr="00B30CA2">
              <w:rPr>
                <w:rFonts w:ascii="Arial"/>
                <w:spacing w:val="-9"/>
                <w:sz w:val="18"/>
                <w:lang w:val="en-GB"/>
              </w:rPr>
              <w:t xml:space="preserve"> </w:t>
            </w:r>
            <w:r w:rsidRPr="00B30CA2">
              <w:rPr>
                <w:rFonts w:ascii="Arial"/>
                <w:sz w:val="18"/>
                <w:lang w:val="en-GB"/>
              </w:rPr>
              <w:t>statements</w:t>
            </w:r>
            <w:r w:rsidRPr="00B30CA2">
              <w:rPr>
                <w:rFonts w:ascii="Arial"/>
                <w:spacing w:val="-9"/>
                <w:sz w:val="18"/>
                <w:lang w:val="en-GB"/>
              </w:rPr>
              <w:t xml:space="preserve"> </w:t>
            </w:r>
            <w:r w:rsidRPr="00B30CA2">
              <w:rPr>
                <w:rFonts w:ascii="Arial"/>
                <w:sz w:val="18"/>
                <w:lang w:val="en-GB"/>
              </w:rPr>
              <w:t>in</w:t>
            </w:r>
            <w:r w:rsidRPr="00B30CA2">
              <w:rPr>
                <w:rFonts w:ascii="Arial"/>
                <w:spacing w:val="-9"/>
                <w:sz w:val="18"/>
                <w:lang w:val="en-GB"/>
              </w:rPr>
              <w:t xml:space="preserve"> </w:t>
            </w:r>
            <w:r w:rsidRPr="00B30CA2">
              <w:rPr>
                <w:rFonts w:ascii="Arial"/>
                <w:sz w:val="18"/>
                <w:lang w:val="en-GB"/>
              </w:rPr>
              <w:t>the</w:t>
            </w:r>
            <w:r w:rsidRPr="00B30CA2">
              <w:rPr>
                <w:rFonts w:ascii="Arial"/>
                <w:spacing w:val="-9"/>
                <w:sz w:val="18"/>
                <w:lang w:val="en-GB"/>
              </w:rPr>
              <w:t xml:space="preserve"> </w:t>
            </w:r>
            <w:r w:rsidRPr="00B30CA2">
              <w:rPr>
                <w:rFonts w:ascii="Arial"/>
                <w:sz w:val="18"/>
                <w:lang w:val="en-GB"/>
              </w:rPr>
              <w:t>Applicant</w:t>
            </w:r>
            <w:r w:rsidRPr="00B30CA2">
              <w:rPr>
                <w:rFonts w:ascii="Arial"/>
                <w:spacing w:val="-9"/>
                <w:sz w:val="18"/>
                <w:lang w:val="en-GB"/>
              </w:rPr>
              <w:t xml:space="preserve"> </w:t>
            </w:r>
            <w:r w:rsidRPr="00B30CA2">
              <w:rPr>
                <w:rFonts w:ascii="Arial"/>
                <w:sz w:val="18"/>
                <w:lang w:val="en-GB"/>
              </w:rPr>
              <w:t>Declaration</w:t>
            </w:r>
            <w:r w:rsidRPr="00B30CA2">
              <w:rPr>
                <w:rFonts w:ascii="Arial"/>
                <w:spacing w:val="-9"/>
                <w:sz w:val="18"/>
                <w:lang w:val="en-GB"/>
              </w:rPr>
              <w:t xml:space="preserve"> </w:t>
            </w:r>
            <w:r w:rsidRPr="00B30CA2">
              <w:rPr>
                <w:rFonts w:ascii="Arial"/>
                <w:sz w:val="18"/>
                <w:lang w:val="en-GB"/>
              </w:rPr>
              <w:t>and</w:t>
            </w:r>
            <w:r w:rsidRPr="00B30CA2">
              <w:rPr>
                <w:rFonts w:ascii="Arial"/>
                <w:spacing w:val="-9"/>
                <w:sz w:val="18"/>
                <w:lang w:val="en-GB"/>
              </w:rPr>
              <w:t xml:space="preserve"> </w:t>
            </w:r>
            <w:r w:rsidRPr="00B30CA2">
              <w:rPr>
                <w:rFonts w:ascii="Arial"/>
                <w:sz w:val="18"/>
                <w:lang w:val="en-GB"/>
              </w:rPr>
              <w:t>that</w:t>
            </w:r>
            <w:r w:rsidRPr="00B30CA2">
              <w:rPr>
                <w:rFonts w:ascii="Arial"/>
                <w:spacing w:val="-9"/>
                <w:sz w:val="18"/>
                <w:lang w:val="en-GB"/>
              </w:rPr>
              <w:t xml:space="preserve"> </w:t>
            </w:r>
            <w:r w:rsidRPr="00B30CA2">
              <w:rPr>
                <w:rFonts w:ascii="Arial"/>
                <w:sz w:val="18"/>
                <w:lang w:val="en-GB"/>
              </w:rPr>
              <w:t>I</w:t>
            </w:r>
            <w:r w:rsidRPr="00B30CA2">
              <w:rPr>
                <w:rFonts w:ascii="Arial"/>
                <w:spacing w:val="-9"/>
                <w:sz w:val="18"/>
                <w:lang w:val="en-GB"/>
              </w:rPr>
              <w:t xml:space="preserve"> </w:t>
            </w:r>
            <w:r w:rsidRPr="00B30CA2">
              <w:rPr>
                <w:rFonts w:ascii="Arial"/>
                <w:sz w:val="18"/>
                <w:lang w:val="en-GB"/>
              </w:rPr>
              <w:t>will supervise</w:t>
            </w:r>
            <w:r w:rsidRPr="00B30CA2">
              <w:rPr>
                <w:rFonts w:ascii="Arial"/>
                <w:spacing w:val="-12"/>
                <w:sz w:val="18"/>
                <w:lang w:val="en-GB"/>
              </w:rPr>
              <w:t xml:space="preserve"> </w:t>
            </w:r>
            <w:r w:rsidRPr="00B30CA2">
              <w:rPr>
                <w:rFonts w:ascii="Arial"/>
                <w:sz w:val="18"/>
                <w:lang w:val="en-GB"/>
              </w:rPr>
              <w:t>th</w:t>
            </w:r>
            <w:r w:rsidR="009D3623">
              <w:rPr>
                <w:rFonts w:ascii="Arial"/>
                <w:sz w:val="18"/>
                <w:lang w:val="en-GB"/>
              </w:rPr>
              <w:t>e</w:t>
            </w:r>
            <w:r w:rsidRPr="00B30CA2">
              <w:rPr>
                <w:rFonts w:ascii="Arial"/>
                <w:spacing w:val="-12"/>
                <w:sz w:val="18"/>
                <w:lang w:val="en-GB"/>
              </w:rPr>
              <w:t xml:space="preserve"> </w:t>
            </w:r>
            <w:r w:rsidR="009D3623">
              <w:rPr>
                <w:rFonts w:ascii="Arial"/>
                <w:spacing w:val="-12"/>
                <w:sz w:val="18"/>
                <w:lang w:val="en-GB"/>
              </w:rPr>
              <w:t>research</w:t>
            </w:r>
            <w:r w:rsidRPr="00B30CA2">
              <w:rPr>
                <w:rFonts w:ascii="Arial"/>
                <w:spacing w:val="-12"/>
                <w:sz w:val="18"/>
                <w:lang w:val="en-GB"/>
              </w:rPr>
              <w:t xml:space="preserve"> </w:t>
            </w:r>
            <w:r w:rsidRPr="00B30CA2">
              <w:rPr>
                <w:rFonts w:ascii="Arial"/>
                <w:sz w:val="18"/>
                <w:lang w:val="en-GB"/>
              </w:rPr>
              <w:t>as</w:t>
            </w:r>
            <w:r w:rsidRPr="00B30CA2">
              <w:rPr>
                <w:rFonts w:ascii="Arial"/>
                <w:spacing w:val="-12"/>
                <w:sz w:val="18"/>
                <w:lang w:val="en-GB"/>
              </w:rPr>
              <w:t xml:space="preserve"> </w:t>
            </w:r>
            <w:r w:rsidRPr="00B30CA2">
              <w:rPr>
                <w:rFonts w:ascii="Arial"/>
                <w:sz w:val="18"/>
                <w:lang w:val="en-GB"/>
              </w:rPr>
              <w:t>detailed</w:t>
            </w:r>
            <w:r w:rsidRPr="00B30CA2">
              <w:rPr>
                <w:rFonts w:ascii="Arial"/>
                <w:spacing w:val="-12"/>
                <w:sz w:val="18"/>
                <w:lang w:val="en-GB"/>
              </w:rPr>
              <w:t xml:space="preserve"> </w:t>
            </w:r>
            <w:r w:rsidRPr="00B30CA2">
              <w:rPr>
                <w:rFonts w:ascii="Arial"/>
                <w:sz w:val="18"/>
                <w:lang w:val="en-GB"/>
              </w:rPr>
              <w:t>in</w:t>
            </w:r>
            <w:r w:rsidRPr="00B30CA2">
              <w:rPr>
                <w:rFonts w:ascii="Arial"/>
                <w:spacing w:val="-12"/>
                <w:sz w:val="18"/>
                <w:lang w:val="en-GB"/>
              </w:rPr>
              <w:t xml:space="preserve"> </w:t>
            </w:r>
            <w:r w:rsidRPr="00B30CA2">
              <w:rPr>
                <w:rFonts w:ascii="Arial"/>
                <w:sz w:val="18"/>
                <w:lang w:val="en-GB"/>
              </w:rPr>
              <w:t>the</w:t>
            </w:r>
            <w:r w:rsidRPr="00B30CA2">
              <w:rPr>
                <w:rFonts w:ascii="Arial"/>
                <w:spacing w:val="-12"/>
                <w:sz w:val="18"/>
                <w:lang w:val="en-GB"/>
              </w:rPr>
              <w:t xml:space="preserve"> </w:t>
            </w:r>
            <w:r w:rsidRPr="00B30CA2">
              <w:rPr>
                <w:rFonts w:ascii="Arial"/>
                <w:sz w:val="18"/>
                <w:lang w:val="en-GB"/>
              </w:rPr>
              <w:t>application.</w:t>
            </w:r>
          </w:p>
        </w:tc>
      </w:tr>
    </w:tbl>
    <w:p w:rsidR="006671A1" w:rsidRDefault="006671A1">
      <w:pPr>
        <w:rPr>
          <w:rFonts w:ascii="Arial" w:eastAsia="Arial" w:hAnsi="Arial" w:cs="Arial"/>
          <w:sz w:val="20"/>
          <w:szCs w:val="20"/>
          <w:lang w:val="en-GB"/>
        </w:rPr>
      </w:pPr>
    </w:p>
    <w:p w:rsidR="003017A8" w:rsidRPr="00B30CA2" w:rsidRDefault="003017A8">
      <w:pPr>
        <w:rPr>
          <w:rFonts w:ascii="Arial" w:eastAsia="Arial" w:hAnsi="Arial" w:cs="Arial"/>
          <w:sz w:val="20"/>
          <w:szCs w:val="20"/>
          <w:lang w:val="en-GB"/>
        </w:rPr>
      </w:pPr>
    </w:p>
    <w:p w:rsidR="006671A1" w:rsidRDefault="006671A1">
      <w:pPr>
        <w:rPr>
          <w:rFonts w:ascii="Arial" w:eastAsia="Arial" w:hAnsi="Arial" w:cs="Arial"/>
          <w:sz w:val="20"/>
          <w:szCs w:val="20"/>
          <w:lang w:val="en-GB"/>
        </w:rPr>
      </w:pPr>
    </w:p>
    <w:p w:rsidR="00AA5023" w:rsidRDefault="003017A8" w:rsidP="003017A8">
      <w:pPr>
        <w:ind w:left="284"/>
        <w:rPr>
          <w:rFonts w:ascii="Arial" w:eastAsia="Arial" w:hAnsi="Arial" w:cs="Arial"/>
          <w:lang w:val="en-GB"/>
        </w:rPr>
      </w:pPr>
      <w:r w:rsidRPr="00AA5023">
        <w:rPr>
          <w:rFonts w:ascii="Arial" w:eastAsia="Arial" w:hAnsi="Arial" w:cs="Arial"/>
          <w:lang w:val="en-GB"/>
        </w:rPr>
        <w:t xml:space="preserve">Thank you for completing the Stage 1 Research Ethics Application Form.  </w:t>
      </w:r>
    </w:p>
    <w:p w:rsidR="00AA5023" w:rsidRDefault="00AA5023" w:rsidP="003017A8">
      <w:pPr>
        <w:ind w:left="284"/>
        <w:rPr>
          <w:rFonts w:ascii="Arial" w:eastAsia="Arial" w:hAnsi="Arial" w:cs="Arial"/>
          <w:lang w:val="en-GB"/>
        </w:rPr>
      </w:pPr>
    </w:p>
    <w:p w:rsidR="003017A8" w:rsidRPr="00AA5023" w:rsidRDefault="003017A8" w:rsidP="003017A8">
      <w:pPr>
        <w:ind w:left="284"/>
        <w:rPr>
          <w:rFonts w:ascii="Arial" w:eastAsia="Arial" w:hAnsi="Arial" w:cs="Arial"/>
          <w:lang w:val="en-GB"/>
        </w:rPr>
      </w:pPr>
      <w:r w:rsidRPr="00AA5023">
        <w:rPr>
          <w:rFonts w:ascii="Arial" w:eastAsia="Arial" w:hAnsi="Arial" w:cs="Arial"/>
          <w:lang w:val="en-GB"/>
        </w:rPr>
        <w:t>Please submit it as follows:</w:t>
      </w:r>
    </w:p>
    <w:p w:rsidR="003017A8" w:rsidRPr="000624BD" w:rsidRDefault="003017A8" w:rsidP="003017A8">
      <w:pPr>
        <w:spacing w:before="76"/>
        <w:ind w:left="290"/>
        <w:rPr>
          <w:rFonts w:ascii="Arial" w:eastAsia="Arial" w:hAnsi="Arial" w:cs="Arial"/>
          <w:lang w:val="en-GB"/>
        </w:rPr>
      </w:pPr>
      <w:r w:rsidRPr="000624BD">
        <w:rPr>
          <w:rFonts w:ascii="Arial" w:hAnsi="Arial" w:cs="Arial"/>
          <w:b/>
          <w:lang w:val="en-GB"/>
        </w:rPr>
        <w:t xml:space="preserve">Staff Researchers: </w:t>
      </w:r>
      <w:r w:rsidRPr="000624BD">
        <w:rPr>
          <w:rFonts w:ascii="Arial" w:hAnsi="Arial" w:cs="Arial"/>
          <w:lang w:val="en-GB"/>
        </w:rPr>
        <w:t>Send form directly to the relevant committee.</w:t>
      </w:r>
    </w:p>
    <w:p w:rsidR="003017A8" w:rsidRPr="000624BD" w:rsidRDefault="003017A8" w:rsidP="003017A8">
      <w:pPr>
        <w:spacing w:before="57"/>
        <w:ind w:left="290"/>
        <w:rPr>
          <w:rFonts w:ascii="Arial" w:eastAsia="Arial" w:hAnsi="Arial" w:cs="Arial"/>
          <w:lang w:val="en-GB"/>
        </w:rPr>
      </w:pPr>
      <w:r w:rsidRPr="000624BD">
        <w:rPr>
          <w:rFonts w:ascii="Arial" w:hAnsi="Arial" w:cs="Arial"/>
          <w:b/>
          <w:lang w:val="en-GB"/>
        </w:rPr>
        <w:t xml:space="preserve">Student Researchers: </w:t>
      </w:r>
      <w:r w:rsidRPr="000624BD">
        <w:rPr>
          <w:rFonts w:ascii="Arial" w:hAnsi="Arial" w:cs="Arial"/>
          <w:lang w:val="en-GB"/>
        </w:rPr>
        <w:t>Send form to Supervisor/First Supervisor.</w:t>
      </w:r>
    </w:p>
    <w:p w:rsidR="003017A8" w:rsidRPr="000624BD" w:rsidRDefault="003017A8" w:rsidP="003017A8">
      <w:pPr>
        <w:spacing w:before="57"/>
        <w:ind w:left="290"/>
        <w:rPr>
          <w:rFonts w:ascii="Arial" w:eastAsia="Arial" w:hAnsi="Arial" w:cs="Arial"/>
          <w:lang w:val="en-GB"/>
        </w:rPr>
      </w:pPr>
      <w:r w:rsidRPr="000624BD">
        <w:rPr>
          <w:rFonts w:ascii="Arial" w:hAnsi="Arial" w:cs="Arial"/>
          <w:b/>
          <w:lang w:val="en-GB"/>
        </w:rPr>
        <w:t xml:space="preserve">Supervisor/First Supervisor:  </w:t>
      </w:r>
      <w:r w:rsidRPr="000624BD">
        <w:rPr>
          <w:rFonts w:ascii="Arial" w:hAnsi="Arial" w:cs="Arial"/>
          <w:lang w:val="en-GB"/>
        </w:rPr>
        <w:t>Check application and forward to the relevant committee</w:t>
      </w:r>
      <w:r w:rsidRPr="000624BD">
        <w:rPr>
          <w:rFonts w:ascii="Arial" w:hAnsi="Arial" w:cs="Arial"/>
          <w:spacing w:val="-4"/>
          <w:lang w:val="en-GB"/>
        </w:rPr>
        <w:t>.</w:t>
      </w:r>
    </w:p>
    <w:p w:rsidR="006671A1" w:rsidRPr="00B30CA2" w:rsidRDefault="006671A1">
      <w:pPr>
        <w:rPr>
          <w:rFonts w:ascii="Arial" w:eastAsia="Arial" w:hAnsi="Arial" w:cs="Arial"/>
          <w:sz w:val="20"/>
          <w:szCs w:val="20"/>
          <w:lang w:val="en-GB"/>
        </w:rPr>
      </w:pPr>
    </w:p>
    <w:p w:rsidR="006671A1" w:rsidRPr="00B30CA2" w:rsidRDefault="006671A1">
      <w:pPr>
        <w:rPr>
          <w:rFonts w:ascii="Arial" w:eastAsia="Arial" w:hAnsi="Arial" w:cs="Arial"/>
          <w:sz w:val="20"/>
          <w:szCs w:val="20"/>
          <w:lang w:val="en-GB"/>
        </w:rPr>
      </w:pPr>
    </w:p>
    <w:p w:rsidR="006671A1" w:rsidRPr="00B30CA2" w:rsidRDefault="006671A1">
      <w:pPr>
        <w:rPr>
          <w:rFonts w:ascii="Arial" w:eastAsia="Arial" w:hAnsi="Arial" w:cs="Arial"/>
          <w:sz w:val="20"/>
          <w:szCs w:val="20"/>
          <w:lang w:val="en-GB"/>
        </w:rPr>
      </w:pPr>
    </w:p>
    <w:p w:rsidR="006671A1" w:rsidRPr="00B30CA2" w:rsidRDefault="006671A1">
      <w:pPr>
        <w:rPr>
          <w:rFonts w:ascii="Arial" w:eastAsia="Arial" w:hAnsi="Arial" w:cs="Arial"/>
          <w:sz w:val="20"/>
          <w:szCs w:val="20"/>
          <w:lang w:val="en-GB"/>
        </w:rPr>
      </w:pPr>
    </w:p>
    <w:p w:rsidR="006671A1" w:rsidRPr="00B30CA2" w:rsidRDefault="006671A1">
      <w:pPr>
        <w:rPr>
          <w:rFonts w:ascii="Arial" w:eastAsia="Arial" w:hAnsi="Arial" w:cs="Arial"/>
          <w:sz w:val="20"/>
          <w:szCs w:val="20"/>
          <w:lang w:val="en-GB"/>
        </w:rPr>
      </w:pPr>
    </w:p>
    <w:p w:rsidR="006671A1" w:rsidRPr="00B30CA2" w:rsidRDefault="006671A1">
      <w:pPr>
        <w:spacing w:before="11"/>
        <w:rPr>
          <w:rFonts w:ascii="Arial" w:eastAsia="Arial" w:hAnsi="Arial" w:cs="Arial"/>
          <w:sz w:val="18"/>
          <w:szCs w:val="18"/>
          <w:lang w:val="en-GB"/>
        </w:rPr>
      </w:pPr>
    </w:p>
    <w:p w:rsidR="006671A1" w:rsidRDefault="001B2397">
      <w:pPr>
        <w:spacing w:before="81"/>
        <w:ind w:left="290"/>
        <w:rPr>
          <w:rFonts w:ascii="Arial" w:hAnsi="Arial"/>
          <w:sz w:val="16"/>
          <w:lang w:val="en-GB"/>
        </w:rPr>
      </w:pPr>
      <w:r>
        <w:rPr>
          <w:rFonts w:ascii="Arial" w:hAnsi="Arial"/>
          <w:sz w:val="16"/>
          <w:lang w:val="en-GB"/>
        </w:rPr>
        <w:t xml:space="preserve">Date </w:t>
      </w:r>
      <w:r w:rsidR="00BD634D">
        <w:rPr>
          <w:rFonts w:ascii="Arial" w:hAnsi="Arial"/>
          <w:sz w:val="16"/>
          <w:lang w:val="en-GB"/>
        </w:rPr>
        <w:t>8 September 2016</w:t>
      </w:r>
    </w:p>
    <w:p w:rsidR="00D33ABD" w:rsidRDefault="00D33ABD">
      <w:pPr>
        <w:spacing w:before="81"/>
        <w:ind w:left="290"/>
        <w:rPr>
          <w:rFonts w:ascii="Arial" w:hAnsi="Arial"/>
          <w:sz w:val="16"/>
          <w:lang w:val="en-GB"/>
        </w:rPr>
      </w:pPr>
      <w:r>
        <w:rPr>
          <w:rFonts w:ascii="Arial" w:hAnsi="Arial"/>
          <w:sz w:val="16"/>
          <w:lang w:val="en-GB"/>
        </w:rPr>
        <w:t xml:space="preserve">Version </w:t>
      </w:r>
      <w:r w:rsidR="0009000F">
        <w:rPr>
          <w:rFonts w:ascii="Arial" w:hAnsi="Arial"/>
          <w:sz w:val="16"/>
          <w:lang w:val="en-GB"/>
        </w:rPr>
        <w:t>3.</w:t>
      </w:r>
      <w:r w:rsidR="00BD634D">
        <w:rPr>
          <w:rFonts w:ascii="Arial" w:hAnsi="Arial"/>
          <w:sz w:val="16"/>
          <w:lang w:val="en-GB"/>
        </w:rPr>
        <w:t>1</w:t>
      </w:r>
    </w:p>
    <w:p w:rsidR="00D33ABD" w:rsidRPr="006F70E6" w:rsidRDefault="00D33ABD">
      <w:pPr>
        <w:spacing w:before="81"/>
        <w:ind w:left="290"/>
        <w:rPr>
          <w:rFonts w:ascii="Arial" w:eastAsia="Arial" w:hAnsi="Arial" w:cs="Arial"/>
          <w:sz w:val="16"/>
          <w:szCs w:val="16"/>
          <w:lang w:val="en-GB"/>
        </w:rPr>
      </w:pPr>
    </w:p>
    <w:sectPr w:rsidR="00D33ABD" w:rsidRPr="006F70E6" w:rsidSect="008D6822">
      <w:pgSz w:w="11910" w:h="16840"/>
      <w:pgMar w:top="820" w:right="740" w:bottom="440" w:left="560" w:header="0" w:footer="2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78E" w:rsidRDefault="0047478E">
      <w:r>
        <w:separator/>
      </w:r>
    </w:p>
  </w:endnote>
  <w:endnote w:type="continuationSeparator" w:id="0">
    <w:p w:rsidR="0047478E" w:rsidRDefault="0047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214792"/>
      <w:docPartObj>
        <w:docPartGallery w:val="Page Numbers (Bottom of Page)"/>
        <w:docPartUnique/>
      </w:docPartObj>
    </w:sdtPr>
    <w:sdtEndPr>
      <w:rPr>
        <w:noProof/>
      </w:rPr>
    </w:sdtEndPr>
    <w:sdtContent>
      <w:p w:rsidR="00690EA7" w:rsidRDefault="0052700A">
        <w:pPr>
          <w:pStyle w:val="Footer"/>
          <w:jc w:val="center"/>
        </w:pPr>
        <w:r>
          <w:fldChar w:fldCharType="begin"/>
        </w:r>
        <w:r w:rsidR="00690EA7">
          <w:instrText xml:space="preserve"> PAGE   \* MERGEFORMAT </w:instrText>
        </w:r>
        <w:r>
          <w:fldChar w:fldCharType="separate"/>
        </w:r>
        <w:r w:rsidR="00C12CCC">
          <w:rPr>
            <w:noProof/>
          </w:rPr>
          <w:t>5</w:t>
        </w:r>
        <w:r>
          <w:rPr>
            <w:noProof/>
          </w:rPr>
          <w:fldChar w:fldCharType="end"/>
        </w:r>
      </w:p>
    </w:sdtContent>
  </w:sdt>
  <w:p w:rsidR="007A5ABE" w:rsidRDefault="007A5ABE">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78E" w:rsidRDefault="0047478E">
      <w:r>
        <w:separator/>
      </w:r>
    </w:p>
  </w:footnote>
  <w:footnote w:type="continuationSeparator" w:id="0">
    <w:p w:rsidR="0047478E" w:rsidRDefault="0047478E">
      <w:r>
        <w:continuationSeparator/>
      </w:r>
    </w:p>
  </w:footnote>
  <w:footnote w:id="1">
    <w:p w:rsidR="00611034" w:rsidRDefault="003E6EF0" w:rsidP="003E6EF0">
      <w:pPr>
        <w:pStyle w:val="FootnoteText"/>
        <w:rPr>
          <w:rFonts w:ascii="Arial" w:eastAsia="Arial" w:hAnsi="Arial" w:cs="Arial"/>
          <w:sz w:val="16"/>
          <w:szCs w:val="16"/>
          <w:lang w:val="en-GB"/>
        </w:rPr>
      </w:pPr>
      <w:r w:rsidRPr="00853F7B">
        <w:rPr>
          <w:rStyle w:val="FootnoteReference"/>
          <w:rFonts w:ascii="Arial" w:hAnsi="Arial" w:cs="Arial"/>
          <w:sz w:val="16"/>
          <w:szCs w:val="16"/>
        </w:rPr>
        <w:footnoteRef/>
      </w:r>
      <w:r w:rsidRPr="00853F7B">
        <w:rPr>
          <w:rFonts w:ascii="Arial" w:hAnsi="Arial" w:cs="Arial"/>
          <w:sz w:val="16"/>
          <w:szCs w:val="16"/>
        </w:rPr>
        <w:t xml:space="preserve"> </w:t>
      </w:r>
      <w:r w:rsidR="00611034" w:rsidRPr="00853F7B">
        <w:rPr>
          <w:rFonts w:ascii="Arial" w:eastAsia="Arial" w:hAnsi="Arial" w:cs="Arial"/>
          <w:sz w:val="16"/>
          <w:szCs w:val="16"/>
          <w:lang w:val="en-GB"/>
        </w:rPr>
        <w:t>Email</w:t>
      </w:r>
      <w:r w:rsidR="00611034" w:rsidRPr="00853F7B">
        <w:rPr>
          <w:rFonts w:ascii="Arial" w:eastAsia="Arial" w:hAnsi="Arial" w:cs="Arial"/>
          <w:spacing w:val="-17"/>
          <w:sz w:val="16"/>
          <w:szCs w:val="16"/>
          <w:lang w:val="en-GB"/>
        </w:rPr>
        <w:t xml:space="preserve"> </w:t>
      </w:r>
      <w:hyperlink r:id="rId1">
        <w:r w:rsidR="00611034" w:rsidRPr="00853F7B">
          <w:rPr>
            <w:rFonts w:ascii="Arial" w:eastAsia="Trebuchet MS" w:hAnsi="Arial" w:cs="Arial"/>
            <w:b/>
            <w:bCs/>
            <w:sz w:val="16"/>
            <w:szCs w:val="16"/>
            <w:lang w:val="en-GB"/>
          </w:rPr>
          <w:t>FST-Biologicalsafety.GMO@anglia.ac.uk</w:t>
        </w:r>
      </w:hyperlink>
      <w:r w:rsidR="00611034" w:rsidRPr="00853F7B">
        <w:rPr>
          <w:rFonts w:ascii="Arial" w:eastAsia="Trebuchet MS" w:hAnsi="Arial" w:cs="Arial"/>
          <w:b/>
          <w:bCs/>
          <w:spacing w:val="-21"/>
          <w:sz w:val="16"/>
          <w:szCs w:val="16"/>
          <w:lang w:val="en-GB"/>
        </w:rPr>
        <w:t xml:space="preserve"> </w:t>
      </w:r>
      <w:r w:rsidR="00611034" w:rsidRPr="00853F7B">
        <w:rPr>
          <w:rFonts w:ascii="Arial" w:eastAsia="Arial" w:hAnsi="Arial" w:cs="Arial"/>
          <w:sz w:val="16"/>
          <w:szCs w:val="16"/>
          <w:lang w:val="en-GB"/>
        </w:rPr>
        <w:t>for further</w:t>
      </w:r>
      <w:r w:rsidR="00611034" w:rsidRPr="00853F7B">
        <w:rPr>
          <w:rFonts w:ascii="Arial" w:eastAsia="Arial" w:hAnsi="Arial" w:cs="Arial"/>
          <w:spacing w:val="-13"/>
          <w:sz w:val="16"/>
          <w:szCs w:val="16"/>
          <w:lang w:val="en-GB"/>
        </w:rPr>
        <w:t xml:space="preserve"> </w:t>
      </w:r>
      <w:r w:rsidR="00611034" w:rsidRPr="00853F7B">
        <w:rPr>
          <w:rFonts w:ascii="Arial" w:eastAsia="Arial" w:hAnsi="Arial" w:cs="Arial"/>
          <w:sz w:val="16"/>
          <w:szCs w:val="16"/>
          <w:lang w:val="en-GB"/>
        </w:rPr>
        <w:t>information.</w:t>
      </w:r>
    </w:p>
    <w:p w:rsidR="00611034" w:rsidRDefault="00611034" w:rsidP="003E6EF0">
      <w:pPr>
        <w:pStyle w:val="FootnoteText"/>
        <w:rPr>
          <w:rFonts w:ascii="Arial" w:hAnsi="Arial" w:cs="Arial"/>
          <w:sz w:val="16"/>
          <w:szCs w:val="16"/>
        </w:rPr>
      </w:pPr>
    </w:p>
    <w:p w:rsidR="003E6EF0" w:rsidRPr="00CF5FBB" w:rsidRDefault="008446EC" w:rsidP="003E6EF0">
      <w:pPr>
        <w:pStyle w:val="FootnoteText"/>
        <w:rPr>
          <w:lang w:val="en-GB"/>
        </w:rPr>
      </w:pPr>
      <w:r>
        <w:rPr>
          <w:rStyle w:val="FootnoteReference"/>
          <w:rFonts w:ascii="Arial" w:hAnsi="Arial" w:cs="Arial"/>
          <w:sz w:val="16"/>
          <w:szCs w:val="16"/>
        </w:rPr>
        <w:t>2</w:t>
      </w:r>
      <w:r>
        <w:rPr>
          <w:rFonts w:ascii="Arial" w:hAnsi="Arial" w:cs="Arial"/>
          <w:sz w:val="16"/>
          <w:szCs w:val="16"/>
        </w:rPr>
        <w:t xml:space="preserve"> </w:t>
      </w:r>
      <w:r w:rsidR="00611034">
        <w:rPr>
          <w:rFonts w:ascii="Arial" w:eastAsia="Arial" w:hAnsi="Arial" w:cs="Arial"/>
          <w:sz w:val="16"/>
          <w:szCs w:val="16"/>
          <w:lang w:val="en-GB"/>
        </w:rPr>
        <w:t>As above</w:t>
      </w:r>
      <w:r w:rsidR="003E6EF0" w:rsidRPr="00853F7B">
        <w:rPr>
          <w:rFonts w:ascii="Arial" w:eastAsia="Arial" w:hAnsi="Arial" w:cs="Arial"/>
          <w:sz w:val="16"/>
          <w:szCs w:val="16"/>
          <w:lang w:val="en-GB"/>
        </w:rPr>
        <w:t>.</w:t>
      </w:r>
    </w:p>
  </w:footnote>
  <w:footnote w:id="2">
    <w:p w:rsidR="00D361F7" w:rsidRPr="00CF5FBB" w:rsidRDefault="00D361F7">
      <w:pPr>
        <w:pStyle w:val="FootnoteText"/>
        <w:rPr>
          <w:lang w:val="en-GB"/>
        </w:rPr>
      </w:pPr>
    </w:p>
  </w:footnote>
  <w:footnote w:id="3">
    <w:p w:rsidR="00D361F7" w:rsidRPr="00853F7B" w:rsidRDefault="00D361F7">
      <w:pPr>
        <w:pStyle w:val="FootnoteText"/>
        <w:rPr>
          <w:rFonts w:ascii="Arial" w:hAnsi="Arial" w:cs="Arial"/>
          <w:sz w:val="16"/>
          <w:szCs w:val="16"/>
          <w:lang w:val="en-GB"/>
        </w:rPr>
      </w:pPr>
      <w:r>
        <w:rPr>
          <w:rStyle w:val="FootnoteReference"/>
        </w:rPr>
        <w:footnoteRef/>
      </w:r>
      <w:r>
        <w:t xml:space="preserve"> </w:t>
      </w:r>
      <w:r w:rsidRPr="00853F7B">
        <w:rPr>
          <w:rFonts w:ascii="Arial" w:hAnsi="Arial" w:cs="Arial"/>
          <w:sz w:val="16"/>
          <w:szCs w:val="16"/>
          <w:lang w:val="en-GB"/>
        </w:rPr>
        <w:t xml:space="preserve">For </w:t>
      </w:r>
      <w:r>
        <w:rPr>
          <w:rFonts w:ascii="Arial" w:hAnsi="Arial" w:cs="Arial"/>
          <w:sz w:val="16"/>
          <w:szCs w:val="16"/>
          <w:lang w:val="en-GB"/>
        </w:rPr>
        <w:t>any research involving human material you must contact Matt Bristow (</w:t>
      </w:r>
      <w:hyperlink r:id="rId2" w:history="1">
        <w:r w:rsidRPr="000624BD">
          <w:rPr>
            <w:rStyle w:val="Hyperlink"/>
            <w:rFonts w:ascii="Arial" w:hAnsi="Arial" w:cs="Arial"/>
            <w:b/>
            <w:sz w:val="16"/>
            <w:szCs w:val="16"/>
            <w:lang w:val="en-GB"/>
          </w:rPr>
          <w:t>matt.bristow@anglia.ac.uk</w:t>
        </w:r>
      </w:hyperlink>
      <w:r>
        <w:rPr>
          <w:rFonts w:ascii="Arial" w:hAnsi="Arial" w:cs="Arial"/>
          <w:sz w:val="16"/>
          <w:szCs w:val="16"/>
          <w:lang w:val="en-GB"/>
        </w:rPr>
        <w:t xml:space="preserve"> ) for further guidance on how to proceed</w:t>
      </w:r>
    </w:p>
  </w:footnote>
  <w:footnote w:id="4">
    <w:p w:rsidR="00D361F7" w:rsidRPr="00853F7B" w:rsidRDefault="00D361F7" w:rsidP="000624BD">
      <w:pPr>
        <w:jc w:val="both"/>
        <w:rPr>
          <w:lang w:val="en-GB"/>
        </w:rPr>
      </w:pPr>
      <w:r>
        <w:rPr>
          <w:rStyle w:val="FootnoteReference"/>
        </w:rPr>
        <w:footnoteRef/>
      </w:r>
      <w:r>
        <w:t xml:space="preserve"> </w:t>
      </w:r>
      <w:r w:rsidRPr="00853F7B">
        <w:rPr>
          <w:rFonts w:ascii="Arial" w:hAnsi="Arial" w:cs="Arial"/>
          <w:sz w:val="16"/>
          <w:szCs w:val="16"/>
        </w:rPr>
        <w:t>The Counter Terrorism and Security Act (2015) and Terrorism Act (2006) outlaws web posting of material that encourages or endorses terrorist acts, even terrorist acts that have occurred in the past.  Sections of the Terrorism Act also create a risk of prosecution for those who transmit material of this nature, including transmitting the material electronically. The storage of such material on a computer can, if discovered, prompt a police investigation.</w:t>
      </w:r>
      <w:r>
        <w:rPr>
          <w:rFonts w:ascii="Arial" w:hAnsi="Arial" w:cs="Arial"/>
          <w:sz w:val="16"/>
          <w:szCs w:val="16"/>
        </w:rPr>
        <w:t xml:space="preserve">  </w:t>
      </w:r>
      <w:r w:rsidRPr="00853F7B">
        <w:rPr>
          <w:rFonts w:ascii="Arial" w:hAnsi="Arial" w:cs="Arial"/>
          <w:sz w:val="16"/>
          <w:szCs w:val="16"/>
        </w:rPr>
        <w:t xml:space="preserve">Visits to websites related to terrorism and the downloading of material issued by terrorist groups (even from open-access sites) may be subject to monitoring by the police.  Storage of this material for research purposes may </w:t>
      </w:r>
      <w:r>
        <w:rPr>
          <w:rFonts w:ascii="Arial" w:hAnsi="Arial" w:cs="Arial"/>
          <w:sz w:val="16"/>
          <w:szCs w:val="16"/>
        </w:rPr>
        <w:t xml:space="preserve">also </w:t>
      </w:r>
      <w:r w:rsidRPr="00853F7B">
        <w:rPr>
          <w:rFonts w:ascii="Arial" w:hAnsi="Arial" w:cs="Arial"/>
          <w:sz w:val="16"/>
          <w:szCs w:val="16"/>
        </w:rPr>
        <w:t>be subject to monitoring by the police.</w:t>
      </w:r>
      <w:r>
        <w:rPr>
          <w:rFonts w:ascii="Arial" w:hAnsi="Arial" w:cs="Arial"/>
        </w:rPr>
        <w:t xml:space="preserve">  </w:t>
      </w:r>
      <w:r w:rsidRPr="00156698">
        <w:rPr>
          <w:rFonts w:ascii="Arial" w:hAnsi="Arial" w:cs="Arial"/>
          <w:sz w:val="16"/>
          <w:szCs w:val="16"/>
        </w:rPr>
        <w:t>Therefore, r</w:t>
      </w:r>
      <w:r w:rsidRPr="00156698">
        <w:rPr>
          <w:rFonts w:ascii="Arial" w:hAnsi="Arial" w:cs="Arial"/>
          <w:color w:val="000000"/>
          <w:sz w:val="16"/>
          <w:szCs w:val="16"/>
        </w:rPr>
        <w:t>esearch relating to terrorism, or any other research that could be classified as security-sensitive (for example, Ministry of Defence-commissioned work on military equipment, IT encryption design for public bodies or businesses) needs special treatment. If you have any doubts about whether your research could be classified as security-sensitive, please speak to your FREP Chair.</w:t>
      </w:r>
    </w:p>
  </w:footnote>
  <w:footnote w:id="5">
    <w:p w:rsidR="00834643" w:rsidRPr="00774D40" w:rsidRDefault="00834643">
      <w:pPr>
        <w:pStyle w:val="FootnoteText"/>
        <w:rPr>
          <w:rFonts w:ascii="Arial" w:hAnsi="Arial" w:cs="Arial"/>
          <w:sz w:val="18"/>
          <w:szCs w:val="18"/>
          <w:lang w:val="en-GB"/>
        </w:rPr>
      </w:pPr>
      <w:r w:rsidRPr="00774D40">
        <w:rPr>
          <w:rStyle w:val="FootnoteReference"/>
          <w:rFonts w:ascii="Arial" w:hAnsi="Arial" w:cs="Arial"/>
        </w:rPr>
        <w:footnoteRef/>
      </w:r>
      <w:r w:rsidRPr="00774D40">
        <w:rPr>
          <w:rFonts w:ascii="Arial" w:hAnsi="Arial" w:cs="Arial"/>
        </w:rPr>
        <w:t xml:space="preserve"> </w:t>
      </w:r>
      <w:r w:rsidRPr="00774D40">
        <w:rPr>
          <w:rFonts w:ascii="Arial" w:hAnsi="Arial" w:cs="Arial"/>
          <w:sz w:val="18"/>
          <w:szCs w:val="18"/>
          <w:lang w:val="en-GB"/>
        </w:rPr>
        <w:t xml:space="preserve">Where required, UG or PGT students must submit confirmation </w:t>
      </w:r>
      <w:r w:rsidR="000B20BF" w:rsidRPr="00774D40">
        <w:rPr>
          <w:rFonts w:ascii="Arial" w:hAnsi="Arial" w:cs="Arial"/>
          <w:sz w:val="18"/>
          <w:szCs w:val="18"/>
          <w:lang w:val="en-GB"/>
        </w:rPr>
        <w:t xml:space="preserve">with this form that </w:t>
      </w:r>
      <w:r w:rsidRPr="00774D40">
        <w:rPr>
          <w:rFonts w:ascii="Arial" w:hAnsi="Arial" w:cs="Arial"/>
          <w:sz w:val="18"/>
          <w:szCs w:val="18"/>
          <w:lang w:val="en-GB"/>
        </w:rPr>
        <w:t>they have passed the on-line ethics training.  Some courses have exemption from this requir</w:t>
      </w:r>
      <w:r w:rsidR="000B20BF" w:rsidRPr="00774D40">
        <w:rPr>
          <w:rFonts w:ascii="Arial" w:hAnsi="Arial" w:cs="Arial"/>
          <w:sz w:val="18"/>
          <w:szCs w:val="18"/>
          <w:lang w:val="en-GB"/>
        </w:rPr>
        <w:t>ement.  Please check with your supervisor</w:t>
      </w:r>
      <w:r w:rsidRPr="00774D40">
        <w:rPr>
          <w:rFonts w:ascii="Arial" w:hAnsi="Arial" w:cs="Arial"/>
          <w:sz w:val="18"/>
          <w:szCs w:val="18"/>
          <w:lang w:val="en-GB"/>
        </w:rPr>
        <w:t>.</w:t>
      </w:r>
    </w:p>
  </w:footnote>
  <w:footnote w:id="6">
    <w:p w:rsidR="00834643" w:rsidRPr="00774D40" w:rsidRDefault="00834643">
      <w:pPr>
        <w:pStyle w:val="FootnoteText"/>
        <w:rPr>
          <w:rFonts w:ascii="Arial" w:hAnsi="Arial" w:cs="Arial"/>
          <w:sz w:val="18"/>
          <w:szCs w:val="18"/>
          <w:lang w:val="en-GB"/>
        </w:rPr>
      </w:pPr>
      <w:r w:rsidRPr="00774D40">
        <w:rPr>
          <w:rStyle w:val="FootnoteReference"/>
          <w:rFonts w:ascii="Arial" w:hAnsi="Arial" w:cs="Arial"/>
          <w:sz w:val="18"/>
          <w:szCs w:val="18"/>
        </w:rPr>
        <w:footnoteRef/>
      </w:r>
      <w:r w:rsidRPr="00774D40">
        <w:rPr>
          <w:rFonts w:ascii="Arial" w:hAnsi="Arial" w:cs="Arial"/>
          <w:sz w:val="18"/>
          <w:szCs w:val="18"/>
        </w:rPr>
        <w:t xml:space="preserve"> </w:t>
      </w:r>
      <w:r w:rsidRPr="00774D40">
        <w:rPr>
          <w:rFonts w:ascii="Arial" w:hAnsi="Arial" w:cs="Arial"/>
          <w:spacing w:val="-4"/>
          <w:sz w:val="18"/>
          <w:szCs w:val="18"/>
          <w:lang w:val="en-GB"/>
        </w:rPr>
        <w:t xml:space="preserve">For </w:t>
      </w:r>
      <w:r w:rsidRPr="00774D40">
        <w:rPr>
          <w:rFonts w:ascii="Arial" w:hAnsi="Arial" w:cs="Arial"/>
          <w:sz w:val="18"/>
          <w:szCs w:val="18"/>
          <w:lang w:val="en-GB"/>
        </w:rPr>
        <w:t xml:space="preserve">research conducted at ARU including Ixion, University Centre Peterborough and College of </w:t>
      </w:r>
      <w:r w:rsidRPr="00774D40">
        <w:rPr>
          <w:rFonts w:ascii="Arial" w:hAnsi="Arial" w:cs="Arial"/>
          <w:spacing w:val="-3"/>
          <w:sz w:val="18"/>
          <w:szCs w:val="18"/>
          <w:lang w:val="en-GB"/>
        </w:rPr>
        <w:t xml:space="preserve">West </w:t>
      </w:r>
      <w:r w:rsidRPr="00774D40">
        <w:rPr>
          <w:rFonts w:ascii="Arial" w:hAnsi="Arial" w:cs="Arial"/>
          <w:sz w:val="18"/>
          <w:szCs w:val="18"/>
          <w:lang w:val="en-GB"/>
        </w:rPr>
        <w:t>Anglia</w:t>
      </w:r>
      <w:r w:rsidR="000B20BF" w:rsidRPr="00774D40">
        <w:rPr>
          <w:rFonts w:ascii="Arial" w:hAnsi="Arial" w:cs="Arial"/>
          <w:sz w:val="18"/>
          <w:szCs w:val="18"/>
          <w:lang w:val="en-GB"/>
        </w:rPr>
        <w:t>,</w:t>
      </w:r>
      <w:r w:rsidR="000B20BF" w:rsidRPr="00774D40">
        <w:rPr>
          <w:rFonts w:ascii="Arial" w:hAnsi="Arial" w:cs="Arial"/>
          <w:spacing w:val="-35"/>
          <w:sz w:val="18"/>
          <w:szCs w:val="18"/>
          <w:lang w:val="en-GB"/>
        </w:rPr>
        <w:t xml:space="preserve"> </w:t>
      </w:r>
      <w:r w:rsidRPr="00774D40">
        <w:rPr>
          <w:rFonts w:ascii="Arial" w:hAnsi="Arial" w:cs="Arial"/>
          <w:sz w:val="18"/>
          <w:szCs w:val="18"/>
          <w:lang w:val="en-GB"/>
        </w:rPr>
        <w:t>go</w:t>
      </w:r>
      <w:r w:rsidRPr="00774D40">
        <w:rPr>
          <w:rFonts w:ascii="Arial" w:hAnsi="Arial" w:cs="Arial"/>
          <w:spacing w:val="-35"/>
          <w:sz w:val="18"/>
          <w:szCs w:val="18"/>
          <w:lang w:val="en-GB"/>
        </w:rPr>
        <w:t xml:space="preserve">   </w:t>
      </w:r>
      <w:r w:rsidRPr="00774D40">
        <w:rPr>
          <w:rFonts w:ascii="Arial" w:hAnsi="Arial" w:cs="Arial"/>
          <w:sz w:val="18"/>
          <w:szCs w:val="18"/>
          <w:lang w:val="en-GB"/>
        </w:rPr>
        <w:t>to</w:t>
      </w:r>
      <w:r w:rsidRPr="00774D40">
        <w:rPr>
          <w:rFonts w:ascii="Arial" w:hAnsi="Arial" w:cs="Arial"/>
          <w:spacing w:val="-35"/>
          <w:sz w:val="18"/>
          <w:szCs w:val="18"/>
          <w:lang w:val="en-GB"/>
        </w:rPr>
        <w:t xml:space="preserve"> </w:t>
      </w:r>
      <w:hyperlink r:id="rId3">
        <w:r w:rsidRPr="00774D40">
          <w:rPr>
            <w:rFonts w:ascii="Arial" w:hAnsi="Arial" w:cs="Arial"/>
            <w:b/>
            <w:sz w:val="18"/>
            <w:szCs w:val="18"/>
            <w:lang w:val="en-GB"/>
          </w:rPr>
          <w:t>http://web.anglia.ac.uk/anet/staff/sec_clerk/gen_info.phtml</w:t>
        </w:r>
      </w:hyperlink>
      <w:r w:rsidRPr="00774D40">
        <w:rPr>
          <w:rFonts w:ascii="Arial" w:hAnsi="Arial" w:cs="Arial"/>
          <w:b/>
          <w:spacing w:val="-39"/>
          <w:sz w:val="18"/>
          <w:szCs w:val="18"/>
          <w:lang w:val="en-GB"/>
        </w:rPr>
        <w:t xml:space="preserve"> </w:t>
      </w:r>
      <w:r w:rsidR="000B20BF" w:rsidRPr="00774D40">
        <w:rPr>
          <w:rFonts w:ascii="Arial" w:hAnsi="Arial" w:cs="Arial"/>
          <w:b/>
          <w:spacing w:val="-39"/>
          <w:sz w:val="18"/>
          <w:szCs w:val="18"/>
          <w:lang w:val="en-GB"/>
        </w:rPr>
        <w:t xml:space="preserve">     </w:t>
      </w:r>
      <w:r w:rsidRPr="00774D40">
        <w:rPr>
          <w:rFonts w:ascii="Arial" w:hAnsi="Arial" w:cs="Arial"/>
          <w:sz w:val="18"/>
          <w:szCs w:val="18"/>
          <w:lang w:val="en-GB"/>
        </w:rPr>
        <w:t>for</w:t>
      </w:r>
      <w:r w:rsidR="000B20BF" w:rsidRPr="00774D40">
        <w:rPr>
          <w:rFonts w:ascii="Arial" w:hAnsi="Arial" w:cs="Arial"/>
          <w:sz w:val="18"/>
          <w:szCs w:val="18"/>
          <w:lang w:val="en-GB"/>
        </w:rPr>
        <w:t xml:space="preserve"> </w:t>
      </w:r>
      <w:r w:rsidRPr="00774D40">
        <w:rPr>
          <w:rFonts w:ascii="Arial" w:hAnsi="Arial" w:cs="Arial"/>
          <w:sz w:val="18"/>
          <w:szCs w:val="18"/>
          <w:lang w:val="en-GB"/>
        </w:rPr>
        <w:t>the</w:t>
      </w:r>
      <w:r w:rsidR="000B20BF" w:rsidRPr="00774D40">
        <w:rPr>
          <w:rFonts w:ascii="Arial" w:hAnsi="Arial" w:cs="Arial"/>
          <w:sz w:val="18"/>
          <w:szCs w:val="18"/>
          <w:lang w:val="en-GB"/>
        </w:rPr>
        <w:t xml:space="preserve"> </w:t>
      </w:r>
      <w:r w:rsidRPr="00774D40">
        <w:rPr>
          <w:rFonts w:ascii="Arial" w:hAnsi="Arial" w:cs="Arial"/>
          <w:spacing w:val="-35"/>
          <w:sz w:val="18"/>
          <w:szCs w:val="18"/>
          <w:lang w:val="en-GB"/>
        </w:rPr>
        <w:t xml:space="preserve"> </w:t>
      </w:r>
      <w:r w:rsidRPr="00774D40">
        <w:rPr>
          <w:rFonts w:ascii="Arial" w:hAnsi="Arial" w:cs="Arial"/>
          <w:sz w:val="18"/>
          <w:szCs w:val="18"/>
          <w:lang w:val="en-GB"/>
        </w:rPr>
        <w:t>relevant</w:t>
      </w:r>
      <w:r w:rsidR="000B20BF" w:rsidRPr="00774D40">
        <w:rPr>
          <w:rFonts w:ascii="Arial" w:hAnsi="Arial" w:cs="Arial"/>
          <w:sz w:val="18"/>
          <w:szCs w:val="18"/>
          <w:lang w:val="en-GB"/>
        </w:rPr>
        <w:t xml:space="preserve"> </w:t>
      </w:r>
      <w:r w:rsidRPr="00774D40">
        <w:rPr>
          <w:rFonts w:ascii="Arial" w:hAnsi="Arial" w:cs="Arial"/>
          <w:spacing w:val="-35"/>
          <w:sz w:val="18"/>
          <w:szCs w:val="18"/>
          <w:lang w:val="en-GB"/>
        </w:rPr>
        <w:t xml:space="preserve"> </w:t>
      </w:r>
      <w:r w:rsidRPr="00774D40">
        <w:rPr>
          <w:rFonts w:ascii="Arial" w:hAnsi="Arial" w:cs="Arial"/>
          <w:sz w:val="18"/>
          <w:szCs w:val="18"/>
          <w:lang w:val="en-GB"/>
        </w:rPr>
        <w:t>guidance. Students</w:t>
      </w:r>
      <w:r w:rsidRPr="00774D40">
        <w:rPr>
          <w:rFonts w:ascii="Arial" w:hAnsi="Arial" w:cs="Arial"/>
          <w:spacing w:val="-12"/>
          <w:sz w:val="18"/>
          <w:szCs w:val="18"/>
          <w:lang w:val="en-GB"/>
        </w:rPr>
        <w:t xml:space="preserve"> </w:t>
      </w:r>
      <w:r w:rsidRPr="00774D40">
        <w:rPr>
          <w:rFonts w:ascii="Arial" w:hAnsi="Arial" w:cs="Arial"/>
          <w:sz w:val="18"/>
          <w:szCs w:val="18"/>
          <w:lang w:val="en-GB"/>
        </w:rPr>
        <w:t>at</w:t>
      </w:r>
      <w:r w:rsidRPr="00774D40">
        <w:rPr>
          <w:rFonts w:ascii="Arial" w:hAnsi="Arial" w:cs="Arial"/>
          <w:spacing w:val="-12"/>
          <w:sz w:val="18"/>
          <w:szCs w:val="18"/>
          <w:lang w:val="en-GB"/>
        </w:rPr>
        <w:t xml:space="preserve"> </w:t>
      </w:r>
      <w:r w:rsidRPr="00774D40">
        <w:rPr>
          <w:rFonts w:ascii="Arial" w:hAnsi="Arial" w:cs="Arial"/>
          <w:sz w:val="18"/>
          <w:szCs w:val="18"/>
          <w:lang w:val="en-GB"/>
        </w:rPr>
        <w:t>other</w:t>
      </w:r>
      <w:r w:rsidRPr="00774D40">
        <w:rPr>
          <w:rFonts w:ascii="Arial" w:hAnsi="Arial" w:cs="Arial"/>
          <w:spacing w:val="-12"/>
          <w:sz w:val="18"/>
          <w:szCs w:val="18"/>
          <w:lang w:val="en-GB"/>
        </w:rPr>
        <w:t xml:space="preserve"> </w:t>
      </w:r>
      <w:r w:rsidRPr="00774D40">
        <w:rPr>
          <w:rFonts w:ascii="Arial" w:hAnsi="Arial" w:cs="Arial"/>
          <w:sz w:val="18"/>
          <w:szCs w:val="18"/>
          <w:lang w:val="en-GB"/>
        </w:rPr>
        <w:t>institutions</w:t>
      </w:r>
      <w:r w:rsidRPr="00774D40">
        <w:rPr>
          <w:rFonts w:ascii="Arial" w:hAnsi="Arial" w:cs="Arial"/>
          <w:spacing w:val="-12"/>
          <w:sz w:val="18"/>
          <w:szCs w:val="18"/>
          <w:lang w:val="en-GB"/>
        </w:rPr>
        <w:t xml:space="preserve"> </w:t>
      </w:r>
      <w:r w:rsidRPr="00774D40">
        <w:rPr>
          <w:rFonts w:ascii="Arial" w:hAnsi="Arial" w:cs="Arial"/>
          <w:sz w:val="18"/>
          <w:szCs w:val="18"/>
          <w:lang w:val="en-GB"/>
        </w:rPr>
        <w:t>must</w:t>
      </w:r>
      <w:r w:rsidRPr="00774D40">
        <w:rPr>
          <w:rFonts w:ascii="Arial" w:hAnsi="Arial" w:cs="Arial"/>
          <w:spacing w:val="-12"/>
          <w:sz w:val="18"/>
          <w:szCs w:val="18"/>
          <w:lang w:val="en-GB"/>
        </w:rPr>
        <w:t xml:space="preserve"> </w:t>
      </w:r>
      <w:r w:rsidRPr="00774D40">
        <w:rPr>
          <w:rFonts w:ascii="Arial" w:hAnsi="Arial" w:cs="Arial"/>
          <w:sz w:val="18"/>
          <w:szCs w:val="18"/>
          <w:lang w:val="en-GB"/>
        </w:rPr>
        <w:t>follow</w:t>
      </w:r>
      <w:r w:rsidRPr="00774D40">
        <w:rPr>
          <w:rFonts w:ascii="Arial" w:hAnsi="Arial" w:cs="Arial"/>
          <w:spacing w:val="-12"/>
          <w:sz w:val="18"/>
          <w:szCs w:val="18"/>
          <w:lang w:val="en-GB"/>
        </w:rPr>
        <w:t xml:space="preserve"> </w:t>
      </w:r>
      <w:r w:rsidRPr="00774D40">
        <w:rPr>
          <w:rFonts w:ascii="Arial" w:hAnsi="Arial" w:cs="Arial"/>
          <w:sz w:val="18"/>
          <w:szCs w:val="18"/>
          <w:lang w:val="en-GB"/>
        </w:rPr>
        <w:t>local</w:t>
      </w:r>
      <w:r w:rsidRPr="00774D40">
        <w:rPr>
          <w:rFonts w:ascii="Arial" w:hAnsi="Arial" w:cs="Arial"/>
          <w:spacing w:val="-12"/>
          <w:sz w:val="18"/>
          <w:szCs w:val="18"/>
          <w:lang w:val="en-GB"/>
        </w:rPr>
        <w:t xml:space="preserve"> </w:t>
      </w:r>
      <w:r w:rsidRPr="00774D40">
        <w:rPr>
          <w:rFonts w:ascii="Arial" w:hAnsi="Arial" w:cs="Arial"/>
          <w:sz w:val="18"/>
          <w:szCs w:val="18"/>
          <w:lang w:val="en-GB"/>
        </w:rPr>
        <w:t>processes.</w:t>
      </w:r>
    </w:p>
  </w:footnote>
  <w:footnote w:id="7">
    <w:p w:rsidR="00834643" w:rsidRPr="00774D40" w:rsidRDefault="00834643">
      <w:pPr>
        <w:pStyle w:val="FootnoteText"/>
        <w:rPr>
          <w:rFonts w:ascii="Arial" w:hAnsi="Arial" w:cs="Arial"/>
          <w:sz w:val="18"/>
          <w:szCs w:val="18"/>
          <w:lang w:val="en-GB"/>
        </w:rPr>
      </w:pPr>
      <w:r w:rsidRPr="00774D40">
        <w:rPr>
          <w:rStyle w:val="FootnoteReference"/>
          <w:rFonts w:ascii="Arial" w:hAnsi="Arial" w:cs="Arial"/>
          <w:sz w:val="18"/>
          <w:szCs w:val="18"/>
        </w:rPr>
        <w:footnoteRef/>
      </w:r>
      <w:r w:rsidRPr="00774D40">
        <w:rPr>
          <w:rFonts w:ascii="Arial" w:hAnsi="Arial" w:cs="Arial"/>
          <w:sz w:val="18"/>
          <w:szCs w:val="18"/>
        </w:rPr>
        <w:t xml:space="preserve"> </w:t>
      </w:r>
      <w:r w:rsidR="000B20BF" w:rsidRPr="00774D40">
        <w:rPr>
          <w:rFonts w:ascii="Arial" w:hAnsi="Arial" w:cs="Arial"/>
          <w:sz w:val="18"/>
          <w:szCs w:val="18"/>
          <w:lang w:val="en-GB"/>
        </w:rPr>
        <w:t>For  guidance go to</w:t>
      </w:r>
      <w:r w:rsidRPr="00774D40">
        <w:rPr>
          <w:rFonts w:ascii="Arial" w:hAnsi="Arial" w:cs="Arial"/>
          <w:sz w:val="18"/>
          <w:szCs w:val="18"/>
          <w:lang w:val="en-GB"/>
        </w:rPr>
        <w:t xml:space="preserve"> </w:t>
      </w:r>
      <w:hyperlink r:id="rId4">
        <w:r w:rsidRPr="00774D40">
          <w:rPr>
            <w:rFonts w:ascii="Arial" w:hAnsi="Arial" w:cs="Arial"/>
            <w:b/>
            <w:sz w:val="18"/>
            <w:szCs w:val="18"/>
            <w:lang w:val="en-GB"/>
          </w:rPr>
          <w:t>web.anglia.ac.uk/anet/staff/sec_clerk/dpa.phtml</w:t>
        </w:r>
      </w:hyperlink>
      <w:r w:rsidR="003017A8" w:rsidRPr="00774D40">
        <w:rPr>
          <w:rFonts w:ascii="Arial" w:hAnsi="Arial" w:cs="Arial"/>
          <w:b/>
          <w:sz w:val="18"/>
          <w:szCs w:val="18"/>
          <w:lang w:val="en-GB"/>
        </w:rPr>
        <w:t xml:space="preserve"> </w:t>
      </w:r>
    </w:p>
  </w:footnote>
  <w:footnote w:id="8">
    <w:p w:rsidR="00690084" w:rsidRPr="00774D40" w:rsidRDefault="00F9321C" w:rsidP="00F9321C">
      <w:pPr>
        <w:pStyle w:val="FootnoteText"/>
        <w:rPr>
          <w:rFonts w:ascii="Arial" w:hAnsi="Arial" w:cs="Arial"/>
          <w:b/>
          <w:sz w:val="18"/>
          <w:szCs w:val="18"/>
          <w:lang w:val="en-GB"/>
        </w:rPr>
      </w:pPr>
      <w:r w:rsidRPr="00774D40">
        <w:rPr>
          <w:rStyle w:val="FootnoteReference"/>
          <w:rFonts w:ascii="Arial" w:hAnsi="Arial" w:cs="Arial"/>
          <w:sz w:val="18"/>
          <w:szCs w:val="18"/>
        </w:rPr>
        <w:footnoteRef/>
      </w:r>
      <w:r w:rsidRPr="00774D40">
        <w:rPr>
          <w:rFonts w:ascii="Arial" w:hAnsi="Arial" w:cs="Arial"/>
          <w:sz w:val="18"/>
          <w:szCs w:val="18"/>
        </w:rPr>
        <w:t xml:space="preserve"> </w:t>
      </w:r>
      <w:r w:rsidRPr="00774D40">
        <w:rPr>
          <w:rFonts w:ascii="Arial" w:hAnsi="Arial" w:cs="Arial"/>
          <w:spacing w:val="-3"/>
          <w:sz w:val="18"/>
          <w:szCs w:val="18"/>
          <w:lang w:val="en-GB"/>
        </w:rPr>
        <w:t>For</w:t>
      </w:r>
      <w:r w:rsidRPr="00774D40">
        <w:rPr>
          <w:rFonts w:ascii="Arial" w:hAnsi="Arial" w:cs="Arial"/>
          <w:spacing w:val="-26"/>
          <w:sz w:val="18"/>
          <w:szCs w:val="18"/>
          <w:lang w:val="en-GB"/>
        </w:rPr>
        <w:t xml:space="preserve"> </w:t>
      </w:r>
      <w:r w:rsidRPr="00774D40">
        <w:rPr>
          <w:rFonts w:ascii="Arial" w:hAnsi="Arial" w:cs="Arial"/>
          <w:sz w:val="18"/>
          <w:szCs w:val="18"/>
          <w:lang w:val="en-GB"/>
        </w:rPr>
        <w:t>details</w:t>
      </w:r>
      <w:r w:rsidRPr="00774D40">
        <w:rPr>
          <w:rFonts w:ascii="Arial" w:hAnsi="Arial" w:cs="Arial"/>
          <w:spacing w:val="-26"/>
          <w:sz w:val="18"/>
          <w:szCs w:val="18"/>
          <w:lang w:val="en-GB"/>
        </w:rPr>
        <w:t xml:space="preserve"> </w:t>
      </w:r>
      <w:r w:rsidRPr="00774D40">
        <w:rPr>
          <w:rFonts w:ascii="Arial" w:hAnsi="Arial" w:cs="Arial"/>
          <w:sz w:val="18"/>
          <w:szCs w:val="18"/>
          <w:lang w:val="en-GB"/>
        </w:rPr>
        <w:t>go</w:t>
      </w:r>
      <w:r w:rsidRPr="00774D40">
        <w:rPr>
          <w:rFonts w:ascii="Arial" w:hAnsi="Arial" w:cs="Arial"/>
          <w:spacing w:val="-26"/>
          <w:sz w:val="18"/>
          <w:szCs w:val="18"/>
          <w:lang w:val="en-GB"/>
        </w:rPr>
        <w:t xml:space="preserve"> </w:t>
      </w:r>
      <w:r w:rsidRPr="00774D40">
        <w:rPr>
          <w:rFonts w:ascii="Arial" w:hAnsi="Arial" w:cs="Arial"/>
          <w:sz w:val="18"/>
          <w:szCs w:val="18"/>
          <w:lang w:val="en-GB"/>
        </w:rPr>
        <w:t>to</w:t>
      </w:r>
      <w:r w:rsidRPr="00774D40">
        <w:rPr>
          <w:rFonts w:ascii="Arial" w:hAnsi="Arial" w:cs="Arial"/>
          <w:spacing w:val="-26"/>
          <w:sz w:val="18"/>
          <w:szCs w:val="18"/>
          <w:lang w:val="en-GB"/>
        </w:rPr>
        <w:t xml:space="preserve"> </w:t>
      </w:r>
      <w:hyperlink r:id="rId5">
        <w:r w:rsidRPr="00774D40">
          <w:rPr>
            <w:rFonts w:ascii="Arial" w:hAnsi="Arial" w:cs="Arial"/>
            <w:b/>
            <w:sz w:val="18"/>
            <w:szCs w:val="18"/>
            <w:lang w:val="en-GB"/>
          </w:rPr>
          <w:t>web.anglia.ac.uk/anet/rdcs/compliance/faqs.phtml</w:t>
        </w:r>
      </w:hyperlink>
    </w:p>
  </w:footnote>
  <w:footnote w:id="9">
    <w:p w:rsidR="00690084" w:rsidRPr="00774D40" w:rsidRDefault="00690084" w:rsidP="00690084">
      <w:pPr>
        <w:pStyle w:val="FootnoteText"/>
        <w:rPr>
          <w:rFonts w:ascii="Arial" w:hAnsi="Arial" w:cs="Arial"/>
          <w:b/>
          <w:sz w:val="18"/>
          <w:szCs w:val="18"/>
          <w:lang w:val="en-GB"/>
        </w:rPr>
      </w:pPr>
      <w:r w:rsidRPr="00774D40">
        <w:rPr>
          <w:rStyle w:val="FootnoteReference"/>
          <w:rFonts w:ascii="Arial" w:hAnsi="Arial" w:cs="Arial"/>
          <w:sz w:val="18"/>
          <w:szCs w:val="18"/>
        </w:rPr>
        <w:footnoteRef/>
      </w:r>
      <w:r w:rsidRPr="00774D40">
        <w:rPr>
          <w:rFonts w:ascii="Arial" w:hAnsi="Arial" w:cs="Arial"/>
          <w:sz w:val="18"/>
          <w:szCs w:val="18"/>
          <w:lang w:val="en-GB"/>
        </w:rPr>
        <w:t xml:space="preserve"> For details go to </w:t>
      </w:r>
      <w:hyperlink r:id="rId6" w:history="1">
        <w:r w:rsidRPr="00774D40">
          <w:rPr>
            <w:rStyle w:val="Hyperlink"/>
            <w:rFonts w:ascii="Arial" w:hAnsi="Arial" w:cs="Arial"/>
            <w:sz w:val="18"/>
            <w:szCs w:val="18"/>
            <w:lang w:val="en-GB"/>
          </w:rPr>
          <w:t>http://web.anglia.ac.uk/anet/staff/sec_clerk/</w:t>
        </w:r>
      </w:hyperlink>
    </w:p>
    <w:p w:rsidR="00690084" w:rsidRPr="0000515D" w:rsidRDefault="00690084" w:rsidP="00690084">
      <w:pPr>
        <w:pStyle w:val="FootnoteText"/>
        <w:rPr>
          <w:lang w:val="en-GB"/>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1.75pt;height:21.75pt;visibility:visible;mso-wrap-style:square" o:bullet="t">
        <v:imagedata r:id="rId1" o:title=""/>
      </v:shape>
    </w:pict>
  </w:numPicBullet>
  <w:abstractNum w:abstractNumId="0" w15:restartNumberingAfterBreak="0">
    <w:nsid w:val="0AA7594B"/>
    <w:multiLevelType w:val="hybridMultilevel"/>
    <w:tmpl w:val="D1064E72"/>
    <w:lvl w:ilvl="0" w:tplc="DDEC540E">
      <w:start w:val="1"/>
      <w:numFmt w:val="bullet"/>
      <w:lvlText w:val=""/>
      <w:lvlJc w:val="left"/>
      <w:pPr>
        <w:ind w:left="502" w:hanging="360"/>
      </w:pPr>
      <w:rPr>
        <w:rFonts w:ascii="Symbol" w:hAnsi="Symbol" w:hint="default"/>
      </w:rPr>
    </w:lvl>
    <w:lvl w:ilvl="1" w:tplc="08090003" w:tentative="1">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506" w:hanging="360"/>
      </w:pPr>
      <w:rPr>
        <w:rFonts w:ascii="Wingdings" w:hAnsi="Wingdings" w:hint="default"/>
      </w:rPr>
    </w:lvl>
    <w:lvl w:ilvl="3" w:tplc="08090001" w:tentative="1">
      <w:start w:val="1"/>
      <w:numFmt w:val="bullet"/>
      <w:lvlText w:val=""/>
      <w:lvlJc w:val="left"/>
      <w:pPr>
        <w:ind w:left="2226" w:hanging="360"/>
      </w:pPr>
      <w:rPr>
        <w:rFonts w:ascii="Symbol" w:hAnsi="Symbol" w:hint="default"/>
      </w:rPr>
    </w:lvl>
    <w:lvl w:ilvl="4" w:tplc="08090003" w:tentative="1">
      <w:start w:val="1"/>
      <w:numFmt w:val="bullet"/>
      <w:lvlText w:val="o"/>
      <w:lvlJc w:val="left"/>
      <w:pPr>
        <w:ind w:left="2946" w:hanging="360"/>
      </w:pPr>
      <w:rPr>
        <w:rFonts w:ascii="Courier New" w:hAnsi="Courier New" w:cs="Courier New" w:hint="default"/>
      </w:rPr>
    </w:lvl>
    <w:lvl w:ilvl="5" w:tplc="08090005" w:tentative="1">
      <w:start w:val="1"/>
      <w:numFmt w:val="bullet"/>
      <w:lvlText w:val=""/>
      <w:lvlJc w:val="left"/>
      <w:pPr>
        <w:ind w:left="3666" w:hanging="360"/>
      </w:pPr>
      <w:rPr>
        <w:rFonts w:ascii="Wingdings" w:hAnsi="Wingdings" w:hint="default"/>
      </w:rPr>
    </w:lvl>
    <w:lvl w:ilvl="6" w:tplc="08090001" w:tentative="1">
      <w:start w:val="1"/>
      <w:numFmt w:val="bullet"/>
      <w:lvlText w:val=""/>
      <w:lvlJc w:val="left"/>
      <w:pPr>
        <w:ind w:left="4386" w:hanging="360"/>
      </w:pPr>
      <w:rPr>
        <w:rFonts w:ascii="Symbol" w:hAnsi="Symbol" w:hint="default"/>
      </w:rPr>
    </w:lvl>
    <w:lvl w:ilvl="7" w:tplc="08090003" w:tentative="1">
      <w:start w:val="1"/>
      <w:numFmt w:val="bullet"/>
      <w:lvlText w:val="o"/>
      <w:lvlJc w:val="left"/>
      <w:pPr>
        <w:ind w:left="5106" w:hanging="360"/>
      </w:pPr>
      <w:rPr>
        <w:rFonts w:ascii="Courier New" w:hAnsi="Courier New" w:cs="Courier New" w:hint="default"/>
      </w:rPr>
    </w:lvl>
    <w:lvl w:ilvl="8" w:tplc="08090005" w:tentative="1">
      <w:start w:val="1"/>
      <w:numFmt w:val="bullet"/>
      <w:lvlText w:val=""/>
      <w:lvlJc w:val="left"/>
      <w:pPr>
        <w:ind w:left="5826" w:hanging="360"/>
      </w:pPr>
      <w:rPr>
        <w:rFonts w:ascii="Wingdings" w:hAnsi="Wingdings" w:hint="default"/>
      </w:rPr>
    </w:lvl>
  </w:abstractNum>
  <w:abstractNum w:abstractNumId="1" w15:restartNumberingAfterBreak="0">
    <w:nsid w:val="4EE901BE"/>
    <w:multiLevelType w:val="hybridMultilevel"/>
    <w:tmpl w:val="F00C8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712C2E"/>
    <w:multiLevelType w:val="hybridMultilevel"/>
    <w:tmpl w:val="0D969134"/>
    <w:lvl w:ilvl="0" w:tplc="96AA61C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1A522F"/>
    <w:multiLevelType w:val="hybridMultilevel"/>
    <w:tmpl w:val="420663EA"/>
    <w:lvl w:ilvl="0" w:tplc="8D82492A">
      <w:start w:val="1"/>
      <w:numFmt w:val="bullet"/>
      <w:lvlText w:val="•"/>
      <w:lvlJc w:val="left"/>
      <w:pPr>
        <w:ind w:left="416" w:hanging="341"/>
      </w:pPr>
      <w:rPr>
        <w:rFonts w:ascii="Arial" w:eastAsia="Arial" w:hAnsi="Arial" w:hint="default"/>
        <w:w w:val="91"/>
        <w:sz w:val="18"/>
        <w:szCs w:val="18"/>
      </w:rPr>
    </w:lvl>
    <w:lvl w:ilvl="1" w:tplc="4E66FC48">
      <w:start w:val="1"/>
      <w:numFmt w:val="bullet"/>
      <w:lvlText w:val="•"/>
      <w:lvlJc w:val="left"/>
      <w:pPr>
        <w:ind w:left="1396" w:hanging="341"/>
      </w:pPr>
      <w:rPr>
        <w:rFonts w:hint="default"/>
      </w:rPr>
    </w:lvl>
    <w:lvl w:ilvl="2" w:tplc="18A271FA">
      <w:start w:val="1"/>
      <w:numFmt w:val="bullet"/>
      <w:lvlText w:val="•"/>
      <w:lvlJc w:val="left"/>
      <w:pPr>
        <w:ind w:left="2373" w:hanging="341"/>
      </w:pPr>
      <w:rPr>
        <w:rFonts w:hint="default"/>
      </w:rPr>
    </w:lvl>
    <w:lvl w:ilvl="3" w:tplc="F7CA9434">
      <w:start w:val="1"/>
      <w:numFmt w:val="bullet"/>
      <w:lvlText w:val="•"/>
      <w:lvlJc w:val="left"/>
      <w:pPr>
        <w:ind w:left="3350" w:hanging="341"/>
      </w:pPr>
      <w:rPr>
        <w:rFonts w:hint="default"/>
      </w:rPr>
    </w:lvl>
    <w:lvl w:ilvl="4" w:tplc="FC6C7D72">
      <w:start w:val="1"/>
      <w:numFmt w:val="bullet"/>
      <w:lvlText w:val="•"/>
      <w:lvlJc w:val="left"/>
      <w:pPr>
        <w:ind w:left="4327" w:hanging="341"/>
      </w:pPr>
      <w:rPr>
        <w:rFonts w:hint="default"/>
      </w:rPr>
    </w:lvl>
    <w:lvl w:ilvl="5" w:tplc="DCBA67FE">
      <w:start w:val="1"/>
      <w:numFmt w:val="bullet"/>
      <w:lvlText w:val="•"/>
      <w:lvlJc w:val="left"/>
      <w:pPr>
        <w:ind w:left="5304" w:hanging="341"/>
      </w:pPr>
      <w:rPr>
        <w:rFonts w:hint="default"/>
      </w:rPr>
    </w:lvl>
    <w:lvl w:ilvl="6" w:tplc="06C63310">
      <w:start w:val="1"/>
      <w:numFmt w:val="bullet"/>
      <w:lvlText w:val="•"/>
      <w:lvlJc w:val="left"/>
      <w:pPr>
        <w:ind w:left="6281" w:hanging="341"/>
      </w:pPr>
      <w:rPr>
        <w:rFonts w:hint="default"/>
      </w:rPr>
    </w:lvl>
    <w:lvl w:ilvl="7" w:tplc="6D527506">
      <w:start w:val="1"/>
      <w:numFmt w:val="bullet"/>
      <w:lvlText w:val="•"/>
      <w:lvlJc w:val="left"/>
      <w:pPr>
        <w:ind w:left="7258" w:hanging="341"/>
      </w:pPr>
      <w:rPr>
        <w:rFonts w:hint="default"/>
      </w:rPr>
    </w:lvl>
    <w:lvl w:ilvl="8" w:tplc="E326E568">
      <w:start w:val="1"/>
      <w:numFmt w:val="bullet"/>
      <w:lvlText w:val="•"/>
      <w:lvlJc w:val="left"/>
      <w:pPr>
        <w:ind w:left="8234" w:hanging="341"/>
      </w:pPr>
      <w:rPr>
        <w:rFont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Robinson">
    <w15:presenceInfo w15:providerId="Windows Live" w15:userId="a3099d2e5083fd5e"/>
  </w15:person>
  <w15:person w15:author="Robinson, Thomas James (Student)">
    <w15:presenceInfo w15:providerId="AD" w15:userId="S-1-5-21-1091448348-2078336455-1788417572-334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1A1"/>
    <w:rsid w:val="00001E05"/>
    <w:rsid w:val="000045E7"/>
    <w:rsid w:val="0000515D"/>
    <w:rsid w:val="00007B02"/>
    <w:rsid w:val="00024E37"/>
    <w:rsid w:val="00031712"/>
    <w:rsid w:val="00040870"/>
    <w:rsid w:val="000418D8"/>
    <w:rsid w:val="00042070"/>
    <w:rsid w:val="000556F3"/>
    <w:rsid w:val="000624BD"/>
    <w:rsid w:val="00066B00"/>
    <w:rsid w:val="00075B4E"/>
    <w:rsid w:val="00077DCC"/>
    <w:rsid w:val="00083562"/>
    <w:rsid w:val="0009000F"/>
    <w:rsid w:val="000A6ABC"/>
    <w:rsid w:val="000A7593"/>
    <w:rsid w:val="000B20BF"/>
    <w:rsid w:val="000B77E0"/>
    <w:rsid w:val="000C15E8"/>
    <w:rsid w:val="000C39C8"/>
    <w:rsid w:val="000C41AE"/>
    <w:rsid w:val="000C6B3B"/>
    <w:rsid w:val="000C6ECC"/>
    <w:rsid w:val="000D437E"/>
    <w:rsid w:val="000D5B07"/>
    <w:rsid w:val="000D7FDC"/>
    <w:rsid w:val="000E120D"/>
    <w:rsid w:val="000F5FC0"/>
    <w:rsid w:val="0011609C"/>
    <w:rsid w:val="001274A9"/>
    <w:rsid w:val="001305B6"/>
    <w:rsid w:val="00135FC2"/>
    <w:rsid w:val="00156698"/>
    <w:rsid w:val="001614A0"/>
    <w:rsid w:val="00161DC3"/>
    <w:rsid w:val="0017151C"/>
    <w:rsid w:val="00174211"/>
    <w:rsid w:val="00175AE4"/>
    <w:rsid w:val="00183681"/>
    <w:rsid w:val="00183C86"/>
    <w:rsid w:val="001A159B"/>
    <w:rsid w:val="001A1B41"/>
    <w:rsid w:val="001B2397"/>
    <w:rsid w:val="001B46FF"/>
    <w:rsid w:val="001B4BDB"/>
    <w:rsid w:val="001C28F7"/>
    <w:rsid w:val="001D7A16"/>
    <w:rsid w:val="001E0650"/>
    <w:rsid w:val="001E56EB"/>
    <w:rsid w:val="001F0447"/>
    <w:rsid w:val="002122F6"/>
    <w:rsid w:val="002208C2"/>
    <w:rsid w:val="00247C3C"/>
    <w:rsid w:val="002577C2"/>
    <w:rsid w:val="002637CF"/>
    <w:rsid w:val="00287D57"/>
    <w:rsid w:val="002A08B9"/>
    <w:rsid w:val="002B72B3"/>
    <w:rsid w:val="002D4711"/>
    <w:rsid w:val="002E6567"/>
    <w:rsid w:val="003017A8"/>
    <w:rsid w:val="00305ADE"/>
    <w:rsid w:val="00314050"/>
    <w:rsid w:val="00314915"/>
    <w:rsid w:val="00334512"/>
    <w:rsid w:val="0034120F"/>
    <w:rsid w:val="00347C93"/>
    <w:rsid w:val="00362081"/>
    <w:rsid w:val="003677D8"/>
    <w:rsid w:val="003727C4"/>
    <w:rsid w:val="00372F14"/>
    <w:rsid w:val="00373FA0"/>
    <w:rsid w:val="003923B5"/>
    <w:rsid w:val="003A423D"/>
    <w:rsid w:val="003B4868"/>
    <w:rsid w:val="003C0852"/>
    <w:rsid w:val="003C2855"/>
    <w:rsid w:val="003C4B37"/>
    <w:rsid w:val="003D3043"/>
    <w:rsid w:val="003E6EF0"/>
    <w:rsid w:val="004053DA"/>
    <w:rsid w:val="00421B17"/>
    <w:rsid w:val="00444B57"/>
    <w:rsid w:val="00445D3D"/>
    <w:rsid w:val="00450B79"/>
    <w:rsid w:val="004545A4"/>
    <w:rsid w:val="004639E3"/>
    <w:rsid w:val="0047478E"/>
    <w:rsid w:val="004850F7"/>
    <w:rsid w:val="00497BDD"/>
    <w:rsid w:val="004C1A40"/>
    <w:rsid w:val="004C1CC9"/>
    <w:rsid w:val="004D5115"/>
    <w:rsid w:val="004E3848"/>
    <w:rsid w:val="004F6215"/>
    <w:rsid w:val="00511770"/>
    <w:rsid w:val="0052700A"/>
    <w:rsid w:val="00556075"/>
    <w:rsid w:val="00561B85"/>
    <w:rsid w:val="00564BEE"/>
    <w:rsid w:val="00566815"/>
    <w:rsid w:val="0058031F"/>
    <w:rsid w:val="005852B0"/>
    <w:rsid w:val="00597715"/>
    <w:rsid w:val="005A079D"/>
    <w:rsid w:val="005A5903"/>
    <w:rsid w:val="005B5B42"/>
    <w:rsid w:val="005C4795"/>
    <w:rsid w:val="005D5024"/>
    <w:rsid w:val="005D5DDE"/>
    <w:rsid w:val="005D6A98"/>
    <w:rsid w:val="005E7C78"/>
    <w:rsid w:val="005F4322"/>
    <w:rsid w:val="0060693F"/>
    <w:rsid w:val="0061059B"/>
    <w:rsid w:val="00611034"/>
    <w:rsid w:val="00613372"/>
    <w:rsid w:val="006153C9"/>
    <w:rsid w:val="00637DC2"/>
    <w:rsid w:val="006431F2"/>
    <w:rsid w:val="006529D5"/>
    <w:rsid w:val="006671A1"/>
    <w:rsid w:val="00690084"/>
    <w:rsid w:val="00690EA7"/>
    <w:rsid w:val="00690FE1"/>
    <w:rsid w:val="006B63F4"/>
    <w:rsid w:val="006C6325"/>
    <w:rsid w:val="006F0DAB"/>
    <w:rsid w:val="006F70E6"/>
    <w:rsid w:val="00720B9A"/>
    <w:rsid w:val="00740306"/>
    <w:rsid w:val="0074105C"/>
    <w:rsid w:val="0075031F"/>
    <w:rsid w:val="00774D40"/>
    <w:rsid w:val="00787CAD"/>
    <w:rsid w:val="007A5ABE"/>
    <w:rsid w:val="007B19B0"/>
    <w:rsid w:val="007B4C2B"/>
    <w:rsid w:val="007C18DB"/>
    <w:rsid w:val="007C2991"/>
    <w:rsid w:val="007C2FAD"/>
    <w:rsid w:val="007D4CD1"/>
    <w:rsid w:val="008125F4"/>
    <w:rsid w:val="00821894"/>
    <w:rsid w:val="00827F27"/>
    <w:rsid w:val="00834643"/>
    <w:rsid w:val="008446EC"/>
    <w:rsid w:val="00853618"/>
    <w:rsid w:val="00853F7B"/>
    <w:rsid w:val="008559B1"/>
    <w:rsid w:val="008645DA"/>
    <w:rsid w:val="00873DC7"/>
    <w:rsid w:val="008749D7"/>
    <w:rsid w:val="00877DF2"/>
    <w:rsid w:val="00890E81"/>
    <w:rsid w:val="008A1F4E"/>
    <w:rsid w:val="008B3310"/>
    <w:rsid w:val="008C36F6"/>
    <w:rsid w:val="008D520B"/>
    <w:rsid w:val="008D6822"/>
    <w:rsid w:val="008E6AFD"/>
    <w:rsid w:val="00901C4C"/>
    <w:rsid w:val="00905B72"/>
    <w:rsid w:val="00913B5E"/>
    <w:rsid w:val="0092044B"/>
    <w:rsid w:val="00920673"/>
    <w:rsid w:val="00935467"/>
    <w:rsid w:val="00991E01"/>
    <w:rsid w:val="00996796"/>
    <w:rsid w:val="009B3E7F"/>
    <w:rsid w:val="009D187B"/>
    <w:rsid w:val="009D3623"/>
    <w:rsid w:val="009E35EC"/>
    <w:rsid w:val="00A10B65"/>
    <w:rsid w:val="00A20397"/>
    <w:rsid w:val="00A22F6B"/>
    <w:rsid w:val="00A34483"/>
    <w:rsid w:val="00A46339"/>
    <w:rsid w:val="00A47FF1"/>
    <w:rsid w:val="00A70AFB"/>
    <w:rsid w:val="00A73E1D"/>
    <w:rsid w:val="00A80F40"/>
    <w:rsid w:val="00AA5023"/>
    <w:rsid w:val="00AD3C97"/>
    <w:rsid w:val="00B07EA0"/>
    <w:rsid w:val="00B14B69"/>
    <w:rsid w:val="00B23CF0"/>
    <w:rsid w:val="00B273EC"/>
    <w:rsid w:val="00B30CA2"/>
    <w:rsid w:val="00B73587"/>
    <w:rsid w:val="00B95134"/>
    <w:rsid w:val="00BD634D"/>
    <w:rsid w:val="00BE0F69"/>
    <w:rsid w:val="00BF1910"/>
    <w:rsid w:val="00C04F63"/>
    <w:rsid w:val="00C05239"/>
    <w:rsid w:val="00C12972"/>
    <w:rsid w:val="00C12CCC"/>
    <w:rsid w:val="00C26B1B"/>
    <w:rsid w:val="00C5593F"/>
    <w:rsid w:val="00C7134D"/>
    <w:rsid w:val="00C74EFB"/>
    <w:rsid w:val="00C87AF8"/>
    <w:rsid w:val="00C9246C"/>
    <w:rsid w:val="00C944EC"/>
    <w:rsid w:val="00CA5D9B"/>
    <w:rsid w:val="00CB25B7"/>
    <w:rsid w:val="00CC0BBD"/>
    <w:rsid w:val="00CC68CE"/>
    <w:rsid w:val="00CD01D2"/>
    <w:rsid w:val="00CE03F2"/>
    <w:rsid w:val="00CE03F3"/>
    <w:rsid w:val="00CF3B26"/>
    <w:rsid w:val="00CF5FBB"/>
    <w:rsid w:val="00CF7CFF"/>
    <w:rsid w:val="00D16FF1"/>
    <w:rsid w:val="00D33ABD"/>
    <w:rsid w:val="00D361F7"/>
    <w:rsid w:val="00D37AD2"/>
    <w:rsid w:val="00D467DB"/>
    <w:rsid w:val="00D64966"/>
    <w:rsid w:val="00D73C51"/>
    <w:rsid w:val="00DA3E49"/>
    <w:rsid w:val="00DC1C41"/>
    <w:rsid w:val="00DE010A"/>
    <w:rsid w:val="00DE05F4"/>
    <w:rsid w:val="00DF6EA2"/>
    <w:rsid w:val="00DF72FA"/>
    <w:rsid w:val="00E01302"/>
    <w:rsid w:val="00E03488"/>
    <w:rsid w:val="00E20D2A"/>
    <w:rsid w:val="00E33F24"/>
    <w:rsid w:val="00E379D0"/>
    <w:rsid w:val="00E562C6"/>
    <w:rsid w:val="00E602B0"/>
    <w:rsid w:val="00E63B69"/>
    <w:rsid w:val="00E66478"/>
    <w:rsid w:val="00E7531B"/>
    <w:rsid w:val="00E83769"/>
    <w:rsid w:val="00E92D11"/>
    <w:rsid w:val="00E94CD3"/>
    <w:rsid w:val="00EB3884"/>
    <w:rsid w:val="00EC49E0"/>
    <w:rsid w:val="00EC557A"/>
    <w:rsid w:val="00ED2CA5"/>
    <w:rsid w:val="00EE0975"/>
    <w:rsid w:val="00EE2AD8"/>
    <w:rsid w:val="00F12099"/>
    <w:rsid w:val="00F5137E"/>
    <w:rsid w:val="00F7421E"/>
    <w:rsid w:val="00F768DD"/>
    <w:rsid w:val="00F80CD8"/>
    <w:rsid w:val="00F917F4"/>
    <w:rsid w:val="00F9321C"/>
    <w:rsid w:val="00FA4863"/>
    <w:rsid w:val="00FA7C37"/>
    <w:rsid w:val="00FA7E3F"/>
    <w:rsid w:val="00FB5DC9"/>
    <w:rsid w:val="00FD0BD2"/>
    <w:rsid w:val="00FD2F02"/>
    <w:rsid w:val="00FE0760"/>
    <w:rsid w:val="00FF7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2086E6-E6F5-418C-86F1-E5959D1B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D6822"/>
  </w:style>
  <w:style w:type="paragraph" w:styleId="Heading1">
    <w:name w:val="heading 1"/>
    <w:basedOn w:val="Normal"/>
    <w:uiPriority w:val="1"/>
    <w:qFormat/>
    <w:rsid w:val="008D6822"/>
    <w:pPr>
      <w:spacing w:before="55"/>
      <w:ind w:left="110"/>
      <w:outlineLvl w:val="0"/>
    </w:pPr>
    <w:rPr>
      <w:rFonts w:ascii="Georgia" w:eastAsia="Georgia" w:hAnsi="Georgia"/>
      <w:sz w:val="32"/>
      <w:szCs w:val="32"/>
    </w:rPr>
  </w:style>
  <w:style w:type="paragraph" w:styleId="Heading2">
    <w:name w:val="heading 2"/>
    <w:basedOn w:val="Normal"/>
    <w:uiPriority w:val="1"/>
    <w:qFormat/>
    <w:rsid w:val="008D6822"/>
    <w:pPr>
      <w:ind w:left="916"/>
      <w:outlineLvl w:val="1"/>
    </w:pPr>
    <w:rPr>
      <w:rFonts w:ascii="Tahoma" w:eastAsia="Tahoma" w:hAnsi="Tahoma"/>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D6822"/>
    <w:pPr>
      <w:spacing w:before="71"/>
      <w:ind w:left="916"/>
    </w:pPr>
    <w:rPr>
      <w:rFonts w:ascii="Trebuchet MS" w:eastAsia="Trebuchet MS" w:hAnsi="Trebuchet MS"/>
      <w:sz w:val="23"/>
      <w:szCs w:val="23"/>
    </w:rPr>
  </w:style>
  <w:style w:type="paragraph" w:styleId="ListParagraph">
    <w:name w:val="List Paragraph"/>
    <w:basedOn w:val="Normal"/>
    <w:uiPriority w:val="1"/>
    <w:qFormat/>
    <w:rsid w:val="008D6822"/>
  </w:style>
  <w:style w:type="paragraph" w:customStyle="1" w:styleId="TableParagraph">
    <w:name w:val="Table Paragraph"/>
    <w:basedOn w:val="Normal"/>
    <w:uiPriority w:val="1"/>
    <w:qFormat/>
    <w:rsid w:val="008D6822"/>
  </w:style>
  <w:style w:type="paragraph" w:styleId="BalloonText">
    <w:name w:val="Balloon Text"/>
    <w:basedOn w:val="Normal"/>
    <w:link w:val="BalloonTextChar"/>
    <w:uiPriority w:val="99"/>
    <w:semiHidden/>
    <w:unhideWhenUsed/>
    <w:rsid w:val="0011609C"/>
    <w:rPr>
      <w:rFonts w:ascii="Tahoma" w:hAnsi="Tahoma" w:cs="Tahoma"/>
      <w:sz w:val="16"/>
      <w:szCs w:val="16"/>
    </w:rPr>
  </w:style>
  <w:style w:type="character" w:customStyle="1" w:styleId="BalloonTextChar">
    <w:name w:val="Balloon Text Char"/>
    <w:basedOn w:val="DefaultParagraphFont"/>
    <w:link w:val="BalloonText"/>
    <w:uiPriority w:val="99"/>
    <w:semiHidden/>
    <w:rsid w:val="0011609C"/>
    <w:rPr>
      <w:rFonts w:ascii="Tahoma" w:hAnsi="Tahoma" w:cs="Tahoma"/>
      <w:sz w:val="16"/>
      <w:szCs w:val="16"/>
    </w:rPr>
  </w:style>
  <w:style w:type="paragraph" w:styleId="Header">
    <w:name w:val="header"/>
    <w:basedOn w:val="Normal"/>
    <w:link w:val="HeaderChar"/>
    <w:uiPriority w:val="99"/>
    <w:unhideWhenUsed/>
    <w:rsid w:val="00E562C6"/>
    <w:pPr>
      <w:tabs>
        <w:tab w:val="center" w:pos="4513"/>
        <w:tab w:val="right" w:pos="9026"/>
      </w:tabs>
    </w:pPr>
  </w:style>
  <w:style w:type="character" w:customStyle="1" w:styleId="HeaderChar">
    <w:name w:val="Header Char"/>
    <w:basedOn w:val="DefaultParagraphFont"/>
    <w:link w:val="Header"/>
    <w:uiPriority w:val="99"/>
    <w:rsid w:val="00E562C6"/>
  </w:style>
  <w:style w:type="paragraph" w:styleId="Footer">
    <w:name w:val="footer"/>
    <w:basedOn w:val="Normal"/>
    <w:link w:val="FooterChar"/>
    <w:uiPriority w:val="99"/>
    <w:unhideWhenUsed/>
    <w:rsid w:val="00E562C6"/>
    <w:pPr>
      <w:tabs>
        <w:tab w:val="center" w:pos="4513"/>
        <w:tab w:val="right" w:pos="9026"/>
      </w:tabs>
    </w:pPr>
  </w:style>
  <w:style w:type="character" w:customStyle="1" w:styleId="FooterChar">
    <w:name w:val="Footer Char"/>
    <w:basedOn w:val="DefaultParagraphFont"/>
    <w:link w:val="Footer"/>
    <w:uiPriority w:val="99"/>
    <w:rsid w:val="00E562C6"/>
  </w:style>
  <w:style w:type="paragraph" w:styleId="FootnoteText">
    <w:name w:val="footnote text"/>
    <w:basedOn w:val="Normal"/>
    <w:link w:val="FootnoteTextChar"/>
    <w:uiPriority w:val="99"/>
    <w:unhideWhenUsed/>
    <w:rsid w:val="00CF5FBB"/>
    <w:rPr>
      <w:sz w:val="20"/>
      <w:szCs w:val="20"/>
    </w:rPr>
  </w:style>
  <w:style w:type="character" w:customStyle="1" w:styleId="FootnoteTextChar">
    <w:name w:val="Footnote Text Char"/>
    <w:basedOn w:val="DefaultParagraphFont"/>
    <w:link w:val="FootnoteText"/>
    <w:uiPriority w:val="99"/>
    <w:rsid w:val="00CF5FBB"/>
    <w:rPr>
      <w:sz w:val="20"/>
      <w:szCs w:val="20"/>
    </w:rPr>
  </w:style>
  <w:style w:type="character" w:styleId="FootnoteReference">
    <w:name w:val="footnote reference"/>
    <w:basedOn w:val="DefaultParagraphFont"/>
    <w:uiPriority w:val="99"/>
    <w:semiHidden/>
    <w:unhideWhenUsed/>
    <w:rsid w:val="00CF5FBB"/>
    <w:rPr>
      <w:vertAlign w:val="superscript"/>
    </w:rPr>
  </w:style>
  <w:style w:type="character" w:styleId="CommentReference">
    <w:name w:val="annotation reference"/>
    <w:basedOn w:val="DefaultParagraphFont"/>
    <w:uiPriority w:val="99"/>
    <w:semiHidden/>
    <w:unhideWhenUsed/>
    <w:rsid w:val="00720B9A"/>
    <w:rPr>
      <w:sz w:val="16"/>
      <w:szCs w:val="16"/>
    </w:rPr>
  </w:style>
  <w:style w:type="paragraph" w:styleId="CommentText">
    <w:name w:val="annotation text"/>
    <w:basedOn w:val="Normal"/>
    <w:link w:val="CommentTextChar"/>
    <w:uiPriority w:val="99"/>
    <w:semiHidden/>
    <w:unhideWhenUsed/>
    <w:rsid w:val="00720B9A"/>
    <w:rPr>
      <w:sz w:val="20"/>
      <w:szCs w:val="20"/>
    </w:rPr>
  </w:style>
  <w:style w:type="character" w:customStyle="1" w:styleId="CommentTextChar">
    <w:name w:val="Comment Text Char"/>
    <w:basedOn w:val="DefaultParagraphFont"/>
    <w:link w:val="CommentText"/>
    <w:uiPriority w:val="99"/>
    <w:semiHidden/>
    <w:rsid w:val="00720B9A"/>
    <w:rPr>
      <w:sz w:val="20"/>
      <w:szCs w:val="20"/>
    </w:rPr>
  </w:style>
  <w:style w:type="paragraph" w:styleId="CommentSubject">
    <w:name w:val="annotation subject"/>
    <w:basedOn w:val="CommentText"/>
    <w:next w:val="CommentText"/>
    <w:link w:val="CommentSubjectChar"/>
    <w:uiPriority w:val="99"/>
    <w:semiHidden/>
    <w:unhideWhenUsed/>
    <w:rsid w:val="00720B9A"/>
    <w:rPr>
      <w:b/>
      <w:bCs/>
    </w:rPr>
  </w:style>
  <w:style w:type="character" w:customStyle="1" w:styleId="CommentSubjectChar">
    <w:name w:val="Comment Subject Char"/>
    <w:basedOn w:val="CommentTextChar"/>
    <w:link w:val="CommentSubject"/>
    <w:uiPriority w:val="99"/>
    <w:semiHidden/>
    <w:rsid w:val="00720B9A"/>
    <w:rPr>
      <w:b/>
      <w:bCs/>
      <w:sz w:val="20"/>
      <w:szCs w:val="20"/>
    </w:rPr>
  </w:style>
  <w:style w:type="paragraph" w:styleId="Revision">
    <w:name w:val="Revision"/>
    <w:hidden/>
    <w:uiPriority w:val="99"/>
    <w:semiHidden/>
    <w:rsid w:val="000418D8"/>
    <w:pPr>
      <w:widowControl/>
    </w:pPr>
  </w:style>
  <w:style w:type="table" w:styleId="TableGrid">
    <w:name w:val="Table Grid"/>
    <w:basedOn w:val="TableNormal"/>
    <w:uiPriority w:val="59"/>
    <w:rsid w:val="00690EA7"/>
    <w:pPr>
      <w:widowControl/>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079D"/>
    <w:rPr>
      <w:color w:val="0000FF" w:themeColor="hyperlink"/>
      <w:u w:val="single"/>
    </w:rPr>
  </w:style>
  <w:style w:type="character" w:styleId="FollowedHyperlink">
    <w:name w:val="FollowedHyperlink"/>
    <w:basedOn w:val="DefaultParagraphFont"/>
    <w:uiPriority w:val="99"/>
    <w:semiHidden/>
    <w:unhideWhenUsed/>
    <w:rsid w:val="00F932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993227">
      <w:bodyDiv w:val="1"/>
      <w:marLeft w:val="0"/>
      <w:marRight w:val="0"/>
      <w:marTop w:val="0"/>
      <w:marBottom w:val="0"/>
      <w:divBdr>
        <w:top w:val="none" w:sz="0" w:space="0" w:color="auto"/>
        <w:left w:val="none" w:sz="0" w:space="0" w:color="auto"/>
        <w:bottom w:val="none" w:sz="0" w:space="0" w:color="auto"/>
        <w:right w:val="none" w:sz="0" w:space="0" w:color="auto"/>
      </w:divBdr>
    </w:div>
    <w:div w:id="1975716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www.anglia.ac.uk/researchethics" TargetMode="Externa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anglia.ac.uk/researchethics" TargetMode="External"/><Relationship Id="rId29" Type="http://schemas.openxmlformats.org/officeDocument/2006/relationships/hyperlink" Target="http://web.anglia.ac.uk/it/polic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www.anglia.ac.uk/researchethics" TargetMode="External"/><Relationship Id="rId10" Type="http://schemas.openxmlformats.org/officeDocument/2006/relationships/footnotes" Target="footnote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eb.anglia.ac.uk/anet/staff/sec_clerk/gen_info.phtml" TargetMode="External"/><Relationship Id="rId2" Type="http://schemas.openxmlformats.org/officeDocument/2006/relationships/hyperlink" Target="mailto:matt.bristow@anglia.ac.uk" TargetMode="External"/><Relationship Id="rId1" Type="http://schemas.openxmlformats.org/officeDocument/2006/relationships/hyperlink" Target="mailto:FST-Biologicalsafety.GMO@anglia.ac.uk" TargetMode="External"/><Relationship Id="rId6" Type="http://schemas.openxmlformats.org/officeDocument/2006/relationships/hyperlink" Target="http://web.anglia.ac.uk/anet/staff/sec_clerk/" TargetMode="External"/><Relationship Id="rId5" Type="http://schemas.openxmlformats.org/officeDocument/2006/relationships/hyperlink" Target="http://web.anglia.ac.uk/anet/rdcs/compliance/faqs.phtml" TargetMode="External"/><Relationship Id="rId4" Type="http://schemas.openxmlformats.org/officeDocument/2006/relationships/hyperlink" Target="http://web.anglia.ac.uk/anet/staff/sec_clerk/dpa.p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2cfdf9-d035-4014-8762-c4155199c87b">NWW4RFR3ER7P-793977306-10</_dlc_DocId>
    <_dlc_DocIdUrl xmlns="492cfdf9-d035-4014-8762-c4155199c87b">
      <Url>https://vle.anglia.ac.uk/modules/2016/MOD002691/_layouts/15/DocIdRedir.aspx?ID=NWW4RFR3ER7P-793977306-10</Url>
      <Description>NWW4RFR3ER7P-793977306-10</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8A4EAE017979A4ABE3CCC6DED3F250A" ma:contentTypeVersion="0" ma:contentTypeDescription="Create a new document." ma:contentTypeScope="" ma:versionID="96ce9ce034c6594751a33bca2b485499">
  <xsd:schema xmlns:xsd="http://www.w3.org/2001/XMLSchema" xmlns:xs="http://www.w3.org/2001/XMLSchema" xmlns:p="http://schemas.microsoft.com/office/2006/metadata/properties" xmlns:ns2="492cfdf9-d035-4014-8762-c4155199c87b" targetNamespace="http://schemas.microsoft.com/office/2006/metadata/properties" ma:root="true" ma:fieldsID="03000ec2cddea073456e884e4f5020d5" ns2:_="">
    <xsd:import namespace="492cfdf9-d035-4014-8762-c4155199c87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cfdf9-d035-4014-8762-c4155199c87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2B223-53C4-42E8-811E-F61867592CCC}">
  <ds:schemaRefs>
    <ds:schemaRef ds:uri="http://schemas.microsoft.com/office/2006/metadata/properties"/>
    <ds:schemaRef ds:uri="http://www.w3.org/XML/1998/namespace"/>
    <ds:schemaRef ds:uri="http://purl.org/dc/elements/1.1/"/>
    <ds:schemaRef ds:uri="http://schemas.microsoft.com/office/infopath/2007/PartnerControls"/>
    <ds:schemaRef ds:uri="http://purl.org/dc/dcmitype/"/>
    <ds:schemaRef ds:uri="http://schemas.microsoft.com/office/2006/documentManagement/types"/>
    <ds:schemaRef ds:uri="http://purl.org/dc/terms/"/>
    <ds:schemaRef ds:uri="http://schemas.openxmlformats.org/package/2006/metadata/core-properties"/>
    <ds:schemaRef ds:uri="492cfdf9-d035-4014-8762-c4155199c87b"/>
  </ds:schemaRefs>
</ds:datastoreItem>
</file>

<file path=customXml/itemProps2.xml><?xml version="1.0" encoding="utf-8"?>
<ds:datastoreItem xmlns:ds="http://schemas.openxmlformats.org/officeDocument/2006/customXml" ds:itemID="{8182139D-6D13-434C-B063-C9CB079D9C84}">
  <ds:schemaRefs>
    <ds:schemaRef ds:uri="http://schemas.microsoft.com/sharepoint/events"/>
  </ds:schemaRefs>
</ds:datastoreItem>
</file>

<file path=customXml/itemProps3.xml><?xml version="1.0" encoding="utf-8"?>
<ds:datastoreItem xmlns:ds="http://schemas.openxmlformats.org/officeDocument/2006/customXml" ds:itemID="{008DE4B6-FAFE-4693-A808-788A40091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cfdf9-d035-4014-8762-c4155199c8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D49C35-D010-44C0-B226-9BD29BD52DC1}">
  <ds:schemaRefs>
    <ds:schemaRef ds:uri="http://schemas.microsoft.com/sharepoint/v3/contenttype/forms"/>
  </ds:schemaRefs>
</ds:datastoreItem>
</file>

<file path=customXml/itemProps5.xml><?xml version="1.0" encoding="utf-8"?>
<ds:datastoreItem xmlns:ds="http://schemas.openxmlformats.org/officeDocument/2006/customXml" ds:itemID="{56368306-58BC-40FB-BE11-92F0069EA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731F9F90.dotm</Template>
  <TotalTime>68</TotalTime>
  <Pages>7</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dc:creator>
  <cp:lastModifiedBy>Robinson, Thomas James (Student)</cp:lastModifiedBy>
  <cp:revision>5</cp:revision>
  <cp:lastPrinted>2016-05-17T09:13:00Z</cp:lastPrinted>
  <dcterms:created xsi:type="dcterms:W3CDTF">2016-10-20T10:18:00Z</dcterms:created>
  <dcterms:modified xsi:type="dcterms:W3CDTF">2016-10-20T12:00:00Z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2016-02-18T00:00:00Z</vt:filetime>
  </property>
  <property fmtid="{D5CDD505-2E9C-101B-9397-08002B2CF9AE}" pid="3" name="Creator">
    <vt:lpwstr>Adobe InDesign CC 2014 (Macintosh)</vt:lpwstr>
  </property>
  <property fmtid="{D5CDD505-2E9C-101B-9397-08002B2CF9AE}" pid="4" name="LastSaved">
    <vt:filetime>2016-02-26T00:00:00Z</vt:filetime>
  </property>
  <property fmtid="{D5CDD505-2E9C-101B-9397-08002B2CF9AE}" pid="5" name="ContentTypeId">
    <vt:lpwstr>0x01010078A4EAE017979A4ABE3CCC6DED3F250A</vt:lpwstr>
  </property>
  <property fmtid="{D5CDD505-2E9C-101B-9397-08002B2CF9AE}" pid="6" name="_dlc_DocIdItemGuid">
    <vt:lpwstr>18dfa3b8-e903-45c4-9eb3-02e22b418319</vt:lpwstr>
  </property>
</Properties>
</file>