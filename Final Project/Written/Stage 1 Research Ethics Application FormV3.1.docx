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1A1" w:rsidRPr="00B30CA2" w:rsidRDefault="00597715" w:rsidP="000624BD">
      <w:pPr>
        <w:ind w:left="903" w:hanging="761"/>
        <w:rPr>
          <w:rFonts w:ascii="Times New Roman" w:eastAsia="Times New Roman" w:hAnsi="Times New Roman" w:cs="Times New Roman"/>
          <w:sz w:val="20"/>
          <w:szCs w:val="20"/>
          <w:lang w:val="en-GB"/>
        </w:rPr>
      </w:pPr>
      <w:r>
        <w:rPr>
          <w:rFonts w:ascii="Times New Roman"/>
          <w:noProof/>
          <w:sz w:val="20"/>
          <w:lang w:val="en-GB" w:eastAsia="en-GB"/>
        </w:rPr>
        <mc:AlternateContent>
          <mc:Choice Requires="wpg">
            <w:drawing>
              <wp:inline distT="0" distB="0" distL="0" distR="0">
                <wp:extent cx="553720" cy="672465"/>
                <wp:effectExtent l="0" t="0" r="3810" b="3810"/>
                <wp:docPr id="191"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 cy="672465"/>
                          <a:chOff x="0" y="0"/>
                          <a:chExt cx="872" cy="1059"/>
                        </a:xfrm>
                      </wpg:grpSpPr>
                      <pic:pic xmlns:pic="http://schemas.openxmlformats.org/drawingml/2006/picture">
                        <pic:nvPicPr>
                          <pic:cNvPr id="192" name="Picture 1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4" y="215"/>
                            <a:ext cx="289" cy="322"/>
                          </a:xfrm>
                          <a:prstGeom prst="rect">
                            <a:avLst/>
                          </a:prstGeom>
                          <a:noFill/>
                          <a:extLst>
                            <a:ext uri="{909E8E84-426E-40DD-AFC4-6F175D3DCCD1}">
                              <a14:hiddenFill xmlns:a14="http://schemas.microsoft.com/office/drawing/2010/main">
                                <a:solidFill>
                                  <a:srgbClr val="FFFFFF"/>
                                </a:solidFill>
                              </a14:hiddenFill>
                            </a:ext>
                          </a:extLst>
                        </pic:spPr>
                      </pic:pic>
                      <wpg:grpSp>
                        <wpg:cNvPr id="193" name="Group 113"/>
                        <wpg:cNvGrpSpPr>
                          <a:grpSpLocks/>
                        </wpg:cNvGrpSpPr>
                        <wpg:grpSpPr bwMode="auto">
                          <a:xfrm>
                            <a:off x="417" y="242"/>
                            <a:ext cx="2" cy="7"/>
                            <a:chOff x="417" y="242"/>
                            <a:chExt cx="2" cy="7"/>
                          </a:xfrm>
                        </wpg:grpSpPr>
                        <wps:wsp>
                          <wps:cNvPr id="194" name="Freeform 116"/>
                          <wps:cNvSpPr>
                            <a:spLocks/>
                          </wps:cNvSpPr>
                          <wps:spPr bwMode="auto">
                            <a:xfrm>
                              <a:off x="417" y="242"/>
                              <a:ext cx="2" cy="7"/>
                            </a:xfrm>
                            <a:custGeom>
                              <a:avLst/>
                              <a:gdLst>
                                <a:gd name="T0" fmla="*/ 4 w 1"/>
                                <a:gd name="T1" fmla="*/ 242 h 7"/>
                                <a:gd name="T2" fmla="*/ 0 w 1"/>
                                <a:gd name="T3" fmla="*/ 248 h 7"/>
                                <a:gd name="T4" fmla="*/ 4 w 1"/>
                                <a:gd name="T5" fmla="*/ 242 h 7"/>
                                <a:gd name="T6" fmla="*/ 4 w 1"/>
                                <a:gd name="T7" fmla="*/ 242 h 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 h="7">
                                  <a:moveTo>
                                    <a:pt x="1" y="0"/>
                                  </a:moveTo>
                                  <a:lnTo>
                                    <a:pt x="0" y="6"/>
                                  </a:lnTo>
                                  <a:lnTo>
                                    <a:pt x="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5"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30" y="627"/>
                              <a:ext cx="206" cy="2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6" name="Picture 1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1" cy="1058"/>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inline>
            </w:drawing>
          </mc:Choice>
          <mc:Fallback>
            <w:pict>
              <v:group w14:anchorId="7EA82F2E" id="Group 112" o:spid="_x0000_s1026" style="width:43.6pt;height:52.95pt;mso-position-horizontal-relative:char;mso-position-vertical-relative:line" coordsize="872,1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">
                <v:shape id="Picture 117" o:spid="_x0000_s1027" type="#_x0000_t75" style="position:absolute;left:74;top:215;width:289;height: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Dp3BAAAA3AAAAA8AAABkcnMvZG93bnJldi54bWxET02LwjAQvQv7H8Is7E1TPSzaNYoIgnjZ&#10;Vethb0MztsVmUpvYxn9vBMHbPN7nzJfB1KKj1lWWFYxHCQji3OqKCwXZcTOcgnAeWWNtmRTcycFy&#10;8TGYY6ptz3vqDr4QMYRdigpK75tUSpeXZNCNbEMcubNtDfoI20LqFvsYbmo5SZJvabDi2FBiQ+uS&#10;8svhZhT89/dbtvrd1yH8zbpT4bOdvCZKfX2G1Q8IT8G/xS/3Vsf5swk8n4kXyM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cDp3BAAAA3AAAAA8AAAAAAAAAAAAAAAAAnwIA&#10;AGRycy9kb3ducmV2LnhtbFBLBQYAAAAABAAEAPcAAACNAwAAAAA=&#10;">
                  <v:imagedata r:id="rId15" o:title=""/>
                </v:shape>
                <v:group id="Group 113" o:spid="_x0000_s1028" style="position:absolute;left:417;top:242;width:2;height:7" coordorigin="417,242" coordsize="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116" o:spid="_x0000_s1029" style="position:absolute;left:417;top:242;width:2;height:7;visibility:visible;mso-wrap-style:square;v-text-anchor:top" coordsize="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Y//8MA&#10;AADcAAAADwAAAGRycy9kb3ducmV2LnhtbERPzWrCQBC+F3yHZQQvRTeVEjS6BjFJ21OhxgcYsmOS&#10;NjsbstsY375bKPQ2H9/v7NPJdGKkwbWWFTytIhDEldUt1wouZbHcgHAeWWNnmRTcyUF6mD3sMdH2&#10;xh80nn0tQgi7BBU03veJlK5qyKBb2Z44cFc7GPQBDrXUA95CuOnkOopiabDl0NBgT6eGqq/zt1GQ&#10;bx7j7POlHF9NWb3nPruus2JUajGfjjsQnib/L/5zv+kwf/sMv8+EC+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Y//8MAAADcAAAADwAAAAAAAAAAAAAAAACYAgAAZHJzL2Rv&#10;d25yZXYueG1sUEsFBgAAAAAEAAQA9QAAAIgDAAAAAA==&#10;" path="m1,l,6,1,xe" fillcolor="black" stroked="f">
                    <v:path arrowok="t" o:connecttype="custom" o:connectlocs="8,242;0,248;8,242;8,242" o:connectangles="0,0,0,0"/>
                  </v:shape>
                  <v:shape id="Picture 115" o:spid="_x0000_s1030" type="#_x0000_t75" style="position:absolute;left:330;top:627;width:206;height:2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6Cg6HDAAAA3AAAAA8AAABkcnMvZG93bnJldi54bWxET01rwkAQvQv+h2WE3nSjorQxG2kFSz0U&#10;atqIxyE7JsHsbMhuNf57tyD0No/3Ocm6N424UOdqywqmkwgEcWF1zaWCn+/t+BmE88gaG8uk4EYO&#10;1ulwkGCs7ZX3dMl8KUIIuxgVVN63sZSuqMigm9iWOHAn2xn0AXal1B1eQ7hp5CyKltJgzaGhwpY2&#10;FRXn7Nco4EV+dAf79pXnn7v5u3SZ3Oc3pZ5G/esKhKfe/4sf7g8d5r8s4O+ZcIFM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KDocMAAADcAAAADwAAAAAAAAAAAAAAAACf&#10;AgAAZHJzL2Rvd25yZXYueG1sUEsFBgAAAAAEAAQA9wAAAI8DAAAAAA==&#10;">
                    <v:imagedata r:id="rId16" o:title=""/>
                  </v:shape>
                  <v:shape id="Picture 114" o:spid="_x0000_s1031" type="#_x0000_t75" style="position:absolute;width:871;height:10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ZKc7BAAAA3AAAAA8AAABkcnMvZG93bnJldi54bWxET0uLwjAQvgv7H8Is7E1TPYhbjbLU90HB&#10;131oxrZuMylNVqu/3ggL3ubje85o0phSXKl2hWUF3U4Egji1uuBMwfEwbw9AOI+ssbRMCu7kYDL+&#10;aI0w1vbGO7rufSZCCLsYFeTeV7GULs3JoOvYijhwZ1sb9AHWmdQ13kK4KWUvivrSYMGhIceKkpzS&#10;3/2fUbAcrNNL8siS6XazuBB2T7NycVLq67P5GYLw1Pi3+N+90mH+dx9ez4QL5Pg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NZKc7BAAAA3AAAAA8AAAAAAAAAAAAAAAAAnwIA&#10;AGRycy9kb3ducmV2LnhtbFBLBQYAAAAABAAEAPcAAACNAwAAAAA=&#10;">
                    <v:imagedata r:id="rId17" o:title=""/>
                  </v:shape>
                </v:group>
                <w10:anchorlock/>
              </v:group>
            </w:pict>
          </mc:Fallback>
        </mc:AlternateContent>
      </w:r>
      <w:r w:rsidR="000D437E" w:rsidRPr="00B30CA2">
        <w:rPr>
          <w:rFonts w:ascii="Times New Roman"/>
          <w:spacing w:val="117"/>
          <w:sz w:val="20"/>
          <w:lang w:val="en-GB"/>
        </w:rPr>
        <w:t xml:space="preserve"> </w:t>
      </w:r>
      <w:r>
        <w:rPr>
          <w:rFonts w:ascii="Times New Roman"/>
          <w:noProof/>
          <w:spacing w:val="117"/>
          <w:position w:val="4"/>
          <w:sz w:val="20"/>
          <w:lang w:val="en-GB" w:eastAsia="en-GB"/>
        </w:rPr>
        <mc:AlternateContent>
          <mc:Choice Requires="wpg">
            <w:drawing>
              <wp:inline distT="0" distB="0" distL="0" distR="0">
                <wp:extent cx="1348740" cy="505460"/>
                <wp:effectExtent l="6985" t="2540" r="6350" b="6350"/>
                <wp:docPr id="2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8740" cy="505460"/>
                          <a:chOff x="0" y="0"/>
                          <a:chExt cx="2124" cy="796"/>
                        </a:xfrm>
                      </wpg:grpSpPr>
                      <wpg:grpSp>
                        <wpg:cNvPr id="29" name="Group 109"/>
                        <wpg:cNvGrpSpPr>
                          <a:grpSpLocks/>
                        </wpg:cNvGrpSpPr>
                        <wpg:grpSpPr bwMode="auto">
                          <a:xfrm>
                            <a:off x="0" y="454"/>
                            <a:ext cx="222" cy="271"/>
                            <a:chOff x="0" y="454"/>
                            <a:chExt cx="222" cy="271"/>
                          </a:xfrm>
                        </wpg:grpSpPr>
                        <wps:wsp>
                          <wps:cNvPr id="33" name="Freeform 111"/>
                          <wps:cNvSpPr>
                            <a:spLocks/>
                          </wps:cNvSpPr>
                          <wps:spPr bwMode="auto">
                            <a:xfrm>
                              <a:off x="0" y="454"/>
                              <a:ext cx="222" cy="271"/>
                            </a:xfrm>
                            <a:custGeom>
                              <a:avLst/>
                              <a:gdLst>
                                <a:gd name="T0" fmla="*/ 37 w 222"/>
                                <a:gd name="T1" fmla="*/ 454 h 271"/>
                                <a:gd name="T2" fmla="*/ 0 w 222"/>
                                <a:gd name="T3" fmla="*/ 454 h 271"/>
                                <a:gd name="T4" fmla="*/ 0 w 222"/>
                                <a:gd name="T5" fmla="*/ 623 h 271"/>
                                <a:gd name="T6" fmla="*/ 8 w 222"/>
                                <a:gd name="T7" fmla="*/ 668 h 271"/>
                                <a:gd name="T8" fmla="*/ 30 w 222"/>
                                <a:gd name="T9" fmla="*/ 700 h 271"/>
                                <a:gd name="T10" fmla="*/ 65 w 222"/>
                                <a:gd name="T11" fmla="*/ 719 h 271"/>
                                <a:gd name="T12" fmla="*/ 113 w 222"/>
                                <a:gd name="T13" fmla="*/ 725 h 271"/>
                                <a:gd name="T14" fmla="*/ 159 w 222"/>
                                <a:gd name="T15" fmla="*/ 718 h 271"/>
                                <a:gd name="T16" fmla="*/ 193 w 222"/>
                                <a:gd name="T17" fmla="*/ 699 h 271"/>
                                <a:gd name="T18" fmla="*/ 196 w 222"/>
                                <a:gd name="T19" fmla="*/ 695 h 271"/>
                                <a:gd name="T20" fmla="*/ 113 w 222"/>
                                <a:gd name="T21" fmla="*/ 695 h 271"/>
                                <a:gd name="T22" fmla="*/ 81 w 222"/>
                                <a:gd name="T23" fmla="*/ 690 h 271"/>
                                <a:gd name="T24" fmla="*/ 57 w 222"/>
                                <a:gd name="T25" fmla="*/ 676 h 271"/>
                                <a:gd name="T26" fmla="*/ 42 w 222"/>
                                <a:gd name="T27" fmla="*/ 654 h 271"/>
                                <a:gd name="T28" fmla="*/ 37 w 222"/>
                                <a:gd name="T29" fmla="*/ 623 h 271"/>
                                <a:gd name="T30" fmla="*/ 37 w 222"/>
                                <a:gd name="T31" fmla="*/ 454 h 271"/>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2" h="271">
                                  <a:moveTo>
                                    <a:pt x="37" y="0"/>
                                  </a:moveTo>
                                  <a:lnTo>
                                    <a:pt x="0" y="0"/>
                                  </a:lnTo>
                                  <a:lnTo>
                                    <a:pt x="0" y="169"/>
                                  </a:lnTo>
                                  <a:lnTo>
                                    <a:pt x="8" y="214"/>
                                  </a:lnTo>
                                  <a:lnTo>
                                    <a:pt x="30" y="246"/>
                                  </a:lnTo>
                                  <a:lnTo>
                                    <a:pt x="65" y="265"/>
                                  </a:lnTo>
                                  <a:lnTo>
                                    <a:pt x="113" y="271"/>
                                  </a:lnTo>
                                  <a:lnTo>
                                    <a:pt x="159" y="264"/>
                                  </a:lnTo>
                                  <a:lnTo>
                                    <a:pt x="193" y="245"/>
                                  </a:lnTo>
                                  <a:lnTo>
                                    <a:pt x="196" y="241"/>
                                  </a:lnTo>
                                  <a:lnTo>
                                    <a:pt x="113" y="241"/>
                                  </a:lnTo>
                                  <a:lnTo>
                                    <a:pt x="81" y="236"/>
                                  </a:lnTo>
                                  <a:lnTo>
                                    <a:pt x="57" y="222"/>
                                  </a:lnTo>
                                  <a:lnTo>
                                    <a:pt x="42" y="200"/>
                                  </a:lnTo>
                                  <a:lnTo>
                                    <a:pt x="37" y="169"/>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10"/>
                          <wps:cNvSpPr>
                            <a:spLocks/>
                          </wps:cNvSpPr>
                          <wps:spPr bwMode="auto">
                            <a:xfrm>
                              <a:off x="0" y="454"/>
                              <a:ext cx="222" cy="271"/>
                            </a:xfrm>
                            <a:custGeom>
                              <a:avLst/>
                              <a:gdLst>
                                <a:gd name="T0" fmla="*/ 222 w 222"/>
                                <a:gd name="T1" fmla="*/ 454 h 271"/>
                                <a:gd name="T2" fmla="*/ 185 w 222"/>
                                <a:gd name="T3" fmla="*/ 454 h 271"/>
                                <a:gd name="T4" fmla="*/ 185 w 222"/>
                                <a:gd name="T5" fmla="*/ 623 h 271"/>
                                <a:gd name="T6" fmla="*/ 180 w 222"/>
                                <a:gd name="T7" fmla="*/ 654 h 271"/>
                                <a:gd name="T8" fmla="*/ 166 w 222"/>
                                <a:gd name="T9" fmla="*/ 676 h 271"/>
                                <a:gd name="T10" fmla="*/ 144 w 222"/>
                                <a:gd name="T11" fmla="*/ 690 h 271"/>
                                <a:gd name="T12" fmla="*/ 113 w 222"/>
                                <a:gd name="T13" fmla="*/ 695 h 271"/>
                                <a:gd name="T14" fmla="*/ 196 w 222"/>
                                <a:gd name="T15" fmla="*/ 695 h 271"/>
                                <a:gd name="T16" fmla="*/ 214 w 222"/>
                                <a:gd name="T17" fmla="*/ 667 h 271"/>
                                <a:gd name="T18" fmla="*/ 222 w 222"/>
                                <a:gd name="T19" fmla="*/ 623 h 271"/>
                                <a:gd name="T20" fmla="*/ 222 w 222"/>
                                <a:gd name="T21" fmla="*/ 454 h 27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22" h="271">
                                  <a:moveTo>
                                    <a:pt x="222" y="0"/>
                                  </a:moveTo>
                                  <a:lnTo>
                                    <a:pt x="185" y="0"/>
                                  </a:lnTo>
                                  <a:lnTo>
                                    <a:pt x="185" y="169"/>
                                  </a:lnTo>
                                  <a:lnTo>
                                    <a:pt x="180" y="200"/>
                                  </a:lnTo>
                                  <a:lnTo>
                                    <a:pt x="166" y="222"/>
                                  </a:lnTo>
                                  <a:lnTo>
                                    <a:pt x="144" y="236"/>
                                  </a:lnTo>
                                  <a:lnTo>
                                    <a:pt x="113" y="241"/>
                                  </a:lnTo>
                                  <a:lnTo>
                                    <a:pt x="196" y="241"/>
                                  </a:lnTo>
                                  <a:lnTo>
                                    <a:pt x="214" y="213"/>
                                  </a:lnTo>
                                  <a:lnTo>
                                    <a:pt x="222" y="169"/>
                                  </a:lnTo>
                                  <a:lnTo>
                                    <a:pt x="2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 name="Group 105"/>
                        <wpg:cNvGrpSpPr>
                          <a:grpSpLocks/>
                        </wpg:cNvGrpSpPr>
                        <wpg:grpSpPr bwMode="auto">
                          <a:xfrm>
                            <a:off x="244" y="522"/>
                            <a:ext cx="166" cy="196"/>
                            <a:chOff x="244" y="522"/>
                            <a:chExt cx="166" cy="196"/>
                          </a:xfrm>
                        </wpg:grpSpPr>
                        <wps:wsp>
                          <wps:cNvPr id="39" name="Freeform 108"/>
                          <wps:cNvSpPr>
                            <a:spLocks/>
                          </wps:cNvSpPr>
                          <wps:spPr bwMode="auto">
                            <a:xfrm>
                              <a:off x="244" y="522"/>
                              <a:ext cx="166" cy="196"/>
                            </a:xfrm>
                            <a:custGeom>
                              <a:avLst/>
                              <a:gdLst>
                                <a:gd name="T0" fmla="*/ 31 w 166"/>
                                <a:gd name="T1" fmla="*/ 527 h 196"/>
                                <a:gd name="T2" fmla="*/ 0 w 166"/>
                                <a:gd name="T3" fmla="*/ 527 h 196"/>
                                <a:gd name="T4" fmla="*/ 0 w 166"/>
                                <a:gd name="T5" fmla="*/ 718 h 196"/>
                                <a:gd name="T6" fmla="*/ 33 w 166"/>
                                <a:gd name="T7" fmla="*/ 718 h 196"/>
                                <a:gd name="T8" fmla="*/ 33 w 166"/>
                                <a:gd name="T9" fmla="*/ 610 h 196"/>
                                <a:gd name="T10" fmla="*/ 36 w 166"/>
                                <a:gd name="T11" fmla="*/ 586 h 196"/>
                                <a:gd name="T12" fmla="*/ 47 w 166"/>
                                <a:gd name="T13" fmla="*/ 567 h 196"/>
                                <a:gd name="T14" fmla="*/ 62 w 166"/>
                                <a:gd name="T15" fmla="*/ 557 h 196"/>
                                <a:gd name="T16" fmla="*/ 31 w 166"/>
                                <a:gd name="T17" fmla="*/ 557 h 196"/>
                                <a:gd name="T18" fmla="*/ 31 w 166"/>
                                <a:gd name="T19" fmla="*/ 527 h 19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66" h="196">
                                  <a:moveTo>
                                    <a:pt x="31" y="5"/>
                                  </a:moveTo>
                                  <a:lnTo>
                                    <a:pt x="0" y="5"/>
                                  </a:lnTo>
                                  <a:lnTo>
                                    <a:pt x="0" y="196"/>
                                  </a:lnTo>
                                  <a:lnTo>
                                    <a:pt x="33" y="196"/>
                                  </a:lnTo>
                                  <a:lnTo>
                                    <a:pt x="33" y="88"/>
                                  </a:lnTo>
                                  <a:lnTo>
                                    <a:pt x="36" y="64"/>
                                  </a:lnTo>
                                  <a:lnTo>
                                    <a:pt x="47" y="45"/>
                                  </a:lnTo>
                                  <a:lnTo>
                                    <a:pt x="62" y="35"/>
                                  </a:lnTo>
                                  <a:lnTo>
                                    <a:pt x="31" y="35"/>
                                  </a:lnTo>
                                  <a:lnTo>
                                    <a:pt x="31"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07"/>
                          <wps:cNvSpPr>
                            <a:spLocks/>
                          </wps:cNvSpPr>
                          <wps:spPr bwMode="auto">
                            <a:xfrm>
                              <a:off x="244" y="522"/>
                              <a:ext cx="166" cy="196"/>
                            </a:xfrm>
                            <a:custGeom>
                              <a:avLst/>
                              <a:gdLst>
                                <a:gd name="T0" fmla="*/ 155 w 166"/>
                                <a:gd name="T1" fmla="*/ 550 h 196"/>
                                <a:gd name="T2" fmla="*/ 92 w 166"/>
                                <a:gd name="T3" fmla="*/ 550 h 196"/>
                                <a:gd name="T4" fmla="*/ 109 w 166"/>
                                <a:gd name="T5" fmla="*/ 553 h 196"/>
                                <a:gd name="T6" fmla="*/ 122 w 166"/>
                                <a:gd name="T7" fmla="*/ 561 h 196"/>
                                <a:gd name="T8" fmla="*/ 130 w 166"/>
                                <a:gd name="T9" fmla="*/ 573 h 196"/>
                                <a:gd name="T10" fmla="*/ 133 w 166"/>
                                <a:gd name="T11" fmla="*/ 589 h 196"/>
                                <a:gd name="T12" fmla="*/ 133 w 166"/>
                                <a:gd name="T13" fmla="*/ 718 h 196"/>
                                <a:gd name="T14" fmla="*/ 165 w 166"/>
                                <a:gd name="T15" fmla="*/ 718 h 196"/>
                                <a:gd name="T16" fmla="*/ 165 w 166"/>
                                <a:gd name="T17" fmla="*/ 592 h 196"/>
                                <a:gd name="T18" fmla="*/ 162 w 166"/>
                                <a:gd name="T19" fmla="*/ 564 h 196"/>
                                <a:gd name="T20" fmla="*/ 155 w 166"/>
                                <a:gd name="T21" fmla="*/ 550 h 19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66" h="196">
                                  <a:moveTo>
                                    <a:pt x="155" y="28"/>
                                  </a:moveTo>
                                  <a:lnTo>
                                    <a:pt x="92" y="28"/>
                                  </a:lnTo>
                                  <a:lnTo>
                                    <a:pt x="109" y="31"/>
                                  </a:lnTo>
                                  <a:lnTo>
                                    <a:pt x="122" y="39"/>
                                  </a:lnTo>
                                  <a:lnTo>
                                    <a:pt x="130" y="51"/>
                                  </a:lnTo>
                                  <a:lnTo>
                                    <a:pt x="133" y="67"/>
                                  </a:lnTo>
                                  <a:lnTo>
                                    <a:pt x="133" y="196"/>
                                  </a:lnTo>
                                  <a:lnTo>
                                    <a:pt x="165" y="196"/>
                                  </a:lnTo>
                                  <a:lnTo>
                                    <a:pt x="165" y="70"/>
                                  </a:lnTo>
                                  <a:lnTo>
                                    <a:pt x="162" y="42"/>
                                  </a:lnTo>
                                  <a:lnTo>
                                    <a:pt x="155" y="2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06"/>
                          <wps:cNvSpPr>
                            <a:spLocks/>
                          </wps:cNvSpPr>
                          <wps:spPr bwMode="auto">
                            <a:xfrm>
                              <a:off x="244" y="522"/>
                              <a:ext cx="166" cy="196"/>
                            </a:xfrm>
                            <a:custGeom>
                              <a:avLst/>
                              <a:gdLst>
                                <a:gd name="T0" fmla="*/ 97 w 166"/>
                                <a:gd name="T1" fmla="*/ 522 h 196"/>
                                <a:gd name="T2" fmla="*/ 76 w 166"/>
                                <a:gd name="T3" fmla="*/ 524 h 196"/>
                                <a:gd name="T4" fmla="*/ 59 w 166"/>
                                <a:gd name="T5" fmla="*/ 531 h 196"/>
                                <a:gd name="T6" fmla="*/ 44 w 166"/>
                                <a:gd name="T7" fmla="*/ 542 h 196"/>
                                <a:gd name="T8" fmla="*/ 32 w 166"/>
                                <a:gd name="T9" fmla="*/ 557 h 196"/>
                                <a:gd name="T10" fmla="*/ 62 w 166"/>
                                <a:gd name="T11" fmla="*/ 557 h 196"/>
                                <a:gd name="T12" fmla="*/ 66 w 166"/>
                                <a:gd name="T13" fmla="*/ 555 h 196"/>
                                <a:gd name="T14" fmla="*/ 92 w 166"/>
                                <a:gd name="T15" fmla="*/ 550 h 196"/>
                                <a:gd name="T16" fmla="*/ 155 w 166"/>
                                <a:gd name="T17" fmla="*/ 550 h 196"/>
                                <a:gd name="T18" fmla="*/ 151 w 166"/>
                                <a:gd name="T19" fmla="*/ 542 h 196"/>
                                <a:gd name="T20" fmla="*/ 129 w 166"/>
                                <a:gd name="T21" fmla="*/ 527 h 196"/>
                                <a:gd name="T22" fmla="*/ 97 w 166"/>
                                <a:gd name="T23" fmla="*/ 522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166" h="196">
                                  <a:moveTo>
                                    <a:pt x="97" y="0"/>
                                  </a:moveTo>
                                  <a:lnTo>
                                    <a:pt x="76" y="2"/>
                                  </a:lnTo>
                                  <a:lnTo>
                                    <a:pt x="59" y="9"/>
                                  </a:lnTo>
                                  <a:lnTo>
                                    <a:pt x="44" y="20"/>
                                  </a:lnTo>
                                  <a:lnTo>
                                    <a:pt x="32" y="35"/>
                                  </a:lnTo>
                                  <a:lnTo>
                                    <a:pt x="62" y="35"/>
                                  </a:lnTo>
                                  <a:lnTo>
                                    <a:pt x="66" y="33"/>
                                  </a:lnTo>
                                  <a:lnTo>
                                    <a:pt x="92" y="28"/>
                                  </a:lnTo>
                                  <a:lnTo>
                                    <a:pt x="155" y="28"/>
                                  </a:lnTo>
                                  <a:lnTo>
                                    <a:pt x="151" y="20"/>
                                  </a:lnTo>
                                  <a:lnTo>
                                    <a:pt x="129" y="5"/>
                                  </a:lnTo>
                                  <a:lnTo>
                                    <a:pt x="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 name="Group 103"/>
                        <wpg:cNvGrpSpPr>
                          <a:grpSpLocks/>
                        </wpg:cNvGrpSpPr>
                        <wpg:grpSpPr bwMode="auto">
                          <a:xfrm>
                            <a:off x="437" y="473"/>
                            <a:ext cx="33" cy="2"/>
                            <a:chOff x="437" y="473"/>
                            <a:chExt cx="33" cy="2"/>
                          </a:xfrm>
                        </wpg:grpSpPr>
                        <wps:wsp>
                          <wps:cNvPr id="47" name="Freeform 104"/>
                          <wps:cNvSpPr>
                            <a:spLocks/>
                          </wps:cNvSpPr>
                          <wps:spPr bwMode="auto">
                            <a:xfrm>
                              <a:off x="437" y="473"/>
                              <a:ext cx="33" cy="2"/>
                            </a:xfrm>
                            <a:custGeom>
                              <a:avLst/>
                              <a:gdLst>
                                <a:gd name="T0" fmla="*/ 0 w 33"/>
                                <a:gd name="T1" fmla="*/ 0 h 2"/>
                                <a:gd name="T2" fmla="*/ 33 w 33"/>
                                <a:gd name="T3" fmla="*/ 0 h 2"/>
                                <a:gd name="T4" fmla="*/ 0 60000 65536"/>
                                <a:gd name="T5" fmla="*/ 0 60000 65536"/>
                              </a:gdLst>
                              <a:ahLst/>
                              <a:cxnLst>
                                <a:cxn ang="T4">
                                  <a:pos x="T0" y="T1"/>
                                </a:cxn>
                                <a:cxn ang="T5">
                                  <a:pos x="T2" y="T3"/>
                                </a:cxn>
                              </a:cxnLst>
                              <a:rect l="0" t="0" r="r" b="b"/>
                              <a:pathLst>
                                <a:path w="33" h="2">
                                  <a:moveTo>
                                    <a:pt x="0" y="0"/>
                                  </a:moveTo>
                                  <a:lnTo>
                                    <a:pt x="33" y="0"/>
                                  </a:lnTo>
                                </a:path>
                              </a:pathLst>
                            </a:custGeom>
                            <a:noFill/>
                            <a:ln w="244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 name="Group 101"/>
                        <wpg:cNvGrpSpPr>
                          <a:grpSpLocks/>
                        </wpg:cNvGrpSpPr>
                        <wpg:grpSpPr bwMode="auto">
                          <a:xfrm>
                            <a:off x="454" y="527"/>
                            <a:ext cx="2" cy="192"/>
                            <a:chOff x="454" y="527"/>
                            <a:chExt cx="2" cy="192"/>
                          </a:xfrm>
                        </wpg:grpSpPr>
                        <wps:wsp>
                          <wps:cNvPr id="60" name="Freeform 102"/>
                          <wps:cNvSpPr>
                            <a:spLocks/>
                          </wps:cNvSpPr>
                          <wps:spPr bwMode="auto">
                            <a:xfrm>
                              <a:off x="454" y="527"/>
                              <a:ext cx="2" cy="192"/>
                            </a:xfrm>
                            <a:custGeom>
                              <a:avLst/>
                              <a:gdLst>
                                <a:gd name="T0" fmla="*/ 0 w 2"/>
                                <a:gd name="T1" fmla="*/ 527 h 192"/>
                                <a:gd name="T2" fmla="*/ 0 w 2"/>
                                <a:gd name="T3" fmla="*/ 718 h 192"/>
                                <a:gd name="T4" fmla="*/ 0 60000 65536"/>
                                <a:gd name="T5" fmla="*/ 0 60000 65536"/>
                              </a:gdLst>
                              <a:ahLst/>
                              <a:cxnLst>
                                <a:cxn ang="T4">
                                  <a:pos x="T0" y="T1"/>
                                </a:cxn>
                                <a:cxn ang="T5">
                                  <a:pos x="T2" y="T3"/>
                                </a:cxn>
                              </a:cxnLst>
                              <a:rect l="0" t="0" r="r" b="b"/>
                              <a:pathLst>
                                <a:path w="2" h="192">
                                  <a:moveTo>
                                    <a:pt x="0" y="0"/>
                                  </a:moveTo>
                                  <a:lnTo>
                                    <a:pt x="0" y="191"/>
                                  </a:lnTo>
                                </a:path>
                              </a:pathLst>
                            </a:custGeom>
                            <a:noFill/>
                            <a:ln w="208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98"/>
                        <wpg:cNvGrpSpPr>
                          <a:grpSpLocks/>
                        </wpg:cNvGrpSpPr>
                        <wpg:grpSpPr bwMode="auto">
                          <a:xfrm>
                            <a:off x="486" y="527"/>
                            <a:ext cx="183" cy="192"/>
                            <a:chOff x="486" y="527"/>
                            <a:chExt cx="183" cy="192"/>
                          </a:xfrm>
                        </wpg:grpSpPr>
                        <wps:wsp>
                          <wps:cNvPr id="62" name="Freeform 100"/>
                          <wps:cNvSpPr>
                            <a:spLocks/>
                          </wps:cNvSpPr>
                          <wps:spPr bwMode="auto">
                            <a:xfrm>
                              <a:off x="486" y="527"/>
                              <a:ext cx="183" cy="192"/>
                            </a:xfrm>
                            <a:custGeom>
                              <a:avLst/>
                              <a:gdLst>
                                <a:gd name="T0" fmla="*/ 37 w 183"/>
                                <a:gd name="T1" fmla="*/ 527 h 192"/>
                                <a:gd name="T2" fmla="*/ 0 w 183"/>
                                <a:gd name="T3" fmla="*/ 527 h 192"/>
                                <a:gd name="T4" fmla="*/ 75 w 183"/>
                                <a:gd name="T5" fmla="*/ 718 h 192"/>
                                <a:gd name="T6" fmla="*/ 110 w 183"/>
                                <a:gd name="T7" fmla="*/ 718 h 192"/>
                                <a:gd name="T8" fmla="*/ 122 w 183"/>
                                <a:gd name="T9" fmla="*/ 687 h 192"/>
                                <a:gd name="T10" fmla="*/ 93 w 183"/>
                                <a:gd name="T11" fmla="*/ 687 h 192"/>
                                <a:gd name="T12" fmla="*/ 37 w 183"/>
                                <a:gd name="T13" fmla="*/ 527 h 19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83" h="192">
                                  <a:moveTo>
                                    <a:pt x="37" y="0"/>
                                  </a:moveTo>
                                  <a:lnTo>
                                    <a:pt x="0" y="0"/>
                                  </a:lnTo>
                                  <a:lnTo>
                                    <a:pt x="75" y="191"/>
                                  </a:lnTo>
                                  <a:lnTo>
                                    <a:pt x="110" y="191"/>
                                  </a:lnTo>
                                  <a:lnTo>
                                    <a:pt x="122" y="160"/>
                                  </a:lnTo>
                                  <a:lnTo>
                                    <a:pt x="93" y="160"/>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99"/>
                          <wps:cNvSpPr>
                            <a:spLocks/>
                          </wps:cNvSpPr>
                          <wps:spPr bwMode="auto">
                            <a:xfrm>
                              <a:off x="486" y="527"/>
                              <a:ext cx="183" cy="192"/>
                            </a:xfrm>
                            <a:custGeom>
                              <a:avLst/>
                              <a:gdLst>
                                <a:gd name="T0" fmla="*/ 183 w 183"/>
                                <a:gd name="T1" fmla="*/ 527 h 192"/>
                                <a:gd name="T2" fmla="*/ 148 w 183"/>
                                <a:gd name="T3" fmla="*/ 527 h 192"/>
                                <a:gd name="T4" fmla="*/ 94 w 183"/>
                                <a:gd name="T5" fmla="*/ 687 h 192"/>
                                <a:gd name="T6" fmla="*/ 122 w 183"/>
                                <a:gd name="T7" fmla="*/ 687 h 192"/>
                                <a:gd name="T8" fmla="*/ 183 w 183"/>
                                <a:gd name="T9" fmla="*/ 527 h 19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3" h="192">
                                  <a:moveTo>
                                    <a:pt x="183" y="0"/>
                                  </a:moveTo>
                                  <a:lnTo>
                                    <a:pt x="148" y="0"/>
                                  </a:lnTo>
                                  <a:lnTo>
                                    <a:pt x="94" y="160"/>
                                  </a:lnTo>
                                  <a:lnTo>
                                    <a:pt x="122" y="160"/>
                                  </a:lnTo>
                                  <a:lnTo>
                                    <a:pt x="1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8" name="Group 94"/>
                        <wpg:cNvGrpSpPr>
                          <a:grpSpLocks/>
                        </wpg:cNvGrpSpPr>
                        <wpg:grpSpPr bwMode="auto">
                          <a:xfrm>
                            <a:off x="665" y="522"/>
                            <a:ext cx="185" cy="201"/>
                            <a:chOff x="665" y="522"/>
                            <a:chExt cx="185" cy="201"/>
                          </a:xfrm>
                        </wpg:grpSpPr>
                        <wps:wsp>
                          <wps:cNvPr id="129" name="Freeform 97"/>
                          <wps:cNvSpPr>
                            <a:spLocks/>
                          </wps:cNvSpPr>
                          <wps:spPr bwMode="auto">
                            <a:xfrm>
                              <a:off x="665" y="522"/>
                              <a:ext cx="185" cy="201"/>
                            </a:xfrm>
                            <a:custGeom>
                              <a:avLst/>
                              <a:gdLst>
                                <a:gd name="T0" fmla="*/ 94 w 185"/>
                                <a:gd name="T1" fmla="*/ 522 h 201"/>
                                <a:gd name="T2" fmla="*/ 56 w 185"/>
                                <a:gd name="T3" fmla="*/ 530 h 201"/>
                                <a:gd name="T4" fmla="*/ 26 w 185"/>
                                <a:gd name="T5" fmla="*/ 551 h 201"/>
                                <a:gd name="T6" fmla="*/ 7 w 185"/>
                                <a:gd name="T7" fmla="*/ 582 h 201"/>
                                <a:gd name="T8" fmla="*/ 0 w 185"/>
                                <a:gd name="T9" fmla="*/ 622 h 201"/>
                                <a:gd name="T10" fmla="*/ 7 w 185"/>
                                <a:gd name="T11" fmla="*/ 662 h 201"/>
                                <a:gd name="T12" fmla="*/ 25 w 185"/>
                                <a:gd name="T13" fmla="*/ 694 h 201"/>
                                <a:gd name="T14" fmla="*/ 54 w 185"/>
                                <a:gd name="T15" fmla="*/ 715 h 201"/>
                                <a:gd name="T16" fmla="*/ 96 w 185"/>
                                <a:gd name="T17" fmla="*/ 723 h 201"/>
                                <a:gd name="T18" fmla="*/ 127 w 185"/>
                                <a:gd name="T19" fmla="*/ 719 h 201"/>
                                <a:gd name="T20" fmla="*/ 152 w 185"/>
                                <a:gd name="T21" fmla="*/ 706 h 201"/>
                                <a:gd name="T22" fmla="*/ 162 w 185"/>
                                <a:gd name="T23" fmla="*/ 695 h 201"/>
                                <a:gd name="T24" fmla="*/ 97 w 185"/>
                                <a:gd name="T25" fmla="*/ 695 h 201"/>
                                <a:gd name="T26" fmla="*/ 69 w 185"/>
                                <a:gd name="T27" fmla="*/ 690 h 201"/>
                                <a:gd name="T28" fmla="*/ 49 w 185"/>
                                <a:gd name="T29" fmla="*/ 676 h 201"/>
                                <a:gd name="T30" fmla="*/ 38 w 185"/>
                                <a:gd name="T31" fmla="*/ 656 h 201"/>
                                <a:gd name="T32" fmla="*/ 35 w 185"/>
                                <a:gd name="T33" fmla="*/ 632 h 201"/>
                                <a:gd name="T34" fmla="*/ 184 w 185"/>
                                <a:gd name="T35" fmla="*/ 632 h 201"/>
                                <a:gd name="T36" fmla="*/ 182 w 185"/>
                                <a:gd name="T37" fmla="*/ 604 h 201"/>
                                <a:gd name="T38" fmla="*/ 35 w 185"/>
                                <a:gd name="T39" fmla="*/ 604 h 201"/>
                                <a:gd name="T40" fmla="*/ 40 w 185"/>
                                <a:gd name="T41" fmla="*/ 583 h 201"/>
                                <a:gd name="T42" fmla="*/ 51 w 185"/>
                                <a:gd name="T43" fmla="*/ 566 h 201"/>
                                <a:gd name="T44" fmla="*/ 69 w 185"/>
                                <a:gd name="T45" fmla="*/ 554 h 201"/>
                                <a:gd name="T46" fmla="*/ 92 w 185"/>
                                <a:gd name="T47" fmla="*/ 550 h 201"/>
                                <a:gd name="T48" fmla="*/ 156 w 185"/>
                                <a:gd name="T49" fmla="*/ 550 h 201"/>
                                <a:gd name="T50" fmla="*/ 138 w 185"/>
                                <a:gd name="T51" fmla="*/ 533 h 201"/>
                                <a:gd name="T52" fmla="*/ 94 w 185"/>
                                <a:gd name="T53" fmla="*/ 522 h 20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85" h="201">
                                  <a:moveTo>
                                    <a:pt x="94" y="0"/>
                                  </a:moveTo>
                                  <a:lnTo>
                                    <a:pt x="56" y="8"/>
                                  </a:lnTo>
                                  <a:lnTo>
                                    <a:pt x="26" y="29"/>
                                  </a:lnTo>
                                  <a:lnTo>
                                    <a:pt x="7" y="60"/>
                                  </a:lnTo>
                                  <a:lnTo>
                                    <a:pt x="0" y="100"/>
                                  </a:lnTo>
                                  <a:lnTo>
                                    <a:pt x="7" y="140"/>
                                  </a:lnTo>
                                  <a:lnTo>
                                    <a:pt x="25" y="172"/>
                                  </a:lnTo>
                                  <a:lnTo>
                                    <a:pt x="54" y="193"/>
                                  </a:lnTo>
                                  <a:lnTo>
                                    <a:pt x="96" y="201"/>
                                  </a:lnTo>
                                  <a:lnTo>
                                    <a:pt x="127" y="197"/>
                                  </a:lnTo>
                                  <a:lnTo>
                                    <a:pt x="152" y="184"/>
                                  </a:lnTo>
                                  <a:lnTo>
                                    <a:pt x="162" y="173"/>
                                  </a:lnTo>
                                  <a:lnTo>
                                    <a:pt x="97" y="173"/>
                                  </a:lnTo>
                                  <a:lnTo>
                                    <a:pt x="69" y="168"/>
                                  </a:lnTo>
                                  <a:lnTo>
                                    <a:pt x="49" y="154"/>
                                  </a:lnTo>
                                  <a:lnTo>
                                    <a:pt x="38" y="134"/>
                                  </a:lnTo>
                                  <a:lnTo>
                                    <a:pt x="35" y="110"/>
                                  </a:lnTo>
                                  <a:lnTo>
                                    <a:pt x="184" y="110"/>
                                  </a:lnTo>
                                  <a:lnTo>
                                    <a:pt x="182" y="82"/>
                                  </a:lnTo>
                                  <a:lnTo>
                                    <a:pt x="35" y="82"/>
                                  </a:lnTo>
                                  <a:lnTo>
                                    <a:pt x="40" y="61"/>
                                  </a:lnTo>
                                  <a:lnTo>
                                    <a:pt x="51" y="44"/>
                                  </a:lnTo>
                                  <a:lnTo>
                                    <a:pt x="69" y="32"/>
                                  </a:lnTo>
                                  <a:lnTo>
                                    <a:pt x="92" y="28"/>
                                  </a:lnTo>
                                  <a:lnTo>
                                    <a:pt x="156" y="28"/>
                                  </a:lnTo>
                                  <a:lnTo>
                                    <a:pt x="138" y="11"/>
                                  </a:lnTo>
                                  <a:lnTo>
                                    <a:pt x="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96"/>
                          <wps:cNvSpPr>
                            <a:spLocks/>
                          </wps:cNvSpPr>
                          <wps:spPr bwMode="auto">
                            <a:xfrm>
                              <a:off x="665" y="522"/>
                              <a:ext cx="185" cy="201"/>
                            </a:xfrm>
                            <a:custGeom>
                              <a:avLst/>
                              <a:gdLst>
                                <a:gd name="T0" fmla="*/ 181 w 185"/>
                                <a:gd name="T1" fmla="*/ 658 h 201"/>
                                <a:gd name="T2" fmla="*/ 149 w 185"/>
                                <a:gd name="T3" fmla="*/ 658 h 201"/>
                                <a:gd name="T4" fmla="*/ 142 w 185"/>
                                <a:gd name="T5" fmla="*/ 674 h 201"/>
                                <a:gd name="T6" fmla="*/ 131 w 185"/>
                                <a:gd name="T7" fmla="*/ 686 h 201"/>
                                <a:gd name="T8" fmla="*/ 116 w 185"/>
                                <a:gd name="T9" fmla="*/ 693 h 201"/>
                                <a:gd name="T10" fmla="*/ 97 w 185"/>
                                <a:gd name="T11" fmla="*/ 695 h 201"/>
                                <a:gd name="T12" fmla="*/ 162 w 185"/>
                                <a:gd name="T13" fmla="*/ 695 h 201"/>
                                <a:gd name="T14" fmla="*/ 170 w 185"/>
                                <a:gd name="T15" fmla="*/ 686 h 201"/>
                                <a:gd name="T16" fmla="*/ 181 w 185"/>
                                <a:gd name="T17" fmla="*/ 658 h 20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85" h="201">
                                  <a:moveTo>
                                    <a:pt x="181" y="136"/>
                                  </a:moveTo>
                                  <a:lnTo>
                                    <a:pt x="149" y="136"/>
                                  </a:lnTo>
                                  <a:lnTo>
                                    <a:pt x="142" y="152"/>
                                  </a:lnTo>
                                  <a:lnTo>
                                    <a:pt x="131" y="164"/>
                                  </a:lnTo>
                                  <a:lnTo>
                                    <a:pt x="116" y="171"/>
                                  </a:lnTo>
                                  <a:lnTo>
                                    <a:pt x="97" y="173"/>
                                  </a:lnTo>
                                  <a:lnTo>
                                    <a:pt x="162" y="173"/>
                                  </a:lnTo>
                                  <a:lnTo>
                                    <a:pt x="170" y="164"/>
                                  </a:lnTo>
                                  <a:lnTo>
                                    <a:pt x="181" y="1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95"/>
                          <wps:cNvSpPr>
                            <a:spLocks/>
                          </wps:cNvSpPr>
                          <wps:spPr bwMode="auto">
                            <a:xfrm>
                              <a:off x="665" y="522"/>
                              <a:ext cx="185" cy="201"/>
                            </a:xfrm>
                            <a:custGeom>
                              <a:avLst/>
                              <a:gdLst>
                                <a:gd name="T0" fmla="*/ 156 w 185"/>
                                <a:gd name="T1" fmla="*/ 550 h 201"/>
                                <a:gd name="T2" fmla="*/ 92 w 185"/>
                                <a:gd name="T3" fmla="*/ 550 h 201"/>
                                <a:gd name="T4" fmla="*/ 114 w 185"/>
                                <a:gd name="T5" fmla="*/ 554 h 201"/>
                                <a:gd name="T6" fmla="*/ 132 w 185"/>
                                <a:gd name="T7" fmla="*/ 566 h 201"/>
                                <a:gd name="T8" fmla="*/ 144 w 185"/>
                                <a:gd name="T9" fmla="*/ 583 h 201"/>
                                <a:gd name="T10" fmla="*/ 149 w 185"/>
                                <a:gd name="T11" fmla="*/ 604 h 201"/>
                                <a:gd name="T12" fmla="*/ 182 w 185"/>
                                <a:gd name="T13" fmla="*/ 604 h 201"/>
                                <a:gd name="T14" fmla="*/ 181 w 185"/>
                                <a:gd name="T15" fmla="*/ 595 h 201"/>
                                <a:gd name="T16" fmla="*/ 166 w 185"/>
                                <a:gd name="T17" fmla="*/ 560 h 201"/>
                                <a:gd name="T18" fmla="*/ 156 w 185"/>
                                <a:gd name="T19" fmla="*/ 550 h 20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5" h="201">
                                  <a:moveTo>
                                    <a:pt x="156" y="28"/>
                                  </a:moveTo>
                                  <a:lnTo>
                                    <a:pt x="92" y="28"/>
                                  </a:lnTo>
                                  <a:lnTo>
                                    <a:pt x="114" y="32"/>
                                  </a:lnTo>
                                  <a:lnTo>
                                    <a:pt x="132" y="44"/>
                                  </a:lnTo>
                                  <a:lnTo>
                                    <a:pt x="144" y="61"/>
                                  </a:lnTo>
                                  <a:lnTo>
                                    <a:pt x="149" y="82"/>
                                  </a:lnTo>
                                  <a:lnTo>
                                    <a:pt x="182" y="82"/>
                                  </a:lnTo>
                                  <a:lnTo>
                                    <a:pt x="181" y="73"/>
                                  </a:lnTo>
                                  <a:lnTo>
                                    <a:pt x="166" y="38"/>
                                  </a:lnTo>
                                  <a:lnTo>
                                    <a:pt x="156" y="2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2" name="Group 91"/>
                        <wpg:cNvGrpSpPr>
                          <a:grpSpLocks/>
                        </wpg:cNvGrpSpPr>
                        <wpg:grpSpPr bwMode="auto">
                          <a:xfrm>
                            <a:off x="874" y="522"/>
                            <a:ext cx="106" cy="196"/>
                            <a:chOff x="874" y="522"/>
                            <a:chExt cx="106" cy="196"/>
                          </a:xfrm>
                        </wpg:grpSpPr>
                        <wps:wsp>
                          <wps:cNvPr id="133" name="Freeform 93"/>
                          <wps:cNvSpPr>
                            <a:spLocks/>
                          </wps:cNvSpPr>
                          <wps:spPr bwMode="auto">
                            <a:xfrm>
                              <a:off x="874" y="522"/>
                              <a:ext cx="106" cy="196"/>
                            </a:xfrm>
                            <a:custGeom>
                              <a:avLst/>
                              <a:gdLst>
                                <a:gd name="T0" fmla="*/ 31 w 106"/>
                                <a:gd name="T1" fmla="*/ 527 h 196"/>
                                <a:gd name="T2" fmla="*/ 0 w 106"/>
                                <a:gd name="T3" fmla="*/ 527 h 196"/>
                                <a:gd name="T4" fmla="*/ 0 w 106"/>
                                <a:gd name="T5" fmla="*/ 718 h 196"/>
                                <a:gd name="T6" fmla="*/ 33 w 106"/>
                                <a:gd name="T7" fmla="*/ 718 h 196"/>
                                <a:gd name="T8" fmla="*/ 33 w 106"/>
                                <a:gd name="T9" fmla="*/ 633 h 196"/>
                                <a:gd name="T10" fmla="*/ 37 w 106"/>
                                <a:gd name="T11" fmla="*/ 601 h 196"/>
                                <a:gd name="T12" fmla="*/ 49 w 106"/>
                                <a:gd name="T13" fmla="*/ 576 h 196"/>
                                <a:gd name="T14" fmla="*/ 62 w 106"/>
                                <a:gd name="T15" fmla="*/ 567 h 196"/>
                                <a:gd name="T16" fmla="*/ 31 w 106"/>
                                <a:gd name="T17" fmla="*/ 567 h 196"/>
                                <a:gd name="T18" fmla="*/ 31 w 106"/>
                                <a:gd name="T19" fmla="*/ 527 h 19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06" h="196">
                                  <a:moveTo>
                                    <a:pt x="31" y="5"/>
                                  </a:moveTo>
                                  <a:lnTo>
                                    <a:pt x="0" y="5"/>
                                  </a:lnTo>
                                  <a:lnTo>
                                    <a:pt x="0" y="196"/>
                                  </a:lnTo>
                                  <a:lnTo>
                                    <a:pt x="33" y="196"/>
                                  </a:lnTo>
                                  <a:lnTo>
                                    <a:pt x="33" y="111"/>
                                  </a:lnTo>
                                  <a:lnTo>
                                    <a:pt x="37" y="79"/>
                                  </a:lnTo>
                                  <a:lnTo>
                                    <a:pt x="49" y="54"/>
                                  </a:lnTo>
                                  <a:lnTo>
                                    <a:pt x="62" y="45"/>
                                  </a:lnTo>
                                  <a:lnTo>
                                    <a:pt x="31" y="45"/>
                                  </a:lnTo>
                                  <a:lnTo>
                                    <a:pt x="31"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92"/>
                          <wps:cNvSpPr>
                            <a:spLocks/>
                          </wps:cNvSpPr>
                          <wps:spPr bwMode="auto">
                            <a:xfrm>
                              <a:off x="874" y="522"/>
                              <a:ext cx="106" cy="196"/>
                            </a:xfrm>
                            <a:custGeom>
                              <a:avLst/>
                              <a:gdLst>
                                <a:gd name="T0" fmla="*/ 105 w 106"/>
                                <a:gd name="T1" fmla="*/ 522 h 196"/>
                                <a:gd name="T2" fmla="*/ 81 w 106"/>
                                <a:gd name="T3" fmla="*/ 524 h 196"/>
                                <a:gd name="T4" fmla="*/ 61 w 106"/>
                                <a:gd name="T5" fmla="*/ 533 h 196"/>
                                <a:gd name="T6" fmla="*/ 45 w 106"/>
                                <a:gd name="T7" fmla="*/ 547 h 196"/>
                                <a:gd name="T8" fmla="*/ 32 w 106"/>
                                <a:gd name="T9" fmla="*/ 567 h 196"/>
                                <a:gd name="T10" fmla="*/ 62 w 106"/>
                                <a:gd name="T11" fmla="*/ 567 h 196"/>
                                <a:gd name="T12" fmla="*/ 72 w 106"/>
                                <a:gd name="T13" fmla="*/ 561 h 196"/>
                                <a:gd name="T14" fmla="*/ 105 w 106"/>
                                <a:gd name="T15" fmla="*/ 556 h 196"/>
                                <a:gd name="T16" fmla="*/ 105 w 106"/>
                                <a:gd name="T17" fmla="*/ 522 h 19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06" h="196">
                                  <a:moveTo>
                                    <a:pt x="105" y="0"/>
                                  </a:moveTo>
                                  <a:lnTo>
                                    <a:pt x="81" y="2"/>
                                  </a:lnTo>
                                  <a:lnTo>
                                    <a:pt x="61" y="11"/>
                                  </a:lnTo>
                                  <a:lnTo>
                                    <a:pt x="45" y="25"/>
                                  </a:lnTo>
                                  <a:lnTo>
                                    <a:pt x="32" y="45"/>
                                  </a:lnTo>
                                  <a:lnTo>
                                    <a:pt x="62" y="45"/>
                                  </a:lnTo>
                                  <a:lnTo>
                                    <a:pt x="72" y="39"/>
                                  </a:lnTo>
                                  <a:lnTo>
                                    <a:pt x="105" y="34"/>
                                  </a:lnTo>
                                  <a:lnTo>
                                    <a:pt x="1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 name="Group 87"/>
                        <wpg:cNvGrpSpPr>
                          <a:grpSpLocks/>
                        </wpg:cNvGrpSpPr>
                        <wpg:grpSpPr bwMode="auto">
                          <a:xfrm>
                            <a:off x="991" y="522"/>
                            <a:ext cx="170" cy="201"/>
                            <a:chOff x="991" y="522"/>
                            <a:chExt cx="170" cy="201"/>
                          </a:xfrm>
                        </wpg:grpSpPr>
                        <wps:wsp>
                          <wps:cNvPr id="136" name="Freeform 90"/>
                          <wps:cNvSpPr>
                            <a:spLocks/>
                          </wps:cNvSpPr>
                          <wps:spPr bwMode="auto">
                            <a:xfrm>
                              <a:off x="991" y="522"/>
                              <a:ext cx="170" cy="201"/>
                            </a:xfrm>
                            <a:custGeom>
                              <a:avLst/>
                              <a:gdLst>
                                <a:gd name="T0" fmla="*/ 33 w 170"/>
                                <a:gd name="T1" fmla="*/ 658 h 201"/>
                                <a:gd name="T2" fmla="*/ 0 w 170"/>
                                <a:gd name="T3" fmla="*/ 658 h 201"/>
                                <a:gd name="T4" fmla="*/ 8 w 170"/>
                                <a:gd name="T5" fmla="*/ 688 h 201"/>
                                <a:gd name="T6" fmla="*/ 26 w 170"/>
                                <a:gd name="T7" fmla="*/ 708 h 201"/>
                                <a:gd name="T8" fmla="*/ 53 w 170"/>
                                <a:gd name="T9" fmla="*/ 719 h 201"/>
                                <a:gd name="T10" fmla="*/ 85 w 170"/>
                                <a:gd name="T11" fmla="*/ 723 h 201"/>
                                <a:gd name="T12" fmla="*/ 115 w 170"/>
                                <a:gd name="T13" fmla="*/ 720 h 201"/>
                                <a:gd name="T14" fmla="*/ 142 w 170"/>
                                <a:gd name="T15" fmla="*/ 710 h 201"/>
                                <a:gd name="T16" fmla="*/ 158 w 170"/>
                                <a:gd name="T17" fmla="*/ 695 h 201"/>
                                <a:gd name="T18" fmla="*/ 87 w 170"/>
                                <a:gd name="T19" fmla="*/ 695 h 201"/>
                                <a:gd name="T20" fmla="*/ 67 w 170"/>
                                <a:gd name="T21" fmla="*/ 693 h 201"/>
                                <a:gd name="T22" fmla="*/ 50 w 170"/>
                                <a:gd name="T23" fmla="*/ 687 h 201"/>
                                <a:gd name="T24" fmla="*/ 38 w 170"/>
                                <a:gd name="T25" fmla="*/ 676 h 201"/>
                                <a:gd name="T26" fmla="*/ 33 w 170"/>
                                <a:gd name="T27" fmla="*/ 658 h 201"/>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70" h="201">
                                  <a:moveTo>
                                    <a:pt x="33" y="136"/>
                                  </a:moveTo>
                                  <a:lnTo>
                                    <a:pt x="0" y="136"/>
                                  </a:lnTo>
                                  <a:lnTo>
                                    <a:pt x="8" y="166"/>
                                  </a:lnTo>
                                  <a:lnTo>
                                    <a:pt x="26" y="186"/>
                                  </a:lnTo>
                                  <a:lnTo>
                                    <a:pt x="53" y="197"/>
                                  </a:lnTo>
                                  <a:lnTo>
                                    <a:pt x="85" y="201"/>
                                  </a:lnTo>
                                  <a:lnTo>
                                    <a:pt x="115" y="198"/>
                                  </a:lnTo>
                                  <a:lnTo>
                                    <a:pt x="142" y="188"/>
                                  </a:lnTo>
                                  <a:lnTo>
                                    <a:pt x="158" y="173"/>
                                  </a:lnTo>
                                  <a:lnTo>
                                    <a:pt x="87" y="173"/>
                                  </a:lnTo>
                                  <a:lnTo>
                                    <a:pt x="67" y="171"/>
                                  </a:lnTo>
                                  <a:lnTo>
                                    <a:pt x="50" y="165"/>
                                  </a:lnTo>
                                  <a:lnTo>
                                    <a:pt x="38" y="154"/>
                                  </a:lnTo>
                                  <a:lnTo>
                                    <a:pt x="33" y="1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89"/>
                          <wps:cNvSpPr>
                            <a:spLocks/>
                          </wps:cNvSpPr>
                          <wps:spPr bwMode="auto">
                            <a:xfrm>
                              <a:off x="991" y="522"/>
                              <a:ext cx="170" cy="201"/>
                            </a:xfrm>
                            <a:custGeom>
                              <a:avLst/>
                              <a:gdLst>
                                <a:gd name="T0" fmla="*/ 79 w 170"/>
                                <a:gd name="T1" fmla="*/ 522 h 201"/>
                                <a:gd name="T2" fmla="*/ 53 w 170"/>
                                <a:gd name="T3" fmla="*/ 525 h 201"/>
                                <a:gd name="T4" fmla="*/ 29 w 170"/>
                                <a:gd name="T5" fmla="*/ 535 h 201"/>
                                <a:gd name="T6" fmla="*/ 11 w 170"/>
                                <a:gd name="T7" fmla="*/ 552 h 201"/>
                                <a:gd name="T8" fmla="*/ 4 w 170"/>
                                <a:gd name="T9" fmla="*/ 577 h 201"/>
                                <a:gd name="T10" fmla="*/ 10 w 170"/>
                                <a:gd name="T11" fmla="*/ 600 h 201"/>
                                <a:gd name="T12" fmla="*/ 25 w 170"/>
                                <a:gd name="T13" fmla="*/ 615 h 201"/>
                                <a:gd name="T14" fmla="*/ 46 w 170"/>
                                <a:gd name="T15" fmla="*/ 625 h 201"/>
                                <a:gd name="T16" fmla="*/ 70 w 170"/>
                                <a:gd name="T17" fmla="*/ 631 h 201"/>
                                <a:gd name="T18" fmla="*/ 94 w 170"/>
                                <a:gd name="T19" fmla="*/ 636 h 201"/>
                                <a:gd name="T20" fmla="*/ 115 w 170"/>
                                <a:gd name="T21" fmla="*/ 642 h 201"/>
                                <a:gd name="T22" fmla="*/ 129 w 170"/>
                                <a:gd name="T23" fmla="*/ 652 h 201"/>
                                <a:gd name="T24" fmla="*/ 135 w 170"/>
                                <a:gd name="T25" fmla="*/ 666 h 201"/>
                                <a:gd name="T26" fmla="*/ 130 w 170"/>
                                <a:gd name="T27" fmla="*/ 681 h 201"/>
                                <a:gd name="T28" fmla="*/ 118 w 170"/>
                                <a:gd name="T29" fmla="*/ 690 h 201"/>
                                <a:gd name="T30" fmla="*/ 103 w 170"/>
                                <a:gd name="T31" fmla="*/ 694 h 201"/>
                                <a:gd name="T32" fmla="*/ 87 w 170"/>
                                <a:gd name="T33" fmla="*/ 695 h 201"/>
                                <a:gd name="T34" fmla="*/ 158 w 170"/>
                                <a:gd name="T35" fmla="*/ 695 h 201"/>
                                <a:gd name="T36" fmla="*/ 162 w 170"/>
                                <a:gd name="T37" fmla="*/ 691 h 201"/>
                                <a:gd name="T38" fmla="*/ 170 w 170"/>
                                <a:gd name="T39" fmla="*/ 662 h 201"/>
                                <a:gd name="T40" fmla="*/ 164 w 170"/>
                                <a:gd name="T41" fmla="*/ 639 h 201"/>
                                <a:gd name="T42" fmla="*/ 149 w 170"/>
                                <a:gd name="T43" fmla="*/ 624 h 201"/>
                                <a:gd name="T44" fmla="*/ 128 w 170"/>
                                <a:gd name="T45" fmla="*/ 614 h 201"/>
                                <a:gd name="T46" fmla="*/ 104 w 170"/>
                                <a:gd name="T47" fmla="*/ 608 h 201"/>
                                <a:gd name="T48" fmla="*/ 81 w 170"/>
                                <a:gd name="T49" fmla="*/ 603 h 201"/>
                                <a:gd name="T50" fmla="*/ 60 w 170"/>
                                <a:gd name="T51" fmla="*/ 597 h 201"/>
                                <a:gd name="T52" fmla="*/ 45 w 170"/>
                                <a:gd name="T53" fmla="*/ 588 h 201"/>
                                <a:gd name="T54" fmla="*/ 39 w 170"/>
                                <a:gd name="T55" fmla="*/ 575 h 201"/>
                                <a:gd name="T56" fmla="*/ 43 w 170"/>
                                <a:gd name="T57" fmla="*/ 563 h 201"/>
                                <a:gd name="T58" fmla="*/ 53 w 170"/>
                                <a:gd name="T59" fmla="*/ 555 h 201"/>
                                <a:gd name="T60" fmla="*/ 67 w 170"/>
                                <a:gd name="T61" fmla="*/ 551 h 201"/>
                                <a:gd name="T62" fmla="*/ 82 w 170"/>
                                <a:gd name="T63" fmla="*/ 550 h 201"/>
                                <a:gd name="T64" fmla="*/ 150 w 170"/>
                                <a:gd name="T65" fmla="*/ 550 h 201"/>
                                <a:gd name="T66" fmla="*/ 135 w 170"/>
                                <a:gd name="T67" fmla="*/ 535 h 201"/>
                                <a:gd name="T68" fmla="*/ 110 w 170"/>
                                <a:gd name="T69" fmla="*/ 525 h 201"/>
                                <a:gd name="T70" fmla="*/ 79 w 170"/>
                                <a:gd name="T71" fmla="*/ 522 h 201"/>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170" h="201">
                                  <a:moveTo>
                                    <a:pt x="79" y="0"/>
                                  </a:moveTo>
                                  <a:lnTo>
                                    <a:pt x="53" y="3"/>
                                  </a:lnTo>
                                  <a:lnTo>
                                    <a:pt x="29" y="13"/>
                                  </a:lnTo>
                                  <a:lnTo>
                                    <a:pt x="11" y="30"/>
                                  </a:lnTo>
                                  <a:lnTo>
                                    <a:pt x="4" y="55"/>
                                  </a:lnTo>
                                  <a:lnTo>
                                    <a:pt x="10" y="78"/>
                                  </a:lnTo>
                                  <a:lnTo>
                                    <a:pt x="25" y="93"/>
                                  </a:lnTo>
                                  <a:lnTo>
                                    <a:pt x="46" y="103"/>
                                  </a:lnTo>
                                  <a:lnTo>
                                    <a:pt x="70" y="109"/>
                                  </a:lnTo>
                                  <a:lnTo>
                                    <a:pt x="94" y="114"/>
                                  </a:lnTo>
                                  <a:lnTo>
                                    <a:pt x="115" y="120"/>
                                  </a:lnTo>
                                  <a:lnTo>
                                    <a:pt x="129" y="130"/>
                                  </a:lnTo>
                                  <a:lnTo>
                                    <a:pt x="135" y="144"/>
                                  </a:lnTo>
                                  <a:lnTo>
                                    <a:pt x="130" y="159"/>
                                  </a:lnTo>
                                  <a:lnTo>
                                    <a:pt x="118" y="168"/>
                                  </a:lnTo>
                                  <a:lnTo>
                                    <a:pt x="103" y="172"/>
                                  </a:lnTo>
                                  <a:lnTo>
                                    <a:pt x="87" y="173"/>
                                  </a:lnTo>
                                  <a:lnTo>
                                    <a:pt x="158" y="173"/>
                                  </a:lnTo>
                                  <a:lnTo>
                                    <a:pt x="162" y="169"/>
                                  </a:lnTo>
                                  <a:lnTo>
                                    <a:pt x="170" y="140"/>
                                  </a:lnTo>
                                  <a:lnTo>
                                    <a:pt x="164" y="117"/>
                                  </a:lnTo>
                                  <a:lnTo>
                                    <a:pt x="149" y="102"/>
                                  </a:lnTo>
                                  <a:lnTo>
                                    <a:pt x="128" y="92"/>
                                  </a:lnTo>
                                  <a:lnTo>
                                    <a:pt x="104" y="86"/>
                                  </a:lnTo>
                                  <a:lnTo>
                                    <a:pt x="81" y="81"/>
                                  </a:lnTo>
                                  <a:lnTo>
                                    <a:pt x="60" y="75"/>
                                  </a:lnTo>
                                  <a:lnTo>
                                    <a:pt x="45" y="66"/>
                                  </a:lnTo>
                                  <a:lnTo>
                                    <a:pt x="39" y="53"/>
                                  </a:lnTo>
                                  <a:lnTo>
                                    <a:pt x="43" y="41"/>
                                  </a:lnTo>
                                  <a:lnTo>
                                    <a:pt x="53" y="33"/>
                                  </a:lnTo>
                                  <a:lnTo>
                                    <a:pt x="67" y="29"/>
                                  </a:lnTo>
                                  <a:lnTo>
                                    <a:pt x="82" y="28"/>
                                  </a:lnTo>
                                  <a:lnTo>
                                    <a:pt x="150" y="28"/>
                                  </a:lnTo>
                                  <a:lnTo>
                                    <a:pt x="135" y="13"/>
                                  </a:lnTo>
                                  <a:lnTo>
                                    <a:pt x="110" y="3"/>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88"/>
                          <wps:cNvSpPr>
                            <a:spLocks/>
                          </wps:cNvSpPr>
                          <wps:spPr bwMode="auto">
                            <a:xfrm>
                              <a:off x="991" y="522"/>
                              <a:ext cx="170" cy="201"/>
                            </a:xfrm>
                            <a:custGeom>
                              <a:avLst/>
                              <a:gdLst>
                                <a:gd name="T0" fmla="*/ 150 w 170"/>
                                <a:gd name="T1" fmla="*/ 550 h 201"/>
                                <a:gd name="T2" fmla="*/ 82 w 170"/>
                                <a:gd name="T3" fmla="*/ 550 h 201"/>
                                <a:gd name="T4" fmla="*/ 98 w 170"/>
                                <a:gd name="T5" fmla="*/ 552 h 201"/>
                                <a:gd name="T6" fmla="*/ 112 w 170"/>
                                <a:gd name="T7" fmla="*/ 557 h 201"/>
                                <a:gd name="T8" fmla="*/ 123 w 170"/>
                                <a:gd name="T9" fmla="*/ 567 h 201"/>
                                <a:gd name="T10" fmla="*/ 128 w 170"/>
                                <a:gd name="T11" fmla="*/ 582 h 201"/>
                                <a:gd name="T12" fmla="*/ 161 w 170"/>
                                <a:gd name="T13" fmla="*/ 582 h 201"/>
                                <a:gd name="T14" fmla="*/ 153 w 170"/>
                                <a:gd name="T15" fmla="*/ 553 h 201"/>
                                <a:gd name="T16" fmla="*/ 150 w 170"/>
                                <a:gd name="T17" fmla="*/ 550 h 20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70" h="201">
                                  <a:moveTo>
                                    <a:pt x="150" y="28"/>
                                  </a:moveTo>
                                  <a:lnTo>
                                    <a:pt x="82" y="28"/>
                                  </a:lnTo>
                                  <a:lnTo>
                                    <a:pt x="98" y="30"/>
                                  </a:lnTo>
                                  <a:lnTo>
                                    <a:pt x="112" y="35"/>
                                  </a:lnTo>
                                  <a:lnTo>
                                    <a:pt x="123" y="45"/>
                                  </a:lnTo>
                                  <a:lnTo>
                                    <a:pt x="128" y="60"/>
                                  </a:lnTo>
                                  <a:lnTo>
                                    <a:pt x="161" y="60"/>
                                  </a:lnTo>
                                  <a:lnTo>
                                    <a:pt x="153" y="31"/>
                                  </a:lnTo>
                                  <a:lnTo>
                                    <a:pt x="150" y="2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9" name="Group 85"/>
                        <wpg:cNvGrpSpPr>
                          <a:grpSpLocks/>
                        </wpg:cNvGrpSpPr>
                        <wpg:grpSpPr bwMode="auto">
                          <a:xfrm>
                            <a:off x="1184" y="473"/>
                            <a:ext cx="33" cy="2"/>
                            <a:chOff x="1184" y="473"/>
                            <a:chExt cx="33" cy="2"/>
                          </a:xfrm>
                        </wpg:grpSpPr>
                        <wps:wsp>
                          <wps:cNvPr id="140" name="Freeform 86"/>
                          <wps:cNvSpPr>
                            <a:spLocks/>
                          </wps:cNvSpPr>
                          <wps:spPr bwMode="auto">
                            <a:xfrm>
                              <a:off x="1184" y="473"/>
                              <a:ext cx="33" cy="2"/>
                            </a:xfrm>
                            <a:custGeom>
                              <a:avLst/>
                              <a:gdLst>
                                <a:gd name="T0" fmla="*/ 0 w 33"/>
                                <a:gd name="T1" fmla="*/ 0 h 2"/>
                                <a:gd name="T2" fmla="*/ 32 w 33"/>
                                <a:gd name="T3" fmla="*/ 0 h 2"/>
                                <a:gd name="T4" fmla="*/ 0 60000 65536"/>
                                <a:gd name="T5" fmla="*/ 0 60000 65536"/>
                              </a:gdLst>
                              <a:ahLst/>
                              <a:cxnLst>
                                <a:cxn ang="T4">
                                  <a:pos x="T0" y="T1"/>
                                </a:cxn>
                                <a:cxn ang="T5">
                                  <a:pos x="T2" y="T3"/>
                                </a:cxn>
                              </a:cxnLst>
                              <a:rect l="0" t="0" r="r" b="b"/>
                              <a:pathLst>
                                <a:path w="33" h="2">
                                  <a:moveTo>
                                    <a:pt x="0" y="0"/>
                                  </a:moveTo>
                                  <a:lnTo>
                                    <a:pt x="32" y="0"/>
                                  </a:lnTo>
                                </a:path>
                              </a:pathLst>
                            </a:custGeom>
                            <a:noFill/>
                            <a:ln w="244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83"/>
                        <wpg:cNvGrpSpPr>
                          <a:grpSpLocks/>
                        </wpg:cNvGrpSpPr>
                        <wpg:grpSpPr bwMode="auto">
                          <a:xfrm>
                            <a:off x="1200" y="527"/>
                            <a:ext cx="2" cy="192"/>
                            <a:chOff x="1200" y="527"/>
                            <a:chExt cx="2" cy="192"/>
                          </a:xfrm>
                        </wpg:grpSpPr>
                        <wps:wsp>
                          <wps:cNvPr id="143" name="Freeform 84"/>
                          <wps:cNvSpPr>
                            <a:spLocks/>
                          </wps:cNvSpPr>
                          <wps:spPr bwMode="auto">
                            <a:xfrm>
                              <a:off x="1200" y="527"/>
                              <a:ext cx="2" cy="192"/>
                            </a:xfrm>
                            <a:custGeom>
                              <a:avLst/>
                              <a:gdLst>
                                <a:gd name="T0" fmla="*/ 0 w 2"/>
                                <a:gd name="T1" fmla="*/ 527 h 192"/>
                                <a:gd name="T2" fmla="*/ 0 w 2"/>
                                <a:gd name="T3" fmla="*/ 718 h 192"/>
                                <a:gd name="T4" fmla="*/ 0 60000 65536"/>
                                <a:gd name="T5" fmla="*/ 0 60000 65536"/>
                              </a:gdLst>
                              <a:ahLst/>
                              <a:cxnLst>
                                <a:cxn ang="T4">
                                  <a:pos x="T0" y="T1"/>
                                </a:cxn>
                                <a:cxn ang="T5">
                                  <a:pos x="T2" y="T3"/>
                                </a:cxn>
                              </a:cxnLst>
                              <a:rect l="0" t="0" r="r" b="b"/>
                              <a:pathLst>
                                <a:path w="2" h="192">
                                  <a:moveTo>
                                    <a:pt x="0" y="0"/>
                                  </a:moveTo>
                                  <a:lnTo>
                                    <a:pt x="0" y="191"/>
                                  </a:lnTo>
                                </a:path>
                              </a:pathLst>
                            </a:custGeom>
                            <a:noFill/>
                            <a:ln w="208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4" name="Group 79"/>
                        <wpg:cNvGrpSpPr>
                          <a:grpSpLocks/>
                        </wpg:cNvGrpSpPr>
                        <wpg:grpSpPr bwMode="auto">
                          <a:xfrm>
                            <a:off x="1238" y="469"/>
                            <a:ext cx="107" cy="249"/>
                            <a:chOff x="1238" y="469"/>
                            <a:chExt cx="107" cy="249"/>
                          </a:xfrm>
                        </wpg:grpSpPr>
                        <wps:wsp>
                          <wps:cNvPr id="145" name="Freeform 82"/>
                          <wps:cNvSpPr>
                            <a:spLocks/>
                          </wps:cNvSpPr>
                          <wps:spPr bwMode="auto">
                            <a:xfrm>
                              <a:off x="1238" y="469"/>
                              <a:ext cx="107" cy="249"/>
                            </a:xfrm>
                            <a:custGeom>
                              <a:avLst/>
                              <a:gdLst>
                                <a:gd name="T0" fmla="*/ 67 w 107"/>
                                <a:gd name="T1" fmla="*/ 555 h 249"/>
                                <a:gd name="T2" fmla="*/ 34 w 107"/>
                                <a:gd name="T3" fmla="*/ 555 h 249"/>
                                <a:gd name="T4" fmla="*/ 34 w 107"/>
                                <a:gd name="T5" fmla="*/ 676 h 249"/>
                                <a:gd name="T6" fmla="*/ 37 w 107"/>
                                <a:gd name="T7" fmla="*/ 698 h 249"/>
                                <a:gd name="T8" fmla="*/ 45 w 107"/>
                                <a:gd name="T9" fmla="*/ 711 h 249"/>
                                <a:gd name="T10" fmla="*/ 60 w 107"/>
                                <a:gd name="T11" fmla="*/ 717 h 249"/>
                                <a:gd name="T12" fmla="*/ 82 w 107"/>
                                <a:gd name="T13" fmla="*/ 718 h 249"/>
                                <a:gd name="T14" fmla="*/ 107 w 107"/>
                                <a:gd name="T15" fmla="*/ 718 h 249"/>
                                <a:gd name="T16" fmla="*/ 107 w 107"/>
                                <a:gd name="T17" fmla="*/ 691 h 249"/>
                                <a:gd name="T18" fmla="*/ 71 w 107"/>
                                <a:gd name="T19" fmla="*/ 691 h 249"/>
                                <a:gd name="T20" fmla="*/ 67 w 107"/>
                                <a:gd name="T21" fmla="*/ 688 h 249"/>
                                <a:gd name="T22" fmla="*/ 67 w 107"/>
                                <a:gd name="T23" fmla="*/ 555 h 24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107" h="249">
                                  <a:moveTo>
                                    <a:pt x="67" y="86"/>
                                  </a:moveTo>
                                  <a:lnTo>
                                    <a:pt x="34" y="86"/>
                                  </a:lnTo>
                                  <a:lnTo>
                                    <a:pt x="34" y="207"/>
                                  </a:lnTo>
                                  <a:lnTo>
                                    <a:pt x="37" y="229"/>
                                  </a:lnTo>
                                  <a:lnTo>
                                    <a:pt x="45" y="242"/>
                                  </a:lnTo>
                                  <a:lnTo>
                                    <a:pt x="60" y="248"/>
                                  </a:lnTo>
                                  <a:lnTo>
                                    <a:pt x="82" y="249"/>
                                  </a:lnTo>
                                  <a:lnTo>
                                    <a:pt x="107" y="249"/>
                                  </a:lnTo>
                                  <a:lnTo>
                                    <a:pt x="107" y="222"/>
                                  </a:lnTo>
                                  <a:lnTo>
                                    <a:pt x="71" y="222"/>
                                  </a:lnTo>
                                  <a:lnTo>
                                    <a:pt x="67" y="219"/>
                                  </a:lnTo>
                                  <a:lnTo>
                                    <a:pt x="67"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81"/>
                          <wps:cNvSpPr>
                            <a:spLocks/>
                          </wps:cNvSpPr>
                          <wps:spPr bwMode="auto">
                            <a:xfrm>
                              <a:off x="1238" y="469"/>
                              <a:ext cx="107" cy="249"/>
                            </a:xfrm>
                            <a:custGeom>
                              <a:avLst/>
                              <a:gdLst>
                                <a:gd name="T0" fmla="*/ 107 w 107"/>
                                <a:gd name="T1" fmla="*/ 527 h 249"/>
                                <a:gd name="T2" fmla="*/ 0 w 107"/>
                                <a:gd name="T3" fmla="*/ 527 h 249"/>
                                <a:gd name="T4" fmla="*/ 0 w 107"/>
                                <a:gd name="T5" fmla="*/ 555 h 249"/>
                                <a:gd name="T6" fmla="*/ 107 w 107"/>
                                <a:gd name="T7" fmla="*/ 555 h 249"/>
                                <a:gd name="T8" fmla="*/ 107 w 107"/>
                                <a:gd name="T9" fmla="*/ 527 h 24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7" h="249">
                                  <a:moveTo>
                                    <a:pt x="107" y="58"/>
                                  </a:moveTo>
                                  <a:lnTo>
                                    <a:pt x="0" y="58"/>
                                  </a:lnTo>
                                  <a:lnTo>
                                    <a:pt x="0" y="86"/>
                                  </a:lnTo>
                                  <a:lnTo>
                                    <a:pt x="107" y="86"/>
                                  </a:lnTo>
                                  <a:lnTo>
                                    <a:pt x="107"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80"/>
                          <wps:cNvSpPr>
                            <a:spLocks/>
                          </wps:cNvSpPr>
                          <wps:spPr bwMode="auto">
                            <a:xfrm>
                              <a:off x="1238" y="469"/>
                              <a:ext cx="107" cy="249"/>
                            </a:xfrm>
                            <a:custGeom>
                              <a:avLst/>
                              <a:gdLst>
                                <a:gd name="T0" fmla="*/ 67 w 107"/>
                                <a:gd name="T1" fmla="*/ 469 h 249"/>
                                <a:gd name="T2" fmla="*/ 34 w 107"/>
                                <a:gd name="T3" fmla="*/ 469 h 249"/>
                                <a:gd name="T4" fmla="*/ 34 w 107"/>
                                <a:gd name="T5" fmla="*/ 527 h 249"/>
                                <a:gd name="T6" fmla="*/ 67 w 107"/>
                                <a:gd name="T7" fmla="*/ 527 h 249"/>
                                <a:gd name="T8" fmla="*/ 67 w 107"/>
                                <a:gd name="T9" fmla="*/ 469 h 24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7" h="249">
                                  <a:moveTo>
                                    <a:pt x="67" y="0"/>
                                  </a:moveTo>
                                  <a:lnTo>
                                    <a:pt x="34" y="0"/>
                                  </a:lnTo>
                                  <a:lnTo>
                                    <a:pt x="34" y="58"/>
                                  </a:lnTo>
                                  <a:lnTo>
                                    <a:pt x="67" y="58"/>
                                  </a:lnTo>
                                  <a:lnTo>
                                    <a:pt x="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75"/>
                        <wpg:cNvGrpSpPr>
                          <a:grpSpLocks/>
                        </wpg:cNvGrpSpPr>
                        <wpg:grpSpPr bwMode="auto">
                          <a:xfrm>
                            <a:off x="1367" y="527"/>
                            <a:ext cx="187" cy="269"/>
                            <a:chOff x="1367" y="527"/>
                            <a:chExt cx="187" cy="269"/>
                          </a:xfrm>
                        </wpg:grpSpPr>
                        <wps:wsp>
                          <wps:cNvPr id="149" name="Freeform 78"/>
                          <wps:cNvSpPr>
                            <a:spLocks/>
                          </wps:cNvSpPr>
                          <wps:spPr bwMode="auto">
                            <a:xfrm>
                              <a:off x="1367" y="527"/>
                              <a:ext cx="187" cy="269"/>
                            </a:xfrm>
                            <a:custGeom>
                              <a:avLst/>
                              <a:gdLst>
                                <a:gd name="T0" fmla="*/ 20 w 187"/>
                                <a:gd name="T1" fmla="*/ 763 h 269"/>
                                <a:gd name="T2" fmla="*/ 20 w 187"/>
                                <a:gd name="T3" fmla="*/ 792 h 269"/>
                                <a:gd name="T4" fmla="*/ 27 w 187"/>
                                <a:gd name="T5" fmla="*/ 794 h 269"/>
                                <a:gd name="T6" fmla="*/ 35 w 187"/>
                                <a:gd name="T7" fmla="*/ 795 h 269"/>
                                <a:gd name="T8" fmla="*/ 42 w 187"/>
                                <a:gd name="T9" fmla="*/ 795 h 269"/>
                                <a:gd name="T10" fmla="*/ 62 w 187"/>
                                <a:gd name="T11" fmla="*/ 792 h 269"/>
                                <a:gd name="T12" fmla="*/ 77 w 187"/>
                                <a:gd name="T13" fmla="*/ 784 h 269"/>
                                <a:gd name="T14" fmla="*/ 89 w 187"/>
                                <a:gd name="T15" fmla="*/ 768 h 269"/>
                                <a:gd name="T16" fmla="*/ 89 w 187"/>
                                <a:gd name="T17" fmla="*/ 767 h 269"/>
                                <a:gd name="T18" fmla="*/ 32 w 187"/>
                                <a:gd name="T19" fmla="*/ 767 h 269"/>
                                <a:gd name="T20" fmla="*/ 26 w 187"/>
                                <a:gd name="T21" fmla="*/ 765 h 269"/>
                                <a:gd name="T22" fmla="*/ 20 w 187"/>
                                <a:gd name="T23" fmla="*/ 763 h 26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187" h="269">
                                  <a:moveTo>
                                    <a:pt x="20" y="236"/>
                                  </a:moveTo>
                                  <a:lnTo>
                                    <a:pt x="20" y="265"/>
                                  </a:lnTo>
                                  <a:lnTo>
                                    <a:pt x="27" y="267"/>
                                  </a:lnTo>
                                  <a:lnTo>
                                    <a:pt x="35" y="268"/>
                                  </a:lnTo>
                                  <a:lnTo>
                                    <a:pt x="42" y="268"/>
                                  </a:lnTo>
                                  <a:lnTo>
                                    <a:pt x="62" y="265"/>
                                  </a:lnTo>
                                  <a:lnTo>
                                    <a:pt x="77" y="257"/>
                                  </a:lnTo>
                                  <a:lnTo>
                                    <a:pt x="89" y="241"/>
                                  </a:lnTo>
                                  <a:lnTo>
                                    <a:pt x="89" y="240"/>
                                  </a:lnTo>
                                  <a:lnTo>
                                    <a:pt x="32" y="240"/>
                                  </a:lnTo>
                                  <a:lnTo>
                                    <a:pt x="26" y="238"/>
                                  </a:lnTo>
                                  <a:lnTo>
                                    <a:pt x="20" y="2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77"/>
                          <wps:cNvSpPr>
                            <a:spLocks/>
                          </wps:cNvSpPr>
                          <wps:spPr bwMode="auto">
                            <a:xfrm>
                              <a:off x="1367" y="527"/>
                              <a:ext cx="187" cy="269"/>
                            </a:xfrm>
                            <a:custGeom>
                              <a:avLst/>
                              <a:gdLst>
                                <a:gd name="T0" fmla="*/ 37 w 187"/>
                                <a:gd name="T1" fmla="*/ 527 h 269"/>
                                <a:gd name="T2" fmla="*/ 0 w 187"/>
                                <a:gd name="T3" fmla="*/ 527 h 269"/>
                                <a:gd name="T4" fmla="*/ 79 w 187"/>
                                <a:gd name="T5" fmla="*/ 717 h 269"/>
                                <a:gd name="T6" fmla="*/ 66 w 187"/>
                                <a:gd name="T7" fmla="*/ 750 h 269"/>
                                <a:gd name="T8" fmla="*/ 60 w 187"/>
                                <a:gd name="T9" fmla="*/ 761 h 269"/>
                                <a:gd name="T10" fmla="*/ 52 w 187"/>
                                <a:gd name="T11" fmla="*/ 767 h 269"/>
                                <a:gd name="T12" fmla="*/ 89 w 187"/>
                                <a:gd name="T13" fmla="*/ 767 h 269"/>
                                <a:gd name="T14" fmla="*/ 100 w 187"/>
                                <a:gd name="T15" fmla="*/ 744 h 269"/>
                                <a:gd name="T16" fmla="*/ 124 w 187"/>
                                <a:gd name="T17" fmla="*/ 683 h 269"/>
                                <a:gd name="T18" fmla="*/ 96 w 187"/>
                                <a:gd name="T19" fmla="*/ 683 h 269"/>
                                <a:gd name="T20" fmla="*/ 37 w 187"/>
                                <a:gd name="T21" fmla="*/ 527 h 26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87" h="269">
                                  <a:moveTo>
                                    <a:pt x="37" y="0"/>
                                  </a:moveTo>
                                  <a:lnTo>
                                    <a:pt x="0" y="0"/>
                                  </a:lnTo>
                                  <a:lnTo>
                                    <a:pt x="79" y="190"/>
                                  </a:lnTo>
                                  <a:lnTo>
                                    <a:pt x="66" y="223"/>
                                  </a:lnTo>
                                  <a:lnTo>
                                    <a:pt x="60" y="234"/>
                                  </a:lnTo>
                                  <a:lnTo>
                                    <a:pt x="52" y="240"/>
                                  </a:lnTo>
                                  <a:lnTo>
                                    <a:pt x="89" y="240"/>
                                  </a:lnTo>
                                  <a:lnTo>
                                    <a:pt x="100" y="217"/>
                                  </a:lnTo>
                                  <a:lnTo>
                                    <a:pt x="124" y="156"/>
                                  </a:lnTo>
                                  <a:lnTo>
                                    <a:pt x="96" y="156"/>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76"/>
                          <wps:cNvSpPr>
                            <a:spLocks/>
                          </wps:cNvSpPr>
                          <wps:spPr bwMode="auto">
                            <a:xfrm>
                              <a:off x="1367" y="527"/>
                              <a:ext cx="187" cy="269"/>
                            </a:xfrm>
                            <a:custGeom>
                              <a:avLst/>
                              <a:gdLst>
                                <a:gd name="T0" fmla="*/ 187 w 187"/>
                                <a:gd name="T1" fmla="*/ 527 h 269"/>
                                <a:gd name="T2" fmla="*/ 152 w 187"/>
                                <a:gd name="T3" fmla="*/ 527 h 269"/>
                                <a:gd name="T4" fmla="*/ 96 w 187"/>
                                <a:gd name="T5" fmla="*/ 683 h 269"/>
                                <a:gd name="T6" fmla="*/ 124 w 187"/>
                                <a:gd name="T7" fmla="*/ 683 h 269"/>
                                <a:gd name="T8" fmla="*/ 187 w 187"/>
                                <a:gd name="T9" fmla="*/ 527 h 2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7" h="269">
                                  <a:moveTo>
                                    <a:pt x="187" y="0"/>
                                  </a:moveTo>
                                  <a:lnTo>
                                    <a:pt x="152" y="0"/>
                                  </a:lnTo>
                                  <a:lnTo>
                                    <a:pt x="96" y="156"/>
                                  </a:lnTo>
                                  <a:lnTo>
                                    <a:pt x="124" y="156"/>
                                  </a:lnTo>
                                  <a:lnTo>
                                    <a:pt x="1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71"/>
                        <wpg:cNvGrpSpPr>
                          <a:grpSpLocks/>
                        </wpg:cNvGrpSpPr>
                        <wpg:grpSpPr bwMode="auto">
                          <a:xfrm>
                            <a:off x="278" y="123"/>
                            <a:ext cx="166" cy="205"/>
                            <a:chOff x="278" y="123"/>
                            <a:chExt cx="166" cy="205"/>
                          </a:xfrm>
                        </wpg:grpSpPr>
                        <wps:wsp>
                          <wps:cNvPr id="153" name="Freeform 74"/>
                          <wps:cNvSpPr>
                            <a:spLocks/>
                          </wps:cNvSpPr>
                          <wps:spPr bwMode="auto">
                            <a:xfrm>
                              <a:off x="278" y="123"/>
                              <a:ext cx="166" cy="205"/>
                            </a:xfrm>
                            <a:custGeom>
                              <a:avLst/>
                              <a:gdLst>
                                <a:gd name="T0" fmla="*/ 31 w 166"/>
                                <a:gd name="T1" fmla="*/ 128 h 205"/>
                                <a:gd name="T2" fmla="*/ 0 w 166"/>
                                <a:gd name="T3" fmla="*/ 128 h 205"/>
                                <a:gd name="T4" fmla="*/ 0 w 166"/>
                                <a:gd name="T5" fmla="*/ 328 h 205"/>
                                <a:gd name="T6" fmla="*/ 33 w 166"/>
                                <a:gd name="T7" fmla="*/ 328 h 205"/>
                                <a:gd name="T8" fmla="*/ 33 w 166"/>
                                <a:gd name="T9" fmla="*/ 215 h 205"/>
                                <a:gd name="T10" fmla="*/ 37 w 166"/>
                                <a:gd name="T11" fmla="*/ 190 h 205"/>
                                <a:gd name="T12" fmla="*/ 48 w 166"/>
                                <a:gd name="T13" fmla="*/ 170 h 205"/>
                                <a:gd name="T14" fmla="*/ 63 w 166"/>
                                <a:gd name="T15" fmla="*/ 160 h 205"/>
                                <a:gd name="T16" fmla="*/ 31 w 166"/>
                                <a:gd name="T17" fmla="*/ 160 h 205"/>
                                <a:gd name="T18" fmla="*/ 31 w 166"/>
                                <a:gd name="T19" fmla="*/ 128 h 20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66" h="205">
                                  <a:moveTo>
                                    <a:pt x="31" y="5"/>
                                  </a:moveTo>
                                  <a:lnTo>
                                    <a:pt x="0" y="5"/>
                                  </a:lnTo>
                                  <a:lnTo>
                                    <a:pt x="0" y="205"/>
                                  </a:lnTo>
                                  <a:lnTo>
                                    <a:pt x="33" y="205"/>
                                  </a:lnTo>
                                  <a:lnTo>
                                    <a:pt x="33" y="92"/>
                                  </a:lnTo>
                                  <a:lnTo>
                                    <a:pt x="37" y="67"/>
                                  </a:lnTo>
                                  <a:lnTo>
                                    <a:pt x="48" y="47"/>
                                  </a:lnTo>
                                  <a:lnTo>
                                    <a:pt x="63" y="37"/>
                                  </a:lnTo>
                                  <a:lnTo>
                                    <a:pt x="31" y="37"/>
                                  </a:lnTo>
                                  <a:lnTo>
                                    <a:pt x="31"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73"/>
                          <wps:cNvSpPr>
                            <a:spLocks/>
                          </wps:cNvSpPr>
                          <wps:spPr bwMode="auto">
                            <a:xfrm>
                              <a:off x="278" y="123"/>
                              <a:ext cx="166" cy="205"/>
                            </a:xfrm>
                            <a:custGeom>
                              <a:avLst/>
                              <a:gdLst>
                                <a:gd name="T0" fmla="*/ 155 w 166"/>
                                <a:gd name="T1" fmla="*/ 152 h 205"/>
                                <a:gd name="T2" fmla="*/ 92 w 166"/>
                                <a:gd name="T3" fmla="*/ 152 h 205"/>
                                <a:gd name="T4" fmla="*/ 109 w 166"/>
                                <a:gd name="T5" fmla="*/ 155 h 205"/>
                                <a:gd name="T6" fmla="*/ 122 w 166"/>
                                <a:gd name="T7" fmla="*/ 163 h 205"/>
                                <a:gd name="T8" fmla="*/ 130 w 166"/>
                                <a:gd name="T9" fmla="*/ 176 h 205"/>
                                <a:gd name="T10" fmla="*/ 133 w 166"/>
                                <a:gd name="T11" fmla="*/ 192 h 205"/>
                                <a:gd name="T12" fmla="*/ 133 w 166"/>
                                <a:gd name="T13" fmla="*/ 328 h 205"/>
                                <a:gd name="T14" fmla="*/ 166 w 166"/>
                                <a:gd name="T15" fmla="*/ 328 h 205"/>
                                <a:gd name="T16" fmla="*/ 166 w 166"/>
                                <a:gd name="T17" fmla="*/ 196 h 205"/>
                                <a:gd name="T18" fmla="*/ 162 w 166"/>
                                <a:gd name="T19" fmla="*/ 167 h 205"/>
                                <a:gd name="T20" fmla="*/ 155 w 166"/>
                                <a:gd name="T21" fmla="*/ 152 h 20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66" h="205">
                                  <a:moveTo>
                                    <a:pt x="155" y="29"/>
                                  </a:moveTo>
                                  <a:lnTo>
                                    <a:pt x="92" y="29"/>
                                  </a:lnTo>
                                  <a:lnTo>
                                    <a:pt x="109" y="32"/>
                                  </a:lnTo>
                                  <a:lnTo>
                                    <a:pt x="122" y="40"/>
                                  </a:lnTo>
                                  <a:lnTo>
                                    <a:pt x="130" y="53"/>
                                  </a:lnTo>
                                  <a:lnTo>
                                    <a:pt x="133" y="69"/>
                                  </a:lnTo>
                                  <a:lnTo>
                                    <a:pt x="133" y="205"/>
                                  </a:lnTo>
                                  <a:lnTo>
                                    <a:pt x="166" y="205"/>
                                  </a:lnTo>
                                  <a:lnTo>
                                    <a:pt x="166" y="73"/>
                                  </a:lnTo>
                                  <a:lnTo>
                                    <a:pt x="162" y="44"/>
                                  </a:lnTo>
                                  <a:lnTo>
                                    <a:pt x="15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72"/>
                          <wps:cNvSpPr>
                            <a:spLocks/>
                          </wps:cNvSpPr>
                          <wps:spPr bwMode="auto">
                            <a:xfrm>
                              <a:off x="278" y="123"/>
                              <a:ext cx="166" cy="205"/>
                            </a:xfrm>
                            <a:custGeom>
                              <a:avLst/>
                              <a:gdLst>
                                <a:gd name="T0" fmla="*/ 97 w 166"/>
                                <a:gd name="T1" fmla="*/ 123 h 205"/>
                                <a:gd name="T2" fmla="*/ 77 w 166"/>
                                <a:gd name="T3" fmla="*/ 126 h 205"/>
                                <a:gd name="T4" fmla="*/ 59 w 166"/>
                                <a:gd name="T5" fmla="*/ 132 h 205"/>
                                <a:gd name="T6" fmla="*/ 44 w 166"/>
                                <a:gd name="T7" fmla="*/ 144 h 205"/>
                                <a:gd name="T8" fmla="*/ 32 w 166"/>
                                <a:gd name="T9" fmla="*/ 160 h 205"/>
                                <a:gd name="T10" fmla="*/ 63 w 166"/>
                                <a:gd name="T11" fmla="*/ 160 h 205"/>
                                <a:gd name="T12" fmla="*/ 66 w 166"/>
                                <a:gd name="T13" fmla="*/ 157 h 205"/>
                                <a:gd name="T14" fmla="*/ 92 w 166"/>
                                <a:gd name="T15" fmla="*/ 152 h 205"/>
                                <a:gd name="T16" fmla="*/ 155 w 166"/>
                                <a:gd name="T17" fmla="*/ 152 h 205"/>
                                <a:gd name="T18" fmla="*/ 151 w 166"/>
                                <a:gd name="T19" fmla="*/ 144 h 205"/>
                                <a:gd name="T20" fmla="*/ 130 w 166"/>
                                <a:gd name="T21" fmla="*/ 129 h 205"/>
                                <a:gd name="T22" fmla="*/ 97 w 166"/>
                                <a:gd name="T23" fmla="*/ 123 h 205"/>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166" h="205">
                                  <a:moveTo>
                                    <a:pt x="97" y="0"/>
                                  </a:moveTo>
                                  <a:lnTo>
                                    <a:pt x="77" y="3"/>
                                  </a:lnTo>
                                  <a:lnTo>
                                    <a:pt x="59" y="9"/>
                                  </a:lnTo>
                                  <a:lnTo>
                                    <a:pt x="44" y="21"/>
                                  </a:lnTo>
                                  <a:lnTo>
                                    <a:pt x="32" y="37"/>
                                  </a:lnTo>
                                  <a:lnTo>
                                    <a:pt x="63" y="37"/>
                                  </a:lnTo>
                                  <a:lnTo>
                                    <a:pt x="66" y="34"/>
                                  </a:lnTo>
                                  <a:lnTo>
                                    <a:pt x="92" y="29"/>
                                  </a:lnTo>
                                  <a:lnTo>
                                    <a:pt x="155" y="29"/>
                                  </a:lnTo>
                                  <a:lnTo>
                                    <a:pt x="151" y="21"/>
                                  </a:lnTo>
                                  <a:lnTo>
                                    <a:pt x="130" y="6"/>
                                  </a:lnTo>
                                  <a:lnTo>
                                    <a:pt x="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6" name="Group 64"/>
                        <wpg:cNvGrpSpPr>
                          <a:grpSpLocks/>
                        </wpg:cNvGrpSpPr>
                        <wpg:grpSpPr bwMode="auto">
                          <a:xfrm>
                            <a:off x="467" y="123"/>
                            <a:ext cx="184" cy="286"/>
                            <a:chOff x="467" y="123"/>
                            <a:chExt cx="184" cy="286"/>
                          </a:xfrm>
                        </wpg:grpSpPr>
                        <wps:wsp>
                          <wps:cNvPr id="157" name="Freeform 70"/>
                          <wps:cNvSpPr>
                            <a:spLocks/>
                          </wps:cNvSpPr>
                          <wps:spPr bwMode="auto">
                            <a:xfrm>
                              <a:off x="467" y="123"/>
                              <a:ext cx="184" cy="286"/>
                            </a:xfrm>
                            <a:custGeom>
                              <a:avLst/>
                              <a:gdLst>
                                <a:gd name="T0" fmla="*/ 41 w 184"/>
                                <a:gd name="T1" fmla="*/ 350 h 286"/>
                                <a:gd name="T2" fmla="*/ 8 w 184"/>
                                <a:gd name="T3" fmla="*/ 350 h 286"/>
                                <a:gd name="T4" fmla="*/ 16 w 184"/>
                                <a:gd name="T5" fmla="*/ 378 h 286"/>
                                <a:gd name="T6" fmla="*/ 36 w 184"/>
                                <a:gd name="T7" fmla="*/ 396 h 286"/>
                                <a:gd name="T8" fmla="*/ 62 w 184"/>
                                <a:gd name="T9" fmla="*/ 406 h 286"/>
                                <a:gd name="T10" fmla="*/ 90 w 184"/>
                                <a:gd name="T11" fmla="*/ 409 h 286"/>
                                <a:gd name="T12" fmla="*/ 131 w 184"/>
                                <a:gd name="T13" fmla="*/ 402 h 286"/>
                                <a:gd name="T14" fmla="*/ 160 w 184"/>
                                <a:gd name="T15" fmla="*/ 384 h 286"/>
                                <a:gd name="T16" fmla="*/ 161 w 184"/>
                                <a:gd name="T17" fmla="*/ 382 h 286"/>
                                <a:gd name="T18" fmla="*/ 92 w 184"/>
                                <a:gd name="T19" fmla="*/ 382 h 286"/>
                                <a:gd name="T20" fmla="*/ 75 w 184"/>
                                <a:gd name="T21" fmla="*/ 381 h 286"/>
                                <a:gd name="T22" fmla="*/ 59 w 184"/>
                                <a:gd name="T23" fmla="*/ 375 h 286"/>
                                <a:gd name="T24" fmla="*/ 46 w 184"/>
                                <a:gd name="T25" fmla="*/ 365 h 286"/>
                                <a:gd name="T26" fmla="*/ 41 w 184"/>
                                <a:gd name="T27" fmla="*/ 350 h 28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84" h="286">
                                  <a:moveTo>
                                    <a:pt x="41" y="227"/>
                                  </a:moveTo>
                                  <a:lnTo>
                                    <a:pt x="8" y="227"/>
                                  </a:lnTo>
                                  <a:lnTo>
                                    <a:pt x="16" y="255"/>
                                  </a:lnTo>
                                  <a:lnTo>
                                    <a:pt x="36" y="273"/>
                                  </a:lnTo>
                                  <a:lnTo>
                                    <a:pt x="62" y="283"/>
                                  </a:lnTo>
                                  <a:lnTo>
                                    <a:pt x="90" y="286"/>
                                  </a:lnTo>
                                  <a:lnTo>
                                    <a:pt x="131" y="279"/>
                                  </a:lnTo>
                                  <a:lnTo>
                                    <a:pt x="160" y="261"/>
                                  </a:lnTo>
                                  <a:lnTo>
                                    <a:pt x="161" y="259"/>
                                  </a:lnTo>
                                  <a:lnTo>
                                    <a:pt x="92" y="259"/>
                                  </a:lnTo>
                                  <a:lnTo>
                                    <a:pt x="75" y="258"/>
                                  </a:lnTo>
                                  <a:lnTo>
                                    <a:pt x="59" y="252"/>
                                  </a:lnTo>
                                  <a:lnTo>
                                    <a:pt x="46" y="242"/>
                                  </a:lnTo>
                                  <a:lnTo>
                                    <a:pt x="41" y="2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69"/>
                          <wps:cNvSpPr>
                            <a:spLocks/>
                          </wps:cNvSpPr>
                          <wps:spPr bwMode="auto">
                            <a:xfrm>
                              <a:off x="467" y="123"/>
                              <a:ext cx="184" cy="286"/>
                            </a:xfrm>
                            <a:custGeom>
                              <a:avLst/>
                              <a:gdLst>
                                <a:gd name="T0" fmla="*/ 183 w 184"/>
                                <a:gd name="T1" fmla="*/ 294 h 286"/>
                                <a:gd name="T2" fmla="*/ 152 w 184"/>
                                <a:gd name="T3" fmla="*/ 294 h 286"/>
                                <a:gd name="T4" fmla="*/ 152 w 184"/>
                                <a:gd name="T5" fmla="*/ 307 h 286"/>
                                <a:gd name="T6" fmla="*/ 149 w 184"/>
                                <a:gd name="T7" fmla="*/ 337 h 286"/>
                                <a:gd name="T8" fmla="*/ 138 w 184"/>
                                <a:gd name="T9" fmla="*/ 361 h 286"/>
                                <a:gd name="T10" fmla="*/ 120 w 184"/>
                                <a:gd name="T11" fmla="*/ 377 h 286"/>
                                <a:gd name="T12" fmla="*/ 92 w 184"/>
                                <a:gd name="T13" fmla="*/ 382 h 286"/>
                                <a:gd name="T14" fmla="*/ 161 w 184"/>
                                <a:gd name="T15" fmla="*/ 382 h 286"/>
                                <a:gd name="T16" fmla="*/ 177 w 184"/>
                                <a:gd name="T17" fmla="*/ 353 h 286"/>
                                <a:gd name="T18" fmla="*/ 183 w 184"/>
                                <a:gd name="T19" fmla="*/ 311 h 286"/>
                                <a:gd name="T20" fmla="*/ 183 w 184"/>
                                <a:gd name="T21" fmla="*/ 294 h 28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84" h="286">
                                  <a:moveTo>
                                    <a:pt x="183" y="171"/>
                                  </a:moveTo>
                                  <a:lnTo>
                                    <a:pt x="152" y="171"/>
                                  </a:lnTo>
                                  <a:lnTo>
                                    <a:pt x="152" y="184"/>
                                  </a:lnTo>
                                  <a:lnTo>
                                    <a:pt x="149" y="214"/>
                                  </a:lnTo>
                                  <a:lnTo>
                                    <a:pt x="138" y="238"/>
                                  </a:lnTo>
                                  <a:lnTo>
                                    <a:pt x="120" y="254"/>
                                  </a:lnTo>
                                  <a:lnTo>
                                    <a:pt x="92" y="259"/>
                                  </a:lnTo>
                                  <a:lnTo>
                                    <a:pt x="161" y="259"/>
                                  </a:lnTo>
                                  <a:lnTo>
                                    <a:pt x="177" y="230"/>
                                  </a:lnTo>
                                  <a:lnTo>
                                    <a:pt x="183" y="188"/>
                                  </a:lnTo>
                                  <a:lnTo>
                                    <a:pt x="183" y="1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68"/>
                          <wps:cNvSpPr>
                            <a:spLocks/>
                          </wps:cNvSpPr>
                          <wps:spPr bwMode="auto">
                            <a:xfrm>
                              <a:off x="467" y="123"/>
                              <a:ext cx="184" cy="286"/>
                            </a:xfrm>
                            <a:custGeom>
                              <a:avLst/>
                              <a:gdLst>
                                <a:gd name="T0" fmla="*/ 92 w 184"/>
                                <a:gd name="T1" fmla="*/ 123 h 286"/>
                                <a:gd name="T2" fmla="*/ 20 w 184"/>
                                <a:gd name="T3" fmla="*/ 158 h 286"/>
                                <a:gd name="T4" fmla="*/ 0 w 184"/>
                                <a:gd name="T5" fmla="*/ 229 h 286"/>
                                <a:gd name="T6" fmla="*/ 5 w 184"/>
                                <a:gd name="T7" fmla="*/ 268 h 286"/>
                                <a:gd name="T8" fmla="*/ 22 w 184"/>
                                <a:gd name="T9" fmla="*/ 300 h 286"/>
                                <a:gd name="T10" fmla="*/ 50 w 184"/>
                                <a:gd name="T11" fmla="*/ 322 h 286"/>
                                <a:gd name="T12" fmla="*/ 89 w 184"/>
                                <a:gd name="T13" fmla="*/ 330 h 286"/>
                                <a:gd name="T14" fmla="*/ 108 w 184"/>
                                <a:gd name="T15" fmla="*/ 328 h 286"/>
                                <a:gd name="T16" fmla="*/ 126 w 184"/>
                                <a:gd name="T17" fmla="*/ 321 h 286"/>
                                <a:gd name="T18" fmla="*/ 141 w 184"/>
                                <a:gd name="T19" fmla="*/ 310 h 286"/>
                                <a:gd name="T20" fmla="*/ 146 w 184"/>
                                <a:gd name="T21" fmla="*/ 301 h 286"/>
                                <a:gd name="T22" fmla="*/ 91 w 184"/>
                                <a:gd name="T23" fmla="*/ 301 h 286"/>
                                <a:gd name="T24" fmla="*/ 64 w 184"/>
                                <a:gd name="T25" fmla="*/ 294 h 286"/>
                                <a:gd name="T26" fmla="*/ 47 w 184"/>
                                <a:gd name="T27" fmla="*/ 276 h 286"/>
                                <a:gd name="T28" fmla="*/ 37 w 184"/>
                                <a:gd name="T29" fmla="*/ 252 h 286"/>
                                <a:gd name="T30" fmla="*/ 35 w 184"/>
                                <a:gd name="T31" fmla="*/ 225 h 286"/>
                                <a:gd name="T32" fmla="*/ 38 w 184"/>
                                <a:gd name="T33" fmla="*/ 197 h 286"/>
                                <a:gd name="T34" fmla="*/ 48 w 184"/>
                                <a:gd name="T35" fmla="*/ 174 h 286"/>
                                <a:gd name="T36" fmla="*/ 67 w 184"/>
                                <a:gd name="T37" fmla="*/ 158 h 286"/>
                                <a:gd name="T38" fmla="*/ 94 w 184"/>
                                <a:gd name="T39" fmla="*/ 152 h 286"/>
                                <a:gd name="T40" fmla="*/ 148 w 184"/>
                                <a:gd name="T41" fmla="*/ 152 h 286"/>
                                <a:gd name="T42" fmla="*/ 141 w 184"/>
                                <a:gd name="T43" fmla="*/ 142 h 286"/>
                                <a:gd name="T44" fmla="*/ 127 w 184"/>
                                <a:gd name="T45" fmla="*/ 132 h 286"/>
                                <a:gd name="T46" fmla="*/ 110 w 184"/>
                                <a:gd name="T47" fmla="*/ 125 h 286"/>
                                <a:gd name="T48" fmla="*/ 92 w 184"/>
                                <a:gd name="T49" fmla="*/ 123 h 28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184" h="286">
                                  <a:moveTo>
                                    <a:pt x="92" y="0"/>
                                  </a:moveTo>
                                  <a:lnTo>
                                    <a:pt x="20" y="35"/>
                                  </a:lnTo>
                                  <a:lnTo>
                                    <a:pt x="0" y="106"/>
                                  </a:lnTo>
                                  <a:lnTo>
                                    <a:pt x="5" y="145"/>
                                  </a:lnTo>
                                  <a:lnTo>
                                    <a:pt x="22" y="177"/>
                                  </a:lnTo>
                                  <a:lnTo>
                                    <a:pt x="50" y="199"/>
                                  </a:lnTo>
                                  <a:lnTo>
                                    <a:pt x="89" y="207"/>
                                  </a:lnTo>
                                  <a:lnTo>
                                    <a:pt x="108" y="205"/>
                                  </a:lnTo>
                                  <a:lnTo>
                                    <a:pt x="126" y="198"/>
                                  </a:lnTo>
                                  <a:lnTo>
                                    <a:pt x="141" y="187"/>
                                  </a:lnTo>
                                  <a:lnTo>
                                    <a:pt x="146" y="178"/>
                                  </a:lnTo>
                                  <a:lnTo>
                                    <a:pt x="91" y="178"/>
                                  </a:lnTo>
                                  <a:lnTo>
                                    <a:pt x="64" y="171"/>
                                  </a:lnTo>
                                  <a:lnTo>
                                    <a:pt x="47" y="153"/>
                                  </a:lnTo>
                                  <a:lnTo>
                                    <a:pt x="37" y="129"/>
                                  </a:lnTo>
                                  <a:lnTo>
                                    <a:pt x="35" y="102"/>
                                  </a:lnTo>
                                  <a:lnTo>
                                    <a:pt x="38" y="74"/>
                                  </a:lnTo>
                                  <a:lnTo>
                                    <a:pt x="48" y="51"/>
                                  </a:lnTo>
                                  <a:lnTo>
                                    <a:pt x="67" y="35"/>
                                  </a:lnTo>
                                  <a:lnTo>
                                    <a:pt x="94" y="29"/>
                                  </a:lnTo>
                                  <a:lnTo>
                                    <a:pt x="148" y="29"/>
                                  </a:lnTo>
                                  <a:lnTo>
                                    <a:pt x="141" y="19"/>
                                  </a:lnTo>
                                  <a:lnTo>
                                    <a:pt x="127" y="9"/>
                                  </a:lnTo>
                                  <a:lnTo>
                                    <a:pt x="110" y="2"/>
                                  </a:lnTo>
                                  <a:lnTo>
                                    <a:pt x="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67"/>
                          <wps:cNvSpPr>
                            <a:spLocks/>
                          </wps:cNvSpPr>
                          <wps:spPr bwMode="auto">
                            <a:xfrm>
                              <a:off x="467" y="123"/>
                              <a:ext cx="184" cy="286"/>
                            </a:xfrm>
                            <a:custGeom>
                              <a:avLst/>
                              <a:gdLst>
                                <a:gd name="T0" fmla="*/ 148 w 184"/>
                                <a:gd name="T1" fmla="*/ 152 h 286"/>
                                <a:gd name="T2" fmla="*/ 94 w 184"/>
                                <a:gd name="T3" fmla="*/ 152 h 286"/>
                                <a:gd name="T4" fmla="*/ 120 w 184"/>
                                <a:gd name="T5" fmla="*/ 159 h 286"/>
                                <a:gd name="T6" fmla="*/ 138 w 184"/>
                                <a:gd name="T7" fmla="*/ 175 h 286"/>
                                <a:gd name="T8" fmla="*/ 147 w 184"/>
                                <a:gd name="T9" fmla="*/ 198 h 286"/>
                                <a:gd name="T10" fmla="*/ 151 w 184"/>
                                <a:gd name="T11" fmla="*/ 224 h 286"/>
                                <a:gd name="T12" fmla="*/ 147 w 184"/>
                                <a:gd name="T13" fmla="*/ 252 h 286"/>
                                <a:gd name="T14" fmla="*/ 137 w 184"/>
                                <a:gd name="T15" fmla="*/ 276 h 286"/>
                                <a:gd name="T16" fmla="*/ 119 w 184"/>
                                <a:gd name="T17" fmla="*/ 294 h 286"/>
                                <a:gd name="T18" fmla="*/ 91 w 184"/>
                                <a:gd name="T19" fmla="*/ 301 h 286"/>
                                <a:gd name="T20" fmla="*/ 146 w 184"/>
                                <a:gd name="T21" fmla="*/ 301 h 286"/>
                                <a:gd name="T22" fmla="*/ 151 w 184"/>
                                <a:gd name="T23" fmla="*/ 294 h 286"/>
                                <a:gd name="T24" fmla="*/ 183 w 184"/>
                                <a:gd name="T25" fmla="*/ 294 h 286"/>
                                <a:gd name="T26" fmla="*/ 183 w 184"/>
                                <a:gd name="T27" fmla="*/ 157 h 286"/>
                                <a:gd name="T28" fmla="*/ 152 w 184"/>
                                <a:gd name="T29" fmla="*/ 157 h 286"/>
                                <a:gd name="T30" fmla="*/ 148 w 184"/>
                                <a:gd name="T31" fmla="*/ 152 h 28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184" h="286">
                                  <a:moveTo>
                                    <a:pt x="148" y="29"/>
                                  </a:moveTo>
                                  <a:lnTo>
                                    <a:pt x="94" y="29"/>
                                  </a:lnTo>
                                  <a:lnTo>
                                    <a:pt x="120" y="36"/>
                                  </a:lnTo>
                                  <a:lnTo>
                                    <a:pt x="138" y="52"/>
                                  </a:lnTo>
                                  <a:lnTo>
                                    <a:pt x="147" y="75"/>
                                  </a:lnTo>
                                  <a:lnTo>
                                    <a:pt x="151" y="101"/>
                                  </a:lnTo>
                                  <a:lnTo>
                                    <a:pt x="147" y="129"/>
                                  </a:lnTo>
                                  <a:lnTo>
                                    <a:pt x="137" y="153"/>
                                  </a:lnTo>
                                  <a:lnTo>
                                    <a:pt x="119" y="171"/>
                                  </a:lnTo>
                                  <a:lnTo>
                                    <a:pt x="91" y="178"/>
                                  </a:lnTo>
                                  <a:lnTo>
                                    <a:pt x="146" y="178"/>
                                  </a:lnTo>
                                  <a:lnTo>
                                    <a:pt x="151" y="171"/>
                                  </a:lnTo>
                                  <a:lnTo>
                                    <a:pt x="183" y="171"/>
                                  </a:lnTo>
                                  <a:lnTo>
                                    <a:pt x="183" y="34"/>
                                  </a:lnTo>
                                  <a:lnTo>
                                    <a:pt x="152" y="34"/>
                                  </a:lnTo>
                                  <a:lnTo>
                                    <a:pt x="148"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66"/>
                          <wps:cNvSpPr>
                            <a:spLocks/>
                          </wps:cNvSpPr>
                          <wps:spPr bwMode="auto">
                            <a:xfrm>
                              <a:off x="467" y="123"/>
                              <a:ext cx="184" cy="286"/>
                            </a:xfrm>
                            <a:custGeom>
                              <a:avLst/>
                              <a:gdLst>
                                <a:gd name="T0" fmla="*/ 183 w 184"/>
                                <a:gd name="T1" fmla="*/ 128 h 286"/>
                                <a:gd name="T2" fmla="*/ 152 w 184"/>
                                <a:gd name="T3" fmla="*/ 128 h 286"/>
                                <a:gd name="T4" fmla="*/ 152 w 184"/>
                                <a:gd name="T5" fmla="*/ 157 h 286"/>
                                <a:gd name="T6" fmla="*/ 183 w 184"/>
                                <a:gd name="T7" fmla="*/ 157 h 286"/>
                                <a:gd name="T8" fmla="*/ 183 w 184"/>
                                <a:gd name="T9" fmla="*/ 128 h 28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4" h="286">
                                  <a:moveTo>
                                    <a:pt x="183" y="5"/>
                                  </a:moveTo>
                                  <a:lnTo>
                                    <a:pt x="152" y="5"/>
                                  </a:lnTo>
                                  <a:lnTo>
                                    <a:pt x="152" y="34"/>
                                  </a:lnTo>
                                  <a:lnTo>
                                    <a:pt x="183" y="34"/>
                                  </a:lnTo>
                                  <a:lnTo>
                                    <a:pt x="183"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2" name="Picture 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86" y="35"/>
                              <a:ext cx="308" cy="30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63" name="Group 60"/>
                        <wpg:cNvGrpSpPr>
                          <a:grpSpLocks/>
                        </wpg:cNvGrpSpPr>
                        <wpg:grpSpPr bwMode="auto">
                          <a:xfrm>
                            <a:off x="1091" y="52"/>
                            <a:ext cx="224" cy="276"/>
                            <a:chOff x="1091" y="52"/>
                            <a:chExt cx="224" cy="276"/>
                          </a:xfrm>
                        </wpg:grpSpPr>
                        <wps:wsp>
                          <wps:cNvPr id="164" name="Freeform 63"/>
                          <wps:cNvSpPr>
                            <a:spLocks/>
                          </wps:cNvSpPr>
                          <wps:spPr bwMode="auto">
                            <a:xfrm>
                              <a:off x="1091" y="52"/>
                              <a:ext cx="224" cy="276"/>
                            </a:xfrm>
                            <a:custGeom>
                              <a:avLst/>
                              <a:gdLst>
                                <a:gd name="T0" fmla="*/ 129 w 224"/>
                                <a:gd name="T1" fmla="*/ 52 h 276"/>
                                <a:gd name="T2" fmla="*/ 0 w 224"/>
                                <a:gd name="T3" fmla="*/ 52 h 276"/>
                                <a:gd name="T4" fmla="*/ 0 w 224"/>
                                <a:gd name="T5" fmla="*/ 328 h 276"/>
                                <a:gd name="T6" fmla="*/ 36 w 224"/>
                                <a:gd name="T7" fmla="*/ 328 h 276"/>
                                <a:gd name="T8" fmla="*/ 36 w 224"/>
                                <a:gd name="T9" fmla="*/ 210 h 276"/>
                                <a:gd name="T10" fmla="*/ 192 w 224"/>
                                <a:gd name="T11" fmla="*/ 210 h 276"/>
                                <a:gd name="T12" fmla="*/ 185 w 224"/>
                                <a:gd name="T13" fmla="*/ 202 h 276"/>
                                <a:gd name="T14" fmla="*/ 165 w 224"/>
                                <a:gd name="T15" fmla="*/ 195 h 276"/>
                                <a:gd name="T16" fmla="*/ 165 w 224"/>
                                <a:gd name="T17" fmla="*/ 194 h 276"/>
                                <a:gd name="T18" fmla="*/ 187 w 224"/>
                                <a:gd name="T19" fmla="*/ 184 h 276"/>
                                <a:gd name="T20" fmla="*/ 191 w 224"/>
                                <a:gd name="T21" fmla="*/ 179 h 276"/>
                                <a:gd name="T22" fmla="*/ 36 w 224"/>
                                <a:gd name="T23" fmla="*/ 179 h 276"/>
                                <a:gd name="T24" fmla="*/ 36 w 224"/>
                                <a:gd name="T25" fmla="*/ 83 h 276"/>
                                <a:gd name="T26" fmla="*/ 199 w 224"/>
                                <a:gd name="T27" fmla="*/ 83 h 276"/>
                                <a:gd name="T28" fmla="*/ 191 w 224"/>
                                <a:gd name="T29" fmla="*/ 72 h 276"/>
                                <a:gd name="T30" fmla="*/ 164 w 224"/>
                                <a:gd name="T31" fmla="*/ 57 h 276"/>
                                <a:gd name="T32" fmla="*/ 129 w 224"/>
                                <a:gd name="T33" fmla="*/ 52 h 27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224" h="276">
                                  <a:moveTo>
                                    <a:pt x="129" y="0"/>
                                  </a:moveTo>
                                  <a:lnTo>
                                    <a:pt x="0" y="0"/>
                                  </a:lnTo>
                                  <a:lnTo>
                                    <a:pt x="0" y="276"/>
                                  </a:lnTo>
                                  <a:lnTo>
                                    <a:pt x="36" y="276"/>
                                  </a:lnTo>
                                  <a:lnTo>
                                    <a:pt x="36" y="158"/>
                                  </a:lnTo>
                                  <a:lnTo>
                                    <a:pt x="192" y="158"/>
                                  </a:lnTo>
                                  <a:lnTo>
                                    <a:pt x="185" y="150"/>
                                  </a:lnTo>
                                  <a:lnTo>
                                    <a:pt x="165" y="143"/>
                                  </a:lnTo>
                                  <a:lnTo>
                                    <a:pt x="165" y="142"/>
                                  </a:lnTo>
                                  <a:lnTo>
                                    <a:pt x="187" y="132"/>
                                  </a:lnTo>
                                  <a:lnTo>
                                    <a:pt x="191" y="127"/>
                                  </a:lnTo>
                                  <a:lnTo>
                                    <a:pt x="36" y="127"/>
                                  </a:lnTo>
                                  <a:lnTo>
                                    <a:pt x="36" y="31"/>
                                  </a:lnTo>
                                  <a:lnTo>
                                    <a:pt x="199" y="31"/>
                                  </a:lnTo>
                                  <a:lnTo>
                                    <a:pt x="191" y="20"/>
                                  </a:lnTo>
                                  <a:lnTo>
                                    <a:pt x="164" y="5"/>
                                  </a:lnTo>
                                  <a:lnTo>
                                    <a:pt x="1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62"/>
                          <wps:cNvSpPr>
                            <a:spLocks/>
                          </wps:cNvSpPr>
                          <wps:spPr bwMode="auto">
                            <a:xfrm>
                              <a:off x="1091" y="52"/>
                              <a:ext cx="224" cy="276"/>
                            </a:xfrm>
                            <a:custGeom>
                              <a:avLst/>
                              <a:gdLst>
                                <a:gd name="T0" fmla="*/ 192 w 224"/>
                                <a:gd name="T1" fmla="*/ 210 h 276"/>
                                <a:gd name="T2" fmla="*/ 126 w 224"/>
                                <a:gd name="T3" fmla="*/ 210 h 276"/>
                                <a:gd name="T4" fmla="*/ 147 w 224"/>
                                <a:gd name="T5" fmla="*/ 214 h 276"/>
                                <a:gd name="T6" fmla="*/ 161 w 224"/>
                                <a:gd name="T7" fmla="*/ 225 h 276"/>
                                <a:gd name="T8" fmla="*/ 168 w 224"/>
                                <a:gd name="T9" fmla="*/ 240 h 276"/>
                                <a:gd name="T10" fmla="*/ 172 w 224"/>
                                <a:gd name="T11" fmla="*/ 260 h 276"/>
                                <a:gd name="T12" fmla="*/ 174 w 224"/>
                                <a:gd name="T13" fmla="*/ 280 h 276"/>
                                <a:gd name="T14" fmla="*/ 175 w 224"/>
                                <a:gd name="T15" fmla="*/ 300 h 276"/>
                                <a:gd name="T16" fmla="*/ 177 w 224"/>
                                <a:gd name="T17" fmla="*/ 316 h 276"/>
                                <a:gd name="T18" fmla="*/ 182 w 224"/>
                                <a:gd name="T19" fmla="*/ 328 h 276"/>
                                <a:gd name="T20" fmla="*/ 223 w 224"/>
                                <a:gd name="T21" fmla="*/ 328 h 276"/>
                                <a:gd name="T22" fmla="*/ 214 w 224"/>
                                <a:gd name="T23" fmla="*/ 312 h 276"/>
                                <a:gd name="T24" fmla="*/ 210 w 224"/>
                                <a:gd name="T25" fmla="*/ 293 h 276"/>
                                <a:gd name="T26" fmla="*/ 208 w 224"/>
                                <a:gd name="T27" fmla="*/ 272 h 276"/>
                                <a:gd name="T28" fmla="*/ 207 w 224"/>
                                <a:gd name="T29" fmla="*/ 252 h 276"/>
                                <a:gd name="T30" fmla="*/ 203 w 224"/>
                                <a:gd name="T31" fmla="*/ 232 h 276"/>
                                <a:gd name="T32" fmla="*/ 197 w 224"/>
                                <a:gd name="T33" fmla="*/ 215 h 276"/>
                                <a:gd name="T34" fmla="*/ 192 w 224"/>
                                <a:gd name="T35" fmla="*/ 210 h 27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24" h="276">
                                  <a:moveTo>
                                    <a:pt x="192" y="158"/>
                                  </a:moveTo>
                                  <a:lnTo>
                                    <a:pt x="126" y="158"/>
                                  </a:lnTo>
                                  <a:lnTo>
                                    <a:pt x="147" y="162"/>
                                  </a:lnTo>
                                  <a:lnTo>
                                    <a:pt x="161" y="173"/>
                                  </a:lnTo>
                                  <a:lnTo>
                                    <a:pt x="168" y="188"/>
                                  </a:lnTo>
                                  <a:lnTo>
                                    <a:pt x="172" y="208"/>
                                  </a:lnTo>
                                  <a:lnTo>
                                    <a:pt x="174" y="228"/>
                                  </a:lnTo>
                                  <a:lnTo>
                                    <a:pt x="175" y="248"/>
                                  </a:lnTo>
                                  <a:lnTo>
                                    <a:pt x="177" y="264"/>
                                  </a:lnTo>
                                  <a:lnTo>
                                    <a:pt x="182" y="276"/>
                                  </a:lnTo>
                                  <a:lnTo>
                                    <a:pt x="223" y="276"/>
                                  </a:lnTo>
                                  <a:lnTo>
                                    <a:pt x="214" y="260"/>
                                  </a:lnTo>
                                  <a:lnTo>
                                    <a:pt x="210" y="241"/>
                                  </a:lnTo>
                                  <a:lnTo>
                                    <a:pt x="208" y="220"/>
                                  </a:lnTo>
                                  <a:lnTo>
                                    <a:pt x="207" y="200"/>
                                  </a:lnTo>
                                  <a:lnTo>
                                    <a:pt x="203" y="180"/>
                                  </a:lnTo>
                                  <a:lnTo>
                                    <a:pt x="197" y="163"/>
                                  </a:lnTo>
                                  <a:lnTo>
                                    <a:pt x="192" y="1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61"/>
                          <wps:cNvSpPr>
                            <a:spLocks/>
                          </wps:cNvSpPr>
                          <wps:spPr bwMode="auto">
                            <a:xfrm>
                              <a:off x="1091" y="52"/>
                              <a:ext cx="224" cy="276"/>
                            </a:xfrm>
                            <a:custGeom>
                              <a:avLst/>
                              <a:gdLst>
                                <a:gd name="T0" fmla="*/ 199 w 224"/>
                                <a:gd name="T1" fmla="*/ 83 h 276"/>
                                <a:gd name="T2" fmla="*/ 127 w 224"/>
                                <a:gd name="T3" fmla="*/ 83 h 276"/>
                                <a:gd name="T4" fmla="*/ 150 w 224"/>
                                <a:gd name="T5" fmla="*/ 86 h 276"/>
                                <a:gd name="T6" fmla="*/ 165 w 224"/>
                                <a:gd name="T7" fmla="*/ 96 h 276"/>
                                <a:gd name="T8" fmla="*/ 174 w 224"/>
                                <a:gd name="T9" fmla="*/ 111 h 276"/>
                                <a:gd name="T10" fmla="*/ 176 w 224"/>
                                <a:gd name="T11" fmla="*/ 130 h 276"/>
                                <a:gd name="T12" fmla="*/ 171 w 224"/>
                                <a:gd name="T13" fmla="*/ 155 h 276"/>
                                <a:gd name="T14" fmla="*/ 157 w 224"/>
                                <a:gd name="T15" fmla="*/ 169 h 276"/>
                                <a:gd name="T16" fmla="*/ 137 w 224"/>
                                <a:gd name="T17" fmla="*/ 177 h 276"/>
                                <a:gd name="T18" fmla="*/ 113 w 224"/>
                                <a:gd name="T19" fmla="*/ 179 h 276"/>
                                <a:gd name="T20" fmla="*/ 191 w 224"/>
                                <a:gd name="T21" fmla="*/ 179 h 276"/>
                                <a:gd name="T22" fmla="*/ 202 w 224"/>
                                <a:gd name="T23" fmla="*/ 168 h 276"/>
                                <a:gd name="T24" fmla="*/ 210 w 224"/>
                                <a:gd name="T25" fmla="*/ 148 h 276"/>
                                <a:gd name="T26" fmla="*/ 213 w 224"/>
                                <a:gd name="T27" fmla="*/ 124 h 276"/>
                                <a:gd name="T28" fmla="*/ 207 w 224"/>
                                <a:gd name="T29" fmla="*/ 94 h 276"/>
                                <a:gd name="T30" fmla="*/ 199 w 224"/>
                                <a:gd name="T31" fmla="*/ 83 h 27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4" h="276">
                                  <a:moveTo>
                                    <a:pt x="199" y="31"/>
                                  </a:moveTo>
                                  <a:lnTo>
                                    <a:pt x="127" y="31"/>
                                  </a:lnTo>
                                  <a:lnTo>
                                    <a:pt x="150" y="34"/>
                                  </a:lnTo>
                                  <a:lnTo>
                                    <a:pt x="165" y="44"/>
                                  </a:lnTo>
                                  <a:lnTo>
                                    <a:pt x="174" y="59"/>
                                  </a:lnTo>
                                  <a:lnTo>
                                    <a:pt x="176" y="78"/>
                                  </a:lnTo>
                                  <a:lnTo>
                                    <a:pt x="171" y="103"/>
                                  </a:lnTo>
                                  <a:lnTo>
                                    <a:pt x="157" y="117"/>
                                  </a:lnTo>
                                  <a:lnTo>
                                    <a:pt x="137" y="125"/>
                                  </a:lnTo>
                                  <a:lnTo>
                                    <a:pt x="113" y="127"/>
                                  </a:lnTo>
                                  <a:lnTo>
                                    <a:pt x="191" y="127"/>
                                  </a:lnTo>
                                  <a:lnTo>
                                    <a:pt x="202" y="116"/>
                                  </a:lnTo>
                                  <a:lnTo>
                                    <a:pt x="210" y="96"/>
                                  </a:lnTo>
                                  <a:lnTo>
                                    <a:pt x="213" y="72"/>
                                  </a:lnTo>
                                  <a:lnTo>
                                    <a:pt x="207" y="42"/>
                                  </a:lnTo>
                                  <a:lnTo>
                                    <a:pt x="199"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56"/>
                        <wpg:cNvGrpSpPr>
                          <a:grpSpLocks/>
                        </wpg:cNvGrpSpPr>
                        <wpg:grpSpPr bwMode="auto">
                          <a:xfrm>
                            <a:off x="1326" y="128"/>
                            <a:ext cx="166" cy="205"/>
                            <a:chOff x="1326" y="128"/>
                            <a:chExt cx="166" cy="205"/>
                          </a:xfrm>
                        </wpg:grpSpPr>
                        <wps:wsp>
                          <wps:cNvPr id="168" name="Freeform 59"/>
                          <wps:cNvSpPr>
                            <a:spLocks/>
                          </wps:cNvSpPr>
                          <wps:spPr bwMode="auto">
                            <a:xfrm>
                              <a:off x="1326" y="128"/>
                              <a:ext cx="166" cy="205"/>
                            </a:xfrm>
                            <a:custGeom>
                              <a:avLst/>
                              <a:gdLst>
                                <a:gd name="T0" fmla="*/ 33 w 166"/>
                                <a:gd name="T1" fmla="*/ 128 h 205"/>
                                <a:gd name="T2" fmla="*/ 0 w 166"/>
                                <a:gd name="T3" fmla="*/ 128 h 205"/>
                                <a:gd name="T4" fmla="*/ 0 w 166"/>
                                <a:gd name="T5" fmla="*/ 259 h 205"/>
                                <a:gd name="T6" fmla="*/ 4 w 166"/>
                                <a:gd name="T7" fmla="*/ 289 h 205"/>
                                <a:gd name="T8" fmla="*/ 15 w 166"/>
                                <a:gd name="T9" fmla="*/ 312 h 205"/>
                                <a:gd name="T10" fmla="*/ 36 w 166"/>
                                <a:gd name="T11" fmla="*/ 327 h 205"/>
                                <a:gd name="T12" fmla="*/ 69 w 166"/>
                                <a:gd name="T13" fmla="*/ 332 h 205"/>
                                <a:gd name="T14" fmla="*/ 89 w 166"/>
                                <a:gd name="T15" fmla="*/ 330 h 205"/>
                                <a:gd name="T16" fmla="*/ 107 w 166"/>
                                <a:gd name="T17" fmla="*/ 323 h 205"/>
                                <a:gd name="T18" fmla="*/ 122 w 166"/>
                                <a:gd name="T19" fmla="*/ 312 h 205"/>
                                <a:gd name="T20" fmla="*/ 129 w 166"/>
                                <a:gd name="T21" fmla="*/ 303 h 205"/>
                                <a:gd name="T22" fmla="*/ 74 w 166"/>
                                <a:gd name="T23" fmla="*/ 303 h 205"/>
                                <a:gd name="T24" fmla="*/ 57 w 166"/>
                                <a:gd name="T25" fmla="*/ 300 h 205"/>
                                <a:gd name="T26" fmla="*/ 44 w 166"/>
                                <a:gd name="T27" fmla="*/ 292 h 205"/>
                                <a:gd name="T28" fmla="*/ 36 w 166"/>
                                <a:gd name="T29" fmla="*/ 280 h 205"/>
                                <a:gd name="T30" fmla="*/ 33 w 166"/>
                                <a:gd name="T31" fmla="*/ 263 h 205"/>
                                <a:gd name="T32" fmla="*/ 33 w 166"/>
                                <a:gd name="T33" fmla="*/ 128 h 205"/>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166" h="205">
                                  <a:moveTo>
                                    <a:pt x="33" y="0"/>
                                  </a:moveTo>
                                  <a:lnTo>
                                    <a:pt x="0" y="0"/>
                                  </a:lnTo>
                                  <a:lnTo>
                                    <a:pt x="0" y="131"/>
                                  </a:lnTo>
                                  <a:lnTo>
                                    <a:pt x="4" y="161"/>
                                  </a:lnTo>
                                  <a:lnTo>
                                    <a:pt x="15" y="184"/>
                                  </a:lnTo>
                                  <a:lnTo>
                                    <a:pt x="36" y="199"/>
                                  </a:lnTo>
                                  <a:lnTo>
                                    <a:pt x="69" y="204"/>
                                  </a:lnTo>
                                  <a:lnTo>
                                    <a:pt x="89" y="202"/>
                                  </a:lnTo>
                                  <a:lnTo>
                                    <a:pt x="107" y="195"/>
                                  </a:lnTo>
                                  <a:lnTo>
                                    <a:pt x="122" y="184"/>
                                  </a:lnTo>
                                  <a:lnTo>
                                    <a:pt x="129" y="175"/>
                                  </a:lnTo>
                                  <a:lnTo>
                                    <a:pt x="74" y="175"/>
                                  </a:lnTo>
                                  <a:lnTo>
                                    <a:pt x="57" y="172"/>
                                  </a:lnTo>
                                  <a:lnTo>
                                    <a:pt x="44" y="164"/>
                                  </a:lnTo>
                                  <a:lnTo>
                                    <a:pt x="36" y="152"/>
                                  </a:lnTo>
                                  <a:lnTo>
                                    <a:pt x="33" y="135"/>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58"/>
                          <wps:cNvSpPr>
                            <a:spLocks/>
                          </wps:cNvSpPr>
                          <wps:spPr bwMode="auto">
                            <a:xfrm>
                              <a:off x="1326" y="128"/>
                              <a:ext cx="166" cy="205"/>
                            </a:xfrm>
                            <a:custGeom>
                              <a:avLst/>
                              <a:gdLst>
                                <a:gd name="T0" fmla="*/ 166 w 166"/>
                                <a:gd name="T1" fmla="*/ 296 h 205"/>
                                <a:gd name="T2" fmla="*/ 135 w 166"/>
                                <a:gd name="T3" fmla="*/ 296 h 205"/>
                                <a:gd name="T4" fmla="*/ 135 w 166"/>
                                <a:gd name="T5" fmla="*/ 328 h 205"/>
                                <a:gd name="T6" fmla="*/ 166 w 166"/>
                                <a:gd name="T7" fmla="*/ 328 h 205"/>
                                <a:gd name="T8" fmla="*/ 166 w 166"/>
                                <a:gd name="T9" fmla="*/ 296 h 20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66" h="205">
                                  <a:moveTo>
                                    <a:pt x="166" y="168"/>
                                  </a:moveTo>
                                  <a:lnTo>
                                    <a:pt x="135" y="168"/>
                                  </a:lnTo>
                                  <a:lnTo>
                                    <a:pt x="135" y="200"/>
                                  </a:lnTo>
                                  <a:lnTo>
                                    <a:pt x="166" y="200"/>
                                  </a:lnTo>
                                  <a:lnTo>
                                    <a:pt x="166" y="1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57"/>
                          <wps:cNvSpPr>
                            <a:spLocks/>
                          </wps:cNvSpPr>
                          <wps:spPr bwMode="auto">
                            <a:xfrm>
                              <a:off x="1326" y="128"/>
                              <a:ext cx="166" cy="205"/>
                            </a:xfrm>
                            <a:custGeom>
                              <a:avLst/>
                              <a:gdLst>
                                <a:gd name="T0" fmla="*/ 166 w 166"/>
                                <a:gd name="T1" fmla="*/ 128 h 205"/>
                                <a:gd name="T2" fmla="*/ 133 w 166"/>
                                <a:gd name="T3" fmla="*/ 128 h 205"/>
                                <a:gd name="T4" fmla="*/ 133 w 166"/>
                                <a:gd name="T5" fmla="*/ 241 h 205"/>
                                <a:gd name="T6" fmla="*/ 129 w 166"/>
                                <a:gd name="T7" fmla="*/ 266 h 205"/>
                                <a:gd name="T8" fmla="*/ 118 w 166"/>
                                <a:gd name="T9" fmla="*/ 285 h 205"/>
                                <a:gd name="T10" fmla="*/ 100 w 166"/>
                                <a:gd name="T11" fmla="*/ 299 h 205"/>
                                <a:gd name="T12" fmla="*/ 74 w 166"/>
                                <a:gd name="T13" fmla="*/ 303 h 205"/>
                                <a:gd name="T14" fmla="*/ 129 w 166"/>
                                <a:gd name="T15" fmla="*/ 303 h 205"/>
                                <a:gd name="T16" fmla="*/ 134 w 166"/>
                                <a:gd name="T17" fmla="*/ 296 h 205"/>
                                <a:gd name="T18" fmla="*/ 166 w 166"/>
                                <a:gd name="T19" fmla="*/ 296 h 205"/>
                                <a:gd name="T20" fmla="*/ 166 w 166"/>
                                <a:gd name="T21" fmla="*/ 128 h 20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66" h="205">
                                  <a:moveTo>
                                    <a:pt x="166" y="0"/>
                                  </a:moveTo>
                                  <a:lnTo>
                                    <a:pt x="133" y="0"/>
                                  </a:lnTo>
                                  <a:lnTo>
                                    <a:pt x="133" y="113"/>
                                  </a:lnTo>
                                  <a:lnTo>
                                    <a:pt x="129" y="138"/>
                                  </a:lnTo>
                                  <a:lnTo>
                                    <a:pt x="118" y="157"/>
                                  </a:lnTo>
                                  <a:lnTo>
                                    <a:pt x="100" y="171"/>
                                  </a:lnTo>
                                  <a:lnTo>
                                    <a:pt x="74" y="175"/>
                                  </a:lnTo>
                                  <a:lnTo>
                                    <a:pt x="129" y="175"/>
                                  </a:lnTo>
                                  <a:lnTo>
                                    <a:pt x="134" y="168"/>
                                  </a:lnTo>
                                  <a:lnTo>
                                    <a:pt x="166" y="168"/>
                                  </a:lnTo>
                                  <a:lnTo>
                                    <a:pt x="1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1" name="Group 52"/>
                        <wpg:cNvGrpSpPr>
                          <a:grpSpLocks/>
                        </wpg:cNvGrpSpPr>
                        <wpg:grpSpPr bwMode="auto">
                          <a:xfrm>
                            <a:off x="1513" y="123"/>
                            <a:ext cx="170" cy="209"/>
                            <a:chOff x="1513" y="123"/>
                            <a:chExt cx="170" cy="209"/>
                          </a:xfrm>
                        </wpg:grpSpPr>
                        <wps:wsp>
                          <wps:cNvPr id="172" name="Freeform 55"/>
                          <wps:cNvSpPr>
                            <a:spLocks/>
                          </wps:cNvSpPr>
                          <wps:spPr bwMode="auto">
                            <a:xfrm>
                              <a:off x="1513" y="123"/>
                              <a:ext cx="170" cy="209"/>
                            </a:xfrm>
                            <a:custGeom>
                              <a:avLst/>
                              <a:gdLst>
                                <a:gd name="T0" fmla="*/ 33 w 170"/>
                                <a:gd name="T1" fmla="*/ 265 h 209"/>
                                <a:gd name="T2" fmla="*/ 0 w 170"/>
                                <a:gd name="T3" fmla="*/ 265 h 209"/>
                                <a:gd name="T4" fmla="*/ 8 w 170"/>
                                <a:gd name="T5" fmla="*/ 296 h 209"/>
                                <a:gd name="T6" fmla="*/ 26 w 170"/>
                                <a:gd name="T7" fmla="*/ 317 h 209"/>
                                <a:gd name="T8" fmla="*/ 53 w 170"/>
                                <a:gd name="T9" fmla="*/ 329 h 209"/>
                                <a:gd name="T10" fmla="*/ 85 w 170"/>
                                <a:gd name="T11" fmla="*/ 332 h 209"/>
                                <a:gd name="T12" fmla="*/ 115 w 170"/>
                                <a:gd name="T13" fmla="*/ 329 h 209"/>
                                <a:gd name="T14" fmla="*/ 142 w 170"/>
                                <a:gd name="T15" fmla="*/ 319 h 209"/>
                                <a:gd name="T16" fmla="*/ 158 w 170"/>
                                <a:gd name="T17" fmla="*/ 303 h 209"/>
                                <a:gd name="T18" fmla="*/ 86 w 170"/>
                                <a:gd name="T19" fmla="*/ 303 h 209"/>
                                <a:gd name="T20" fmla="*/ 67 w 170"/>
                                <a:gd name="T21" fmla="*/ 301 h 209"/>
                                <a:gd name="T22" fmla="*/ 50 w 170"/>
                                <a:gd name="T23" fmla="*/ 295 h 209"/>
                                <a:gd name="T24" fmla="*/ 38 w 170"/>
                                <a:gd name="T25" fmla="*/ 283 h 209"/>
                                <a:gd name="T26" fmla="*/ 33 w 170"/>
                                <a:gd name="T27" fmla="*/ 265 h 209"/>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70" h="209">
                                  <a:moveTo>
                                    <a:pt x="33" y="142"/>
                                  </a:moveTo>
                                  <a:lnTo>
                                    <a:pt x="0" y="142"/>
                                  </a:lnTo>
                                  <a:lnTo>
                                    <a:pt x="8" y="173"/>
                                  </a:lnTo>
                                  <a:lnTo>
                                    <a:pt x="26" y="194"/>
                                  </a:lnTo>
                                  <a:lnTo>
                                    <a:pt x="53" y="206"/>
                                  </a:lnTo>
                                  <a:lnTo>
                                    <a:pt x="85" y="209"/>
                                  </a:lnTo>
                                  <a:lnTo>
                                    <a:pt x="115" y="206"/>
                                  </a:lnTo>
                                  <a:lnTo>
                                    <a:pt x="142" y="196"/>
                                  </a:lnTo>
                                  <a:lnTo>
                                    <a:pt x="158" y="180"/>
                                  </a:lnTo>
                                  <a:lnTo>
                                    <a:pt x="86" y="180"/>
                                  </a:lnTo>
                                  <a:lnTo>
                                    <a:pt x="67" y="178"/>
                                  </a:lnTo>
                                  <a:lnTo>
                                    <a:pt x="50" y="172"/>
                                  </a:lnTo>
                                  <a:lnTo>
                                    <a:pt x="38" y="160"/>
                                  </a:lnTo>
                                  <a:lnTo>
                                    <a:pt x="33" y="14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54"/>
                          <wps:cNvSpPr>
                            <a:spLocks/>
                          </wps:cNvSpPr>
                          <wps:spPr bwMode="auto">
                            <a:xfrm>
                              <a:off x="1513" y="123"/>
                              <a:ext cx="170" cy="209"/>
                            </a:xfrm>
                            <a:custGeom>
                              <a:avLst/>
                              <a:gdLst>
                                <a:gd name="T0" fmla="*/ 79 w 170"/>
                                <a:gd name="T1" fmla="*/ 123 h 209"/>
                                <a:gd name="T2" fmla="*/ 52 w 170"/>
                                <a:gd name="T3" fmla="*/ 127 h 209"/>
                                <a:gd name="T4" fmla="*/ 28 w 170"/>
                                <a:gd name="T5" fmla="*/ 137 h 209"/>
                                <a:gd name="T6" fmla="*/ 11 w 170"/>
                                <a:gd name="T7" fmla="*/ 154 h 209"/>
                                <a:gd name="T8" fmla="*/ 4 w 170"/>
                                <a:gd name="T9" fmla="*/ 180 h 209"/>
                                <a:gd name="T10" fmla="*/ 10 w 170"/>
                                <a:gd name="T11" fmla="*/ 204 h 209"/>
                                <a:gd name="T12" fmla="*/ 25 w 170"/>
                                <a:gd name="T13" fmla="*/ 220 h 209"/>
                                <a:gd name="T14" fmla="*/ 46 w 170"/>
                                <a:gd name="T15" fmla="*/ 230 h 209"/>
                                <a:gd name="T16" fmla="*/ 69 w 170"/>
                                <a:gd name="T17" fmla="*/ 236 h 209"/>
                                <a:gd name="T18" fmla="*/ 93 w 170"/>
                                <a:gd name="T19" fmla="*/ 242 h 209"/>
                                <a:gd name="T20" fmla="*/ 114 w 170"/>
                                <a:gd name="T21" fmla="*/ 248 h 209"/>
                                <a:gd name="T22" fmla="*/ 129 w 170"/>
                                <a:gd name="T23" fmla="*/ 258 h 209"/>
                                <a:gd name="T24" fmla="*/ 135 w 170"/>
                                <a:gd name="T25" fmla="*/ 274 h 209"/>
                                <a:gd name="T26" fmla="*/ 130 w 170"/>
                                <a:gd name="T27" fmla="*/ 289 h 209"/>
                                <a:gd name="T28" fmla="*/ 118 w 170"/>
                                <a:gd name="T29" fmla="*/ 298 h 209"/>
                                <a:gd name="T30" fmla="*/ 103 w 170"/>
                                <a:gd name="T31" fmla="*/ 302 h 209"/>
                                <a:gd name="T32" fmla="*/ 86 w 170"/>
                                <a:gd name="T33" fmla="*/ 303 h 209"/>
                                <a:gd name="T34" fmla="*/ 158 w 170"/>
                                <a:gd name="T35" fmla="*/ 303 h 209"/>
                                <a:gd name="T36" fmla="*/ 162 w 170"/>
                                <a:gd name="T37" fmla="*/ 299 h 209"/>
                                <a:gd name="T38" fmla="*/ 170 w 170"/>
                                <a:gd name="T39" fmla="*/ 269 h 209"/>
                                <a:gd name="T40" fmla="*/ 164 w 170"/>
                                <a:gd name="T41" fmla="*/ 245 h 209"/>
                                <a:gd name="T42" fmla="*/ 149 w 170"/>
                                <a:gd name="T43" fmla="*/ 229 h 209"/>
                                <a:gd name="T44" fmla="*/ 128 w 170"/>
                                <a:gd name="T45" fmla="*/ 219 h 209"/>
                                <a:gd name="T46" fmla="*/ 104 w 170"/>
                                <a:gd name="T47" fmla="*/ 213 h 209"/>
                                <a:gd name="T48" fmla="*/ 81 w 170"/>
                                <a:gd name="T49" fmla="*/ 207 h 209"/>
                                <a:gd name="T50" fmla="*/ 60 w 170"/>
                                <a:gd name="T51" fmla="*/ 201 h 209"/>
                                <a:gd name="T52" fmla="*/ 45 w 170"/>
                                <a:gd name="T53" fmla="*/ 192 h 209"/>
                                <a:gd name="T54" fmla="*/ 39 w 170"/>
                                <a:gd name="T55" fmla="*/ 178 h 209"/>
                                <a:gd name="T56" fmla="*/ 43 w 170"/>
                                <a:gd name="T57" fmla="*/ 165 h 209"/>
                                <a:gd name="T58" fmla="*/ 53 w 170"/>
                                <a:gd name="T59" fmla="*/ 158 h 209"/>
                                <a:gd name="T60" fmla="*/ 67 w 170"/>
                                <a:gd name="T61" fmla="*/ 153 h 209"/>
                                <a:gd name="T62" fmla="*/ 81 w 170"/>
                                <a:gd name="T63" fmla="*/ 152 h 209"/>
                                <a:gd name="T64" fmla="*/ 150 w 170"/>
                                <a:gd name="T65" fmla="*/ 152 h 209"/>
                                <a:gd name="T66" fmla="*/ 135 w 170"/>
                                <a:gd name="T67" fmla="*/ 136 h 209"/>
                                <a:gd name="T68" fmla="*/ 110 w 170"/>
                                <a:gd name="T69" fmla="*/ 126 h 209"/>
                                <a:gd name="T70" fmla="*/ 79 w 170"/>
                                <a:gd name="T71" fmla="*/ 123 h 209"/>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170" h="209">
                                  <a:moveTo>
                                    <a:pt x="79" y="0"/>
                                  </a:moveTo>
                                  <a:lnTo>
                                    <a:pt x="52" y="4"/>
                                  </a:lnTo>
                                  <a:lnTo>
                                    <a:pt x="28" y="14"/>
                                  </a:lnTo>
                                  <a:lnTo>
                                    <a:pt x="11" y="31"/>
                                  </a:lnTo>
                                  <a:lnTo>
                                    <a:pt x="4" y="57"/>
                                  </a:lnTo>
                                  <a:lnTo>
                                    <a:pt x="10" y="81"/>
                                  </a:lnTo>
                                  <a:lnTo>
                                    <a:pt x="25" y="97"/>
                                  </a:lnTo>
                                  <a:lnTo>
                                    <a:pt x="46" y="107"/>
                                  </a:lnTo>
                                  <a:lnTo>
                                    <a:pt x="69" y="113"/>
                                  </a:lnTo>
                                  <a:lnTo>
                                    <a:pt x="93" y="119"/>
                                  </a:lnTo>
                                  <a:lnTo>
                                    <a:pt x="114" y="125"/>
                                  </a:lnTo>
                                  <a:lnTo>
                                    <a:pt x="129" y="135"/>
                                  </a:lnTo>
                                  <a:lnTo>
                                    <a:pt x="135" y="151"/>
                                  </a:lnTo>
                                  <a:lnTo>
                                    <a:pt x="130" y="166"/>
                                  </a:lnTo>
                                  <a:lnTo>
                                    <a:pt x="118" y="175"/>
                                  </a:lnTo>
                                  <a:lnTo>
                                    <a:pt x="103" y="179"/>
                                  </a:lnTo>
                                  <a:lnTo>
                                    <a:pt x="86" y="180"/>
                                  </a:lnTo>
                                  <a:lnTo>
                                    <a:pt x="158" y="180"/>
                                  </a:lnTo>
                                  <a:lnTo>
                                    <a:pt x="162" y="176"/>
                                  </a:lnTo>
                                  <a:lnTo>
                                    <a:pt x="170" y="146"/>
                                  </a:lnTo>
                                  <a:lnTo>
                                    <a:pt x="164" y="122"/>
                                  </a:lnTo>
                                  <a:lnTo>
                                    <a:pt x="149" y="106"/>
                                  </a:lnTo>
                                  <a:lnTo>
                                    <a:pt x="128" y="96"/>
                                  </a:lnTo>
                                  <a:lnTo>
                                    <a:pt x="104" y="90"/>
                                  </a:lnTo>
                                  <a:lnTo>
                                    <a:pt x="81" y="84"/>
                                  </a:lnTo>
                                  <a:lnTo>
                                    <a:pt x="60" y="78"/>
                                  </a:lnTo>
                                  <a:lnTo>
                                    <a:pt x="45" y="69"/>
                                  </a:lnTo>
                                  <a:lnTo>
                                    <a:pt x="39" y="55"/>
                                  </a:lnTo>
                                  <a:lnTo>
                                    <a:pt x="43" y="42"/>
                                  </a:lnTo>
                                  <a:lnTo>
                                    <a:pt x="53" y="35"/>
                                  </a:lnTo>
                                  <a:lnTo>
                                    <a:pt x="67" y="30"/>
                                  </a:lnTo>
                                  <a:lnTo>
                                    <a:pt x="81" y="29"/>
                                  </a:lnTo>
                                  <a:lnTo>
                                    <a:pt x="150" y="29"/>
                                  </a:lnTo>
                                  <a:lnTo>
                                    <a:pt x="135" y="13"/>
                                  </a:lnTo>
                                  <a:lnTo>
                                    <a:pt x="110" y="3"/>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53"/>
                          <wps:cNvSpPr>
                            <a:spLocks/>
                          </wps:cNvSpPr>
                          <wps:spPr bwMode="auto">
                            <a:xfrm>
                              <a:off x="1513" y="123"/>
                              <a:ext cx="170" cy="209"/>
                            </a:xfrm>
                            <a:custGeom>
                              <a:avLst/>
                              <a:gdLst>
                                <a:gd name="T0" fmla="*/ 150 w 170"/>
                                <a:gd name="T1" fmla="*/ 152 h 209"/>
                                <a:gd name="T2" fmla="*/ 81 w 170"/>
                                <a:gd name="T3" fmla="*/ 152 h 209"/>
                                <a:gd name="T4" fmla="*/ 97 w 170"/>
                                <a:gd name="T5" fmla="*/ 154 h 209"/>
                                <a:gd name="T6" fmla="*/ 112 w 170"/>
                                <a:gd name="T7" fmla="*/ 160 h 209"/>
                                <a:gd name="T8" fmla="*/ 123 w 170"/>
                                <a:gd name="T9" fmla="*/ 170 h 209"/>
                                <a:gd name="T10" fmla="*/ 128 w 170"/>
                                <a:gd name="T11" fmla="*/ 186 h 209"/>
                                <a:gd name="T12" fmla="*/ 161 w 170"/>
                                <a:gd name="T13" fmla="*/ 186 h 209"/>
                                <a:gd name="T14" fmla="*/ 153 w 170"/>
                                <a:gd name="T15" fmla="*/ 156 h 209"/>
                                <a:gd name="T16" fmla="*/ 150 w 170"/>
                                <a:gd name="T17" fmla="*/ 152 h 20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70" h="209">
                                  <a:moveTo>
                                    <a:pt x="150" y="29"/>
                                  </a:moveTo>
                                  <a:lnTo>
                                    <a:pt x="81" y="29"/>
                                  </a:lnTo>
                                  <a:lnTo>
                                    <a:pt x="97" y="31"/>
                                  </a:lnTo>
                                  <a:lnTo>
                                    <a:pt x="112" y="37"/>
                                  </a:lnTo>
                                  <a:lnTo>
                                    <a:pt x="123" y="47"/>
                                  </a:lnTo>
                                  <a:lnTo>
                                    <a:pt x="128" y="63"/>
                                  </a:lnTo>
                                  <a:lnTo>
                                    <a:pt x="161" y="63"/>
                                  </a:lnTo>
                                  <a:lnTo>
                                    <a:pt x="153" y="33"/>
                                  </a:lnTo>
                                  <a:lnTo>
                                    <a:pt x="150"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8"/>
                        <wpg:cNvGrpSpPr>
                          <a:grpSpLocks/>
                        </wpg:cNvGrpSpPr>
                        <wpg:grpSpPr bwMode="auto">
                          <a:xfrm>
                            <a:off x="1705" y="52"/>
                            <a:ext cx="174" cy="276"/>
                            <a:chOff x="1705" y="52"/>
                            <a:chExt cx="174" cy="276"/>
                          </a:xfrm>
                        </wpg:grpSpPr>
                        <wps:wsp>
                          <wps:cNvPr id="176" name="Freeform 51"/>
                          <wps:cNvSpPr>
                            <a:spLocks/>
                          </wps:cNvSpPr>
                          <wps:spPr bwMode="auto">
                            <a:xfrm>
                              <a:off x="1705" y="52"/>
                              <a:ext cx="174" cy="276"/>
                            </a:xfrm>
                            <a:custGeom>
                              <a:avLst/>
                              <a:gdLst>
                                <a:gd name="T0" fmla="*/ 33 w 174"/>
                                <a:gd name="T1" fmla="*/ 52 h 276"/>
                                <a:gd name="T2" fmla="*/ 0 w 174"/>
                                <a:gd name="T3" fmla="*/ 52 h 276"/>
                                <a:gd name="T4" fmla="*/ 0 w 174"/>
                                <a:gd name="T5" fmla="*/ 328 h 276"/>
                                <a:gd name="T6" fmla="*/ 33 w 174"/>
                                <a:gd name="T7" fmla="*/ 328 h 276"/>
                                <a:gd name="T8" fmla="*/ 33 w 174"/>
                                <a:gd name="T9" fmla="*/ 252 h 276"/>
                                <a:gd name="T10" fmla="*/ 64 w 174"/>
                                <a:gd name="T11" fmla="*/ 223 h 276"/>
                                <a:gd name="T12" fmla="*/ 104 w 174"/>
                                <a:gd name="T13" fmla="*/ 223 h 276"/>
                                <a:gd name="T14" fmla="*/ 99 w 174"/>
                                <a:gd name="T15" fmla="*/ 215 h 276"/>
                                <a:gd name="T16" fmla="*/ 33 w 174"/>
                                <a:gd name="T17" fmla="*/ 215 h 276"/>
                                <a:gd name="T18" fmla="*/ 33 w 174"/>
                                <a:gd name="T19" fmla="*/ 52 h 27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74" h="276">
                                  <a:moveTo>
                                    <a:pt x="33" y="0"/>
                                  </a:moveTo>
                                  <a:lnTo>
                                    <a:pt x="0" y="0"/>
                                  </a:lnTo>
                                  <a:lnTo>
                                    <a:pt x="0" y="276"/>
                                  </a:lnTo>
                                  <a:lnTo>
                                    <a:pt x="33" y="276"/>
                                  </a:lnTo>
                                  <a:lnTo>
                                    <a:pt x="33" y="200"/>
                                  </a:lnTo>
                                  <a:lnTo>
                                    <a:pt x="64" y="171"/>
                                  </a:lnTo>
                                  <a:lnTo>
                                    <a:pt x="104" y="171"/>
                                  </a:lnTo>
                                  <a:lnTo>
                                    <a:pt x="99" y="163"/>
                                  </a:lnTo>
                                  <a:lnTo>
                                    <a:pt x="33" y="163"/>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50"/>
                          <wps:cNvSpPr>
                            <a:spLocks/>
                          </wps:cNvSpPr>
                          <wps:spPr bwMode="auto">
                            <a:xfrm>
                              <a:off x="1705" y="52"/>
                              <a:ext cx="174" cy="276"/>
                            </a:xfrm>
                            <a:custGeom>
                              <a:avLst/>
                              <a:gdLst>
                                <a:gd name="T0" fmla="*/ 104 w 174"/>
                                <a:gd name="T1" fmla="*/ 223 h 276"/>
                                <a:gd name="T2" fmla="*/ 64 w 174"/>
                                <a:gd name="T3" fmla="*/ 223 h 276"/>
                                <a:gd name="T4" fmla="*/ 132 w 174"/>
                                <a:gd name="T5" fmla="*/ 328 h 276"/>
                                <a:gd name="T6" fmla="*/ 174 w 174"/>
                                <a:gd name="T7" fmla="*/ 328 h 276"/>
                                <a:gd name="T8" fmla="*/ 104 w 174"/>
                                <a:gd name="T9" fmla="*/ 223 h 27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4" h="276">
                                  <a:moveTo>
                                    <a:pt x="104" y="171"/>
                                  </a:moveTo>
                                  <a:lnTo>
                                    <a:pt x="64" y="171"/>
                                  </a:lnTo>
                                  <a:lnTo>
                                    <a:pt x="132" y="276"/>
                                  </a:lnTo>
                                  <a:lnTo>
                                    <a:pt x="174" y="276"/>
                                  </a:lnTo>
                                  <a:lnTo>
                                    <a:pt x="104" y="1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49"/>
                          <wps:cNvSpPr>
                            <a:spLocks/>
                          </wps:cNvSpPr>
                          <wps:spPr bwMode="auto">
                            <a:xfrm>
                              <a:off x="1705" y="52"/>
                              <a:ext cx="174" cy="276"/>
                            </a:xfrm>
                            <a:custGeom>
                              <a:avLst/>
                              <a:gdLst>
                                <a:gd name="T0" fmla="*/ 168 w 174"/>
                                <a:gd name="T1" fmla="*/ 128 h 276"/>
                                <a:gd name="T2" fmla="*/ 124 w 174"/>
                                <a:gd name="T3" fmla="*/ 128 h 276"/>
                                <a:gd name="T4" fmla="*/ 33 w 174"/>
                                <a:gd name="T5" fmla="*/ 215 h 276"/>
                                <a:gd name="T6" fmla="*/ 99 w 174"/>
                                <a:gd name="T7" fmla="*/ 215 h 276"/>
                                <a:gd name="T8" fmla="*/ 89 w 174"/>
                                <a:gd name="T9" fmla="*/ 201 h 276"/>
                                <a:gd name="T10" fmla="*/ 168 w 174"/>
                                <a:gd name="T11" fmla="*/ 128 h 27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74" h="276">
                                  <a:moveTo>
                                    <a:pt x="168" y="76"/>
                                  </a:moveTo>
                                  <a:lnTo>
                                    <a:pt x="124" y="76"/>
                                  </a:lnTo>
                                  <a:lnTo>
                                    <a:pt x="33" y="163"/>
                                  </a:lnTo>
                                  <a:lnTo>
                                    <a:pt x="99" y="163"/>
                                  </a:lnTo>
                                  <a:lnTo>
                                    <a:pt x="89" y="149"/>
                                  </a:lnTo>
                                  <a:lnTo>
                                    <a:pt x="16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9" name="Group 46"/>
                        <wpg:cNvGrpSpPr>
                          <a:grpSpLocks/>
                        </wpg:cNvGrpSpPr>
                        <wpg:grpSpPr bwMode="auto">
                          <a:xfrm>
                            <a:off x="1898" y="72"/>
                            <a:ext cx="33" cy="2"/>
                            <a:chOff x="1898" y="72"/>
                            <a:chExt cx="33" cy="2"/>
                          </a:xfrm>
                        </wpg:grpSpPr>
                        <wps:wsp>
                          <wps:cNvPr id="180" name="Freeform 47"/>
                          <wps:cNvSpPr>
                            <a:spLocks/>
                          </wps:cNvSpPr>
                          <wps:spPr bwMode="auto">
                            <a:xfrm>
                              <a:off x="1898" y="72"/>
                              <a:ext cx="33" cy="2"/>
                            </a:xfrm>
                            <a:custGeom>
                              <a:avLst/>
                              <a:gdLst>
                                <a:gd name="T0" fmla="*/ 0 w 33"/>
                                <a:gd name="T1" fmla="*/ 0 h 2"/>
                                <a:gd name="T2" fmla="*/ 33 w 33"/>
                                <a:gd name="T3" fmla="*/ 0 h 2"/>
                                <a:gd name="T4" fmla="*/ 0 60000 65536"/>
                                <a:gd name="T5" fmla="*/ 0 60000 65536"/>
                              </a:gdLst>
                              <a:ahLst/>
                              <a:cxnLst>
                                <a:cxn ang="T4">
                                  <a:pos x="T0" y="T1"/>
                                </a:cxn>
                                <a:cxn ang="T5">
                                  <a:pos x="T2" y="T3"/>
                                </a:cxn>
                              </a:cxnLst>
                              <a:rect l="0" t="0" r="r" b="b"/>
                              <a:pathLst>
                                <a:path w="33" h="2">
                                  <a:moveTo>
                                    <a:pt x="0" y="0"/>
                                  </a:moveTo>
                                  <a:lnTo>
                                    <a:pt x="33" y="0"/>
                                  </a:lnTo>
                                </a:path>
                              </a:pathLst>
                            </a:custGeom>
                            <a:noFill/>
                            <a:ln w="255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1" name="Group 44"/>
                        <wpg:cNvGrpSpPr>
                          <a:grpSpLocks/>
                        </wpg:cNvGrpSpPr>
                        <wpg:grpSpPr bwMode="auto">
                          <a:xfrm>
                            <a:off x="1914" y="128"/>
                            <a:ext cx="2" cy="200"/>
                            <a:chOff x="1914" y="128"/>
                            <a:chExt cx="2" cy="200"/>
                          </a:xfrm>
                        </wpg:grpSpPr>
                        <wps:wsp>
                          <wps:cNvPr id="182" name="Freeform 45"/>
                          <wps:cNvSpPr>
                            <a:spLocks/>
                          </wps:cNvSpPr>
                          <wps:spPr bwMode="auto">
                            <a:xfrm>
                              <a:off x="1914" y="128"/>
                              <a:ext cx="2" cy="200"/>
                            </a:xfrm>
                            <a:custGeom>
                              <a:avLst/>
                              <a:gdLst>
                                <a:gd name="T0" fmla="*/ 0 w 2"/>
                                <a:gd name="T1" fmla="*/ 128 h 200"/>
                                <a:gd name="T2" fmla="*/ 0 w 2"/>
                                <a:gd name="T3" fmla="*/ 328 h 200"/>
                                <a:gd name="T4" fmla="*/ 0 60000 65536"/>
                                <a:gd name="T5" fmla="*/ 0 60000 65536"/>
                              </a:gdLst>
                              <a:ahLst/>
                              <a:cxnLst>
                                <a:cxn ang="T4">
                                  <a:pos x="T0" y="T1"/>
                                </a:cxn>
                                <a:cxn ang="T5">
                                  <a:pos x="T2" y="T3"/>
                                </a:cxn>
                              </a:cxnLst>
                              <a:rect l="0" t="0" r="r" b="b"/>
                              <a:pathLst>
                                <a:path w="2" h="200">
                                  <a:moveTo>
                                    <a:pt x="0" y="0"/>
                                  </a:moveTo>
                                  <a:lnTo>
                                    <a:pt x="0" y="200"/>
                                  </a:lnTo>
                                </a:path>
                              </a:pathLst>
                            </a:custGeom>
                            <a:noFill/>
                            <a:ln w="208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3" name="Group 40"/>
                        <wpg:cNvGrpSpPr>
                          <a:grpSpLocks/>
                        </wpg:cNvGrpSpPr>
                        <wpg:grpSpPr bwMode="auto">
                          <a:xfrm>
                            <a:off x="1959" y="123"/>
                            <a:ext cx="166" cy="205"/>
                            <a:chOff x="1959" y="123"/>
                            <a:chExt cx="166" cy="205"/>
                          </a:xfrm>
                        </wpg:grpSpPr>
                        <wps:wsp>
                          <wps:cNvPr id="184" name="Freeform 43"/>
                          <wps:cNvSpPr>
                            <a:spLocks/>
                          </wps:cNvSpPr>
                          <wps:spPr bwMode="auto">
                            <a:xfrm>
                              <a:off x="1959" y="123"/>
                              <a:ext cx="166" cy="205"/>
                            </a:xfrm>
                            <a:custGeom>
                              <a:avLst/>
                              <a:gdLst>
                                <a:gd name="T0" fmla="*/ 30 w 166"/>
                                <a:gd name="T1" fmla="*/ 128 h 205"/>
                                <a:gd name="T2" fmla="*/ 0 w 166"/>
                                <a:gd name="T3" fmla="*/ 128 h 205"/>
                                <a:gd name="T4" fmla="*/ 0 w 166"/>
                                <a:gd name="T5" fmla="*/ 328 h 205"/>
                                <a:gd name="T6" fmla="*/ 32 w 166"/>
                                <a:gd name="T7" fmla="*/ 328 h 205"/>
                                <a:gd name="T8" fmla="*/ 32 w 166"/>
                                <a:gd name="T9" fmla="*/ 215 h 205"/>
                                <a:gd name="T10" fmla="*/ 36 w 166"/>
                                <a:gd name="T11" fmla="*/ 190 h 205"/>
                                <a:gd name="T12" fmla="*/ 47 w 166"/>
                                <a:gd name="T13" fmla="*/ 170 h 205"/>
                                <a:gd name="T14" fmla="*/ 62 w 166"/>
                                <a:gd name="T15" fmla="*/ 160 h 205"/>
                                <a:gd name="T16" fmla="*/ 30 w 166"/>
                                <a:gd name="T17" fmla="*/ 160 h 205"/>
                                <a:gd name="T18" fmla="*/ 30 w 166"/>
                                <a:gd name="T19" fmla="*/ 128 h 20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66" h="205">
                                  <a:moveTo>
                                    <a:pt x="30" y="5"/>
                                  </a:moveTo>
                                  <a:lnTo>
                                    <a:pt x="0" y="5"/>
                                  </a:lnTo>
                                  <a:lnTo>
                                    <a:pt x="0" y="205"/>
                                  </a:lnTo>
                                  <a:lnTo>
                                    <a:pt x="32" y="205"/>
                                  </a:lnTo>
                                  <a:lnTo>
                                    <a:pt x="32" y="92"/>
                                  </a:lnTo>
                                  <a:lnTo>
                                    <a:pt x="36" y="67"/>
                                  </a:lnTo>
                                  <a:lnTo>
                                    <a:pt x="47" y="47"/>
                                  </a:lnTo>
                                  <a:lnTo>
                                    <a:pt x="62" y="37"/>
                                  </a:lnTo>
                                  <a:lnTo>
                                    <a:pt x="30" y="37"/>
                                  </a:lnTo>
                                  <a:lnTo>
                                    <a:pt x="30"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42"/>
                          <wps:cNvSpPr>
                            <a:spLocks/>
                          </wps:cNvSpPr>
                          <wps:spPr bwMode="auto">
                            <a:xfrm>
                              <a:off x="1959" y="123"/>
                              <a:ext cx="166" cy="205"/>
                            </a:xfrm>
                            <a:custGeom>
                              <a:avLst/>
                              <a:gdLst>
                                <a:gd name="T0" fmla="*/ 154 w 166"/>
                                <a:gd name="T1" fmla="*/ 152 h 205"/>
                                <a:gd name="T2" fmla="*/ 91 w 166"/>
                                <a:gd name="T3" fmla="*/ 152 h 205"/>
                                <a:gd name="T4" fmla="*/ 108 w 166"/>
                                <a:gd name="T5" fmla="*/ 155 h 205"/>
                                <a:gd name="T6" fmla="*/ 121 w 166"/>
                                <a:gd name="T7" fmla="*/ 163 h 205"/>
                                <a:gd name="T8" fmla="*/ 129 w 166"/>
                                <a:gd name="T9" fmla="*/ 176 h 205"/>
                                <a:gd name="T10" fmla="*/ 132 w 166"/>
                                <a:gd name="T11" fmla="*/ 192 h 205"/>
                                <a:gd name="T12" fmla="*/ 132 w 166"/>
                                <a:gd name="T13" fmla="*/ 328 h 205"/>
                                <a:gd name="T14" fmla="*/ 165 w 166"/>
                                <a:gd name="T15" fmla="*/ 328 h 205"/>
                                <a:gd name="T16" fmla="*/ 165 w 166"/>
                                <a:gd name="T17" fmla="*/ 196 h 205"/>
                                <a:gd name="T18" fmla="*/ 162 w 166"/>
                                <a:gd name="T19" fmla="*/ 167 h 205"/>
                                <a:gd name="T20" fmla="*/ 154 w 166"/>
                                <a:gd name="T21" fmla="*/ 152 h 20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66" h="205">
                                  <a:moveTo>
                                    <a:pt x="154" y="29"/>
                                  </a:moveTo>
                                  <a:lnTo>
                                    <a:pt x="91" y="29"/>
                                  </a:lnTo>
                                  <a:lnTo>
                                    <a:pt x="108" y="32"/>
                                  </a:lnTo>
                                  <a:lnTo>
                                    <a:pt x="121" y="40"/>
                                  </a:lnTo>
                                  <a:lnTo>
                                    <a:pt x="129" y="53"/>
                                  </a:lnTo>
                                  <a:lnTo>
                                    <a:pt x="132" y="69"/>
                                  </a:lnTo>
                                  <a:lnTo>
                                    <a:pt x="132" y="205"/>
                                  </a:lnTo>
                                  <a:lnTo>
                                    <a:pt x="165" y="205"/>
                                  </a:lnTo>
                                  <a:lnTo>
                                    <a:pt x="165" y="73"/>
                                  </a:lnTo>
                                  <a:lnTo>
                                    <a:pt x="162" y="44"/>
                                  </a:lnTo>
                                  <a:lnTo>
                                    <a:pt x="154"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41"/>
                          <wps:cNvSpPr>
                            <a:spLocks/>
                          </wps:cNvSpPr>
                          <wps:spPr bwMode="auto">
                            <a:xfrm>
                              <a:off x="1959" y="123"/>
                              <a:ext cx="166" cy="205"/>
                            </a:xfrm>
                            <a:custGeom>
                              <a:avLst/>
                              <a:gdLst>
                                <a:gd name="T0" fmla="*/ 96 w 166"/>
                                <a:gd name="T1" fmla="*/ 123 h 205"/>
                                <a:gd name="T2" fmla="*/ 76 w 166"/>
                                <a:gd name="T3" fmla="*/ 126 h 205"/>
                                <a:gd name="T4" fmla="*/ 58 w 166"/>
                                <a:gd name="T5" fmla="*/ 132 h 205"/>
                                <a:gd name="T6" fmla="*/ 43 w 166"/>
                                <a:gd name="T7" fmla="*/ 144 h 205"/>
                                <a:gd name="T8" fmla="*/ 31 w 166"/>
                                <a:gd name="T9" fmla="*/ 160 h 205"/>
                                <a:gd name="T10" fmla="*/ 62 w 166"/>
                                <a:gd name="T11" fmla="*/ 160 h 205"/>
                                <a:gd name="T12" fmla="*/ 65 w 166"/>
                                <a:gd name="T13" fmla="*/ 157 h 205"/>
                                <a:gd name="T14" fmla="*/ 91 w 166"/>
                                <a:gd name="T15" fmla="*/ 152 h 205"/>
                                <a:gd name="T16" fmla="*/ 154 w 166"/>
                                <a:gd name="T17" fmla="*/ 152 h 205"/>
                                <a:gd name="T18" fmla="*/ 150 w 166"/>
                                <a:gd name="T19" fmla="*/ 144 h 205"/>
                                <a:gd name="T20" fmla="*/ 129 w 166"/>
                                <a:gd name="T21" fmla="*/ 129 h 205"/>
                                <a:gd name="T22" fmla="*/ 96 w 166"/>
                                <a:gd name="T23" fmla="*/ 123 h 205"/>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166" h="205">
                                  <a:moveTo>
                                    <a:pt x="96" y="0"/>
                                  </a:moveTo>
                                  <a:lnTo>
                                    <a:pt x="76" y="3"/>
                                  </a:lnTo>
                                  <a:lnTo>
                                    <a:pt x="58" y="9"/>
                                  </a:lnTo>
                                  <a:lnTo>
                                    <a:pt x="43" y="21"/>
                                  </a:lnTo>
                                  <a:lnTo>
                                    <a:pt x="31" y="37"/>
                                  </a:lnTo>
                                  <a:lnTo>
                                    <a:pt x="62" y="37"/>
                                  </a:lnTo>
                                  <a:lnTo>
                                    <a:pt x="65" y="34"/>
                                  </a:lnTo>
                                  <a:lnTo>
                                    <a:pt x="91" y="29"/>
                                  </a:lnTo>
                                  <a:lnTo>
                                    <a:pt x="154" y="29"/>
                                  </a:lnTo>
                                  <a:lnTo>
                                    <a:pt x="150" y="21"/>
                                  </a:lnTo>
                                  <a:lnTo>
                                    <a:pt x="129" y="6"/>
                                  </a:lnTo>
                                  <a:lnTo>
                                    <a:pt x="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7" name="Group 36"/>
                        <wpg:cNvGrpSpPr>
                          <a:grpSpLocks/>
                        </wpg:cNvGrpSpPr>
                        <wpg:grpSpPr bwMode="auto">
                          <a:xfrm>
                            <a:off x="1" y="0"/>
                            <a:ext cx="257" cy="328"/>
                            <a:chOff x="1" y="0"/>
                            <a:chExt cx="257" cy="328"/>
                          </a:xfrm>
                        </wpg:grpSpPr>
                        <wps:wsp>
                          <wps:cNvPr id="188" name="Freeform 39"/>
                          <wps:cNvSpPr>
                            <a:spLocks/>
                          </wps:cNvSpPr>
                          <wps:spPr bwMode="auto">
                            <a:xfrm>
                              <a:off x="1" y="0"/>
                              <a:ext cx="257" cy="328"/>
                            </a:xfrm>
                            <a:custGeom>
                              <a:avLst/>
                              <a:gdLst>
                                <a:gd name="T0" fmla="*/ 128 w 257"/>
                                <a:gd name="T1" fmla="*/ 0 h 328"/>
                                <a:gd name="T2" fmla="*/ 0 w 257"/>
                                <a:gd name="T3" fmla="*/ 328 h 328"/>
                                <a:gd name="T4" fmla="*/ 38 w 257"/>
                                <a:gd name="T5" fmla="*/ 328 h 328"/>
                                <a:gd name="T6" fmla="*/ 69 w 257"/>
                                <a:gd name="T7" fmla="*/ 245 h 328"/>
                                <a:gd name="T8" fmla="*/ 224 w 257"/>
                                <a:gd name="T9" fmla="*/ 245 h 328"/>
                                <a:gd name="T10" fmla="*/ 211 w 257"/>
                                <a:gd name="T11" fmla="*/ 214 h 328"/>
                                <a:gd name="T12" fmla="*/ 80 w 257"/>
                                <a:gd name="T13" fmla="*/ 214 h 328"/>
                                <a:gd name="T14" fmla="*/ 128 w 257"/>
                                <a:gd name="T15" fmla="*/ 85 h 328"/>
                                <a:gd name="T16" fmla="*/ 161 w 257"/>
                                <a:gd name="T17" fmla="*/ 85 h 328"/>
                                <a:gd name="T18" fmla="*/ 128 w 257"/>
                                <a:gd name="T19" fmla="*/ 0 h 328"/>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57" h="328">
                                  <a:moveTo>
                                    <a:pt x="128" y="0"/>
                                  </a:moveTo>
                                  <a:lnTo>
                                    <a:pt x="0" y="328"/>
                                  </a:lnTo>
                                  <a:lnTo>
                                    <a:pt x="38" y="328"/>
                                  </a:lnTo>
                                  <a:lnTo>
                                    <a:pt x="69" y="245"/>
                                  </a:lnTo>
                                  <a:lnTo>
                                    <a:pt x="224" y="245"/>
                                  </a:lnTo>
                                  <a:lnTo>
                                    <a:pt x="211" y="214"/>
                                  </a:lnTo>
                                  <a:lnTo>
                                    <a:pt x="80" y="214"/>
                                  </a:lnTo>
                                  <a:lnTo>
                                    <a:pt x="128" y="85"/>
                                  </a:lnTo>
                                  <a:lnTo>
                                    <a:pt x="161" y="85"/>
                                  </a:lnTo>
                                  <a:lnTo>
                                    <a:pt x="1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38"/>
                          <wps:cNvSpPr>
                            <a:spLocks/>
                          </wps:cNvSpPr>
                          <wps:spPr bwMode="auto">
                            <a:xfrm>
                              <a:off x="1" y="0"/>
                              <a:ext cx="257" cy="328"/>
                            </a:xfrm>
                            <a:custGeom>
                              <a:avLst/>
                              <a:gdLst>
                                <a:gd name="T0" fmla="*/ 224 w 257"/>
                                <a:gd name="T1" fmla="*/ 245 h 328"/>
                                <a:gd name="T2" fmla="*/ 185 w 257"/>
                                <a:gd name="T3" fmla="*/ 245 h 328"/>
                                <a:gd name="T4" fmla="*/ 215 w 257"/>
                                <a:gd name="T5" fmla="*/ 328 h 328"/>
                                <a:gd name="T6" fmla="*/ 256 w 257"/>
                                <a:gd name="T7" fmla="*/ 328 h 328"/>
                                <a:gd name="T8" fmla="*/ 224 w 257"/>
                                <a:gd name="T9" fmla="*/ 245 h 32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7" h="328">
                                  <a:moveTo>
                                    <a:pt x="224" y="245"/>
                                  </a:moveTo>
                                  <a:lnTo>
                                    <a:pt x="185" y="245"/>
                                  </a:lnTo>
                                  <a:lnTo>
                                    <a:pt x="215" y="328"/>
                                  </a:lnTo>
                                  <a:lnTo>
                                    <a:pt x="256" y="328"/>
                                  </a:lnTo>
                                  <a:lnTo>
                                    <a:pt x="224" y="2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37"/>
                          <wps:cNvSpPr>
                            <a:spLocks/>
                          </wps:cNvSpPr>
                          <wps:spPr bwMode="auto">
                            <a:xfrm>
                              <a:off x="1" y="0"/>
                              <a:ext cx="257" cy="328"/>
                            </a:xfrm>
                            <a:custGeom>
                              <a:avLst/>
                              <a:gdLst>
                                <a:gd name="T0" fmla="*/ 161 w 257"/>
                                <a:gd name="T1" fmla="*/ 85 h 328"/>
                                <a:gd name="T2" fmla="*/ 128 w 257"/>
                                <a:gd name="T3" fmla="*/ 85 h 328"/>
                                <a:gd name="T4" fmla="*/ 174 w 257"/>
                                <a:gd name="T5" fmla="*/ 214 h 328"/>
                                <a:gd name="T6" fmla="*/ 211 w 257"/>
                                <a:gd name="T7" fmla="*/ 214 h 328"/>
                                <a:gd name="T8" fmla="*/ 161 w 257"/>
                                <a:gd name="T9" fmla="*/ 85 h 32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7" h="328">
                                  <a:moveTo>
                                    <a:pt x="161" y="85"/>
                                  </a:moveTo>
                                  <a:lnTo>
                                    <a:pt x="128" y="85"/>
                                  </a:lnTo>
                                  <a:lnTo>
                                    <a:pt x="174" y="214"/>
                                  </a:lnTo>
                                  <a:lnTo>
                                    <a:pt x="211" y="214"/>
                                  </a:lnTo>
                                  <a:lnTo>
                                    <a:pt x="161" y="8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FD72388" id="Group 35" o:spid="_x0000_s1026" style="width:106.2pt;height:39.8pt;mso-position-horizontal-relative:char;mso-position-vertical-relative:line" coordsize="2124,7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">
                <v:group id="Group 109" o:spid="_x0000_s1027" style="position:absolute;top:454;width:222;height:271" coordorigin=",454" coordsize="222,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111" o:spid="_x0000_s1028" style="position:absolute;top:454;width:222;height:271;visibility:visible;mso-wrap-style:square;v-text-anchor:top" coordsize="222,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v7AMQA&#10;AADbAAAADwAAAGRycy9kb3ducmV2LnhtbESPQU8CMRSE7yb+h+aRcJMugmhWChESjbdFNHJ9tM/d&#10;jdvXpi2w/ntKYsJxMjPfZObL3nbiSCG2jhWMRwUIYu1My7WCr8/XuycQMSEb7ByTgj+KsFzc3syx&#10;NO7EH3TcplpkCMcSFTQp+VLKqBuyGEfOE2fvxwWLKctQSxPwlOG2k/dFMZMWW84LDXpaN6R/twer&#10;4PF7U9UruZvOeh30W7X3U189KDUc9C/PIBL16Rr+b78bBZMJXL7kHyAX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r+wDEAAAA2wAAAA8AAAAAAAAAAAAAAAAAmAIAAGRycy9k&#10;b3ducmV2LnhtbFBLBQYAAAAABAAEAPUAAACJAwAAAAA=&#10;" path="m37,l,,,169r8,45l30,246r35,19l113,271r46,-7l193,245r3,-4l113,241,81,236,57,222,42,200,37,169,37,xe" fillcolor="black" stroked="f">
                    <v:path arrowok="t" o:connecttype="custom" o:connectlocs="37,454;0,454;0,623;8,668;30,700;65,719;113,725;159,718;193,699;196,695;113,695;81,690;57,676;42,654;37,623;37,454" o:connectangles="0,0,0,0,0,0,0,0,0,0,0,0,0,0,0,0"/>
                  </v:shape>
                  <v:shape id="Freeform 110" o:spid="_x0000_s1029" style="position:absolute;top:454;width:222;height:271;visibility:visible;mso-wrap-style:square;v-text-anchor:top" coordsize="222,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7G78QA&#10;AADbAAAADwAAAGRycy9kb3ducmV2LnhtbESPT08CMRTE7yZ8h+aRcJMu8kezUoiQSLwtotHrs33u&#10;bti+Nm2F5dtbExOOk5n5TWa57m0nThRi61jBZFyAINbOtFwreH97vn0AEROywc4xKbhQhPVqcLPE&#10;0rgzv9LpkGqRIRxLVNCk5Espo27IYhw7T5y9bxcspixDLU3Ac4bbTt4VxUJabDkvNOhp25A+Hn6s&#10;gvuPfVVv5Ods0eugd9WXn/lqrtRo2D89gkjUp2v4v/1iFEzn8Pcl/w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Oxu/EAAAA2wAAAA8AAAAAAAAAAAAAAAAAmAIAAGRycy9k&#10;b3ducmV2LnhtbFBLBQYAAAAABAAEAPUAAACJAwAAAAA=&#10;" path="m222,l185,r,169l180,200r-14,22l144,236r-31,5l196,241r18,-28l222,169,222,xe" fillcolor="black" stroked="f">
                    <v:path arrowok="t" o:connecttype="custom" o:connectlocs="222,454;185,454;185,623;180,654;166,676;144,690;113,695;196,695;214,667;222,623;222,454" o:connectangles="0,0,0,0,0,0,0,0,0,0,0"/>
                  </v:shape>
                </v:group>
                <v:group id="Group 105" o:spid="_x0000_s1030" style="position:absolute;left:244;top:522;width:166;height:196" coordorigin="244,522" coordsize="166,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108" o:spid="_x0000_s1031" style="position:absolute;left:244;top:522;width:166;height:196;visibility:visible;mso-wrap-style:square;v-text-anchor:top" coordsize="166,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nkcMA&#10;AADbAAAADwAAAGRycy9kb3ducmV2LnhtbESPQWvCQBSE70L/w/IK3nRTpVLTbKQUlEDrwbS9P7Kv&#10;SWj2bchu4vrv3YLgcZiZb5hsF0wnJhpca1nB0zIBQVxZ3XKt4Ptrv3gB4Tyyxs4yKbiQg13+MMsw&#10;1fbMJ5pKX4sIYZeigsb7PpXSVQ0ZdEvbE0fv1w4GfZRDLfWA5wg3nVwlyUYabDkuNNjTe0PVXzka&#10;Bd0hlGFat9P24+c4js/us+DCKTV/DG+vIDwFfw/f2oVWsN7C/5f4A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YnkcMAAADbAAAADwAAAAAAAAAAAAAAAACYAgAAZHJzL2Rv&#10;d25yZXYueG1sUEsFBgAAAAAEAAQA9QAAAIgDAAAAAA==&#10;" path="m31,5l,5,,196r33,l33,88,36,64,47,45,62,35r-31,l31,5xe" fillcolor="black" stroked="f">
                    <v:path arrowok="t" o:connecttype="custom" o:connectlocs="31,527;0,527;0,718;33,718;33,610;36,586;47,567;62,557;31,557;31,527" o:connectangles="0,0,0,0,0,0,0,0,0,0"/>
                  </v:shape>
                  <v:shape id="Freeform 107" o:spid="_x0000_s1032" style="position:absolute;left:244;top:522;width:166;height:196;visibility:visible;mso-wrap-style:square;v-text-anchor:top" coordsize="166,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ZY6sMA&#10;AADbAAAADwAAAGRycy9kb3ducmV2LnhtbESPQWvCQBSE74L/YXmCN92oVdrUVURQAq0H0/b+yL4m&#10;odm3IbuJ67/vFgoeh5n5htnug2nEQJ2rLStYzBMQxIXVNZcKPj9Os2cQziNrbCyTgjs52O/Goy2m&#10;2t74SkPuSxEh7FJUUHnfplK6oiKDbm5b4uh9286gj7Irpe7wFuGmkcsk2UiDNceFCls6VlT85L1R&#10;0JxDHoZVPby8fV36fu3eM86cUtNJOLyC8BT8I/zfzrSCpwX8fY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ZY6sMAAADbAAAADwAAAAAAAAAAAAAAAACYAgAAZHJzL2Rv&#10;d25yZXYueG1sUEsFBgAAAAAEAAQA9QAAAIgDAAAAAA==&#10;" path="m155,28r-63,l109,31r13,8l130,51r3,16l133,196r32,l165,70,162,42,155,28xe" fillcolor="black" stroked="f">
                    <v:path arrowok="t" o:connecttype="custom" o:connectlocs="155,550;92,550;109,553;122,561;130,573;133,589;133,718;165,718;165,592;162,564;155,550" o:connectangles="0,0,0,0,0,0,0,0,0,0,0"/>
                  </v:shape>
                  <v:shape id="Freeform 106" o:spid="_x0000_s1033" style="position:absolute;left:244;top:522;width:166;height:196;visibility:visible;mso-wrap-style:square;v-text-anchor:top" coordsize="166,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hjBsMA&#10;AADbAAAADwAAAGRycy9kb3ducmV2LnhtbESPQWvCQBSE70L/w/IKvTWbaltqdJUiVALqoaneH9nX&#10;JDT7NmQ3cf33XUHwOMzMN8xyHUwrRupdY1nBS5KCIC6tbrhScPz5ev4A4TyyxtYyKbiQg/XqYbLE&#10;TNszf9NY+EpECLsMFdTed5mUrqzJoEtsRxy9X9sb9FH2ldQ9niPctHKapu/SYMNxocaONjWVf8Vg&#10;FLTbUIRx1ozz3ekwDG9un3PulHp6DJ8LEJ6Cv4dv7VwreJ3B9Uv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hjBsMAAADbAAAADwAAAAAAAAAAAAAAAACYAgAAZHJzL2Rv&#10;d25yZXYueG1sUEsFBgAAAAAEAAQA9QAAAIgDAAAAAA==&#10;" path="m97,l76,2,59,9,44,20,32,35r30,l66,33,92,28r63,l151,20,129,5,97,xe" fillcolor="black" stroked="f">
                    <v:path arrowok="t" o:connecttype="custom" o:connectlocs="97,522;76,524;59,531;44,542;32,557;62,557;66,555;92,550;155,550;151,542;129,527;97,522" o:connectangles="0,0,0,0,0,0,0,0,0,0,0,0"/>
                  </v:shape>
                </v:group>
                <v:group id="Group 103" o:spid="_x0000_s1034" style="position:absolute;left:437;top:473;width:33;height:2" coordorigin="437,473" coordsize="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Freeform 104" o:spid="_x0000_s1035" style="position:absolute;left:437;top:473;width:33;height:2;visibility:visible;mso-wrap-style:square;v-text-anchor:top" coordsize="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au8IA&#10;AADbAAAADwAAAGRycy9kb3ducmV2LnhtbESP3YrCMBSE7xd8h3AE79ZUkd1SjSKKICwI/uHtoTm2&#10;1eSkNKl2394sCHs5zMw3zGzRWSMe1PjKsYLRMAFBnDtdcaHgdNx8piB8QNZoHJOCX/KwmPc+Zphp&#10;9+Q9PQ6hEBHCPkMFZQh1JqXPS7Loh64mjt7VNRZDlE0hdYPPCLdGjpPkS1qsOC6UWNOqpPx+aK2C&#10;XXpZe/tj2ltFNqf2bk5Je1Zq0O+WUxCBuvAffre3WsHkG/6+xB8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Utq7wgAAANsAAAAPAAAAAAAAAAAAAAAAAJgCAABkcnMvZG93&#10;bnJldi54bWxQSwUGAAAAAAQABAD1AAAAhwMAAAAA&#10;" path="m,l33,e" filled="f" strokeweight=".68017mm">
                    <v:path arrowok="t" o:connecttype="custom" o:connectlocs="0,0;33,0" o:connectangles="0,0"/>
                  </v:shape>
                </v:group>
                <v:group id="Group 101" o:spid="_x0000_s1036" style="position:absolute;left:454;top:527;width:2;height:192" coordorigin="454,527" coordsize="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102" o:spid="_x0000_s1037" style="position:absolute;left:454;top:527;width:2;height:192;visibility:visible;mso-wrap-style:square;v-text-anchor:top" coordsize="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7xMMEA&#10;AADbAAAADwAAAGRycy9kb3ducmV2LnhtbERPu2rDMBTdC/kHcQPdGjmBGuNENiEPKKVLEw8Zb6wb&#10;28S6MpISu39fDYWOh/PelJPpxZOc7ywrWC4SEMS11R03Cqrz8S0D4QOyxt4yKfghD2Uxe9lgru3I&#10;3/Q8hUbEEPY5KmhDGHIpfd2SQb+wA3HkbtYZDBG6RmqHYww3vVwlSSoNdhwbWhxo11J9Pz2MgsPU&#10;V1+7feau+5ou/nN1P4zvlVKv82m7BhFoCv/iP/eHVpDG9fF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e8TDBAAAA2wAAAA8AAAAAAAAAAAAAAAAAmAIAAGRycy9kb3du&#10;cmV2LnhtbFBLBQYAAAAABAAEAPUAAACGAwAAAAA=&#10;" path="m,l,191e" filled="f" strokeweight=".57892mm">
                    <v:path arrowok="t" o:connecttype="custom" o:connectlocs="0,527;0,718" o:connectangles="0,0"/>
                  </v:shape>
                </v:group>
                <v:group id="Group 98" o:spid="_x0000_s1038" style="position:absolute;left:486;top:527;width:183;height:192" coordorigin="486,527" coordsize="183,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Freeform 100" o:spid="_x0000_s1039" style="position:absolute;left:486;top:527;width:183;height:192;visibility:visible;mso-wrap-style:square;v-text-anchor:top" coordsize="18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1SqMUA&#10;AADbAAAADwAAAGRycy9kb3ducmV2LnhtbESPQWvCQBSE74X+h+UJXopuqjQ0qZtQKoIXD7WFXh/Z&#10;Z5K6+zZkVxP99W6h4HGYmW+YVTlaI87U+9axgud5AoK4crrlWsH312b2CsIHZI3GMSm4kIeyeHxY&#10;Ya7dwJ903odaRAj7HBU0IXS5lL5qyKKfu444egfXWwxR9rXUPQ4Rbo1cJEkqLbYcFxrs6KOh6rg/&#10;WQXLp2sWBrOu0l+DL236k/nlaafUdDK+v4EINIZ7+L+91QrSBfx9iT9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VKoxQAAANsAAAAPAAAAAAAAAAAAAAAAAJgCAABkcnMv&#10;ZG93bnJldi54bWxQSwUGAAAAAAQABAD1AAAAigMAAAAA&#10;" path="m37,l,,75,191r35,l122,160r-29,l37,xe" fillcolor="black" stroked="f">
                    <v:path arrowok="t" o:connecttype="custom" o:connectlocs="37,527;0,527;75,718;110,718;122,687;93,687;37,527" o:connectangles="0,0,0,0,0,0,0"/>
                  </v:shape>
                  <v:shape id="Freeform 99" o:spid="_x0000_s1040" style="position:absolute;left:486;top:527;width:183;height:192;visibility:visible;mso-wrap-style:square;v-text-anchor:top" coordsize="18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3M8QA&#10;AADbAAAADwAAAGRycy9kb3ducmV2LnhtbESPQWvCQBSE70L/w/IKXkQ3NRg0dZXSUvDiQS30+si+&#10;JtHdtyG7mtRf7wqCx2FmvmGW694acaHW144VvE0SEMSF0zWXCn4O3+M5CB+QNRrHpOCfPKxXL4Ml&#10;5tp1vKPLPpQiQtjnqKAKocml9EVFFv3ENcTR+3OtxRBlW0rdYhfh1shpkmTSYs1xocKGPisqTvuz&#10;VZCOrovQma8iOxqc1dnvwqfnrVLD1/7jHUSgPjzDj/ZGK8hSuH+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9zPEAAAA2wAAAA8AAAAAAAAAAAAAAAAAmAIAAGRycy9k&#10;b3ducmV2LnhtbFBLBQYAAAAABAAEAPUAAACJAwAAAAA=&#10;" path="m183,l148,,94,160r28,l183,xe" fillcolor="black" stroked="f">
                    <v:path arrowok="t" o:connecttype="custom" o:connectlocs="183,527;148,527;94,687;122,687;183,527" o:connectangles="0,0,0,0,0"/>
                  </v:shape>
                </v:group>
                <v:group id="Group 94" o:spid="_x0000_s1041" style="position:absolute;left:665;top:522;width:185;height:201" coordorigin="665,522" coordsize="185,2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Freeform 97" o:spid="_x0000_s1042" style="position:absolute;left:665;top:522;width:185;height:201;visibility:visible;mso-wrap-style:square;v-text-anchor:top" coordsize="185,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ybd8IA&#10;AADcAAAADwAAAGRycy9kb3ducmV2LnhtbERPTUsDMRC9C/6HMII3m1iw6LZpKYKlPXiwCl6HzTTZ&#10;7mayJml36683guBtHu9zFqvRd+JMMTWBNdxPFAjiOpiGrYaP95e7RxApIxvsApOGCyVYLa+vFliZ&#10;MPAbnffZihLCqUINLue+kjLVjjymSeiJC3cI0WMuMFppIg4l3HdyqtRMemy4NDjs6dlR3e5PXgN9&#10;b46vQ9xl+9XWzs4+1al9UFrf3ozrOYhMY/4X/7m3psyfPsHvM+UC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PJt3wgAAANwAAAAPAAAAAAAAAAAAAAAAAJgCAABkcnMvZG93&#10;bnJldi54bWxQSwUGAAAAAAQABAD1AAAAhwMAAAAA&#10;" path="m94,l56,8,26,29,7,60,,100r7,40l25,172r29,21l96,201r31,-4l152,184r10,-11l97,173,69,168,49,154,38,134,35,110r149,l182,82,35,82,40,61,51,44,69,32,92,28r64,l138,11,94,xe" fillcolor="black" stroked="f">
                    <v:path arrowok="t" o:connecttype="custom" o:connectlocs="94,522;56,530;26,551;7,582;0,622;7,662;25,694;54,715;96,723;127,719;152,706;162,695;97,695;69,690;49,676;38,656;35,632;184,632;182,604;35,604;40,583;51,566;69,554;92,550;156,550;138,533;94,522" o:connectangles="0,0,0,0,0,0,0,0,0,0,0,0,0,0,0,0,0,0,0,0,0,0,0,0,0,0,0"/>
                  </v:shape>
                  <v:shape id="Freeform 96" o:spid="_x0000_s1043" style="position:absolute;left:665;top:522;width:185;height:201;visibility:visible;mso-wrap-style:square;v-text-anchor:top" coordsize="185,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N8QA&#10;AADcAAAADwAAAGRycy9kb3ducmV2LnhtbESPQUsDMRCF74L/IYzgzSYqFlmbliIoevBgFbwOmzHZ&#10;7mayJml39dc7B8HbDO/Ne9+sNnMc1JFy6RJbuFwYUMRtch17C+9vDxe3oEpFdjgkJgvfVGCzPj1Z&#10;YePSxK903FWvJIRLgxZCrWOjdWkDRSyLNBKL9plyxCpr9tplnCQ8DvrKmKWO2LE0BBzpPlDb7w7R&#10;Av087l+m/Fz9V98Gv/wwh/7GWHt+Nm/vQFWa67/57/rJCf614MszMoF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fpDfEAAAA3AAAAA8AAAAAAAAAAAAAAAAAmAIAAGRycy9k&#10;b3ducmV2LnhtbFBLBQYAAAAABAAEAPUAAACJAwAAAAA=&#10;" path="m181,136r-32,l142,152r-11,12l116,171r-19,2l162,173r8,-9l181,136xe" fillcolor="black" stroked="f">
                    <v:path arrowok="t" o:connecttype="custom" o:connectlocs="181,658;149,658;142,674;131,686;116,693;97,695;162,695;170,686;181,658" o:connectangles="0,0,0,0,0,0,0,0,0"/>
                  </v:shape>
                  <v:shape id="Freeform 95" o:spid="_x0000_s1044" style="position:absolute;left:665;top:522;width:185;height:201;visibility:visible;mso-wrap-style:square;v-text-anchor:top" coordsize="185,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MBrMIA&#10;AADcAAAADwAAAGRycy9kb3ducmV2LnhtbERPTUsDMRC9C/6HMEJvblKLRdamRQTFHjzYFrwOmzFZ&#10;dzNZk7S79dcbQfA2j/c5q83ke3GimNrAGuaVAkHcBNOy1XDYP13fgUgZ2WAfmDScKcFmfXmxwtqE&#10;kd/otMtWlBBONWpwOQ+1lKlx5DFVYSAu3EeIHnOB0UoTcSzhvpc3Si2lx5ZLg8OBHh013e7oNdD3&#10;8+frGLfZfnWNs8t3dexuldazq+nhHkSmKf+L/9wvpsxfzOH3mXK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kwGswgAAANwAAAAPAAAAAAAAAAAAAAAAAJgCAABkcnMvZG93&#10;bnJldi54bWxQSwUGAAAAAAQABAD1AAAAhwMAAAAA&#10;" path="m156,28r-64,l114,32r18,12l144,61r5,21l182,82r-1,-9l166,38,156,28xe" fillcolor="black" stroked="f">
                    <v:path arrowok="t" o:connecttype="custom" o:connectlocs="156,550;92,550;114,554;132,566;144,583;149,604;182,604;181,595;166,560;156,550" o:connectangles="0,0,0,0,0,0,0,0,0,0"/>
                  </v:shape>
                </v:group>
                <v:group id="Group 91" o:spid="_x0000_s1045" style="position:absolute;left:874;top:522;width:106;height:196" coordorigin="874,522" coordsize="106,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Freeform 93" o:spid="_x0000_s1046" style="position:absolute;left:874;top:522;width:106;height:196;visibility:visible;mso-wrap-style:square;v-text-anchor:top" coordsize="106,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NrZMEA&#10;AADcAAAADwAAAGRycy9kb3ducmV2LnhtbERP32vCMBB+H/g/hBP2NlMV1lGNMoSCTwOrCHs7mrMt&#10;ay4lSdvsv18Gg73dx/fz9sdoejGR851lBetVBoK4trrjRsHtWr68gfABWWNvmRR8k4fjYfG0x0Lb&#10;mS80VaERKYR9gQraEIZCSl+3ZNCv7ECcuId1BkOCrpHa4ZzCTS83WfYqDXacGloc6NRS/VWNRsFl&#10;k+dlJksXYx/un6eP8V7HUannZXzfgQgUw7/4z33Waf52C7/PpAvk4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Ta2TBAAAA3AAAAA8AAAAAAAAAAAAAAAAAmAIAAGRycy9kb3du&#10;cmV2LnhtbFBLBQYAAAAABAAEAPUAAACGAwAAAAA=&#10;" path="m31,5l,5,,196r33,l33,111,37,79,49,54,62,45r-31,l31,5xe" fillcolor="black" stroked="f">
                    <v:path arrowok="t" o:connecttype="custom" o:connectlocs="31,527;0,527;0,718;33,718;33,633;37,601;49,576;62,567;31,567;31,527" o:connectangles="0,0,0,0,0,0,0,0,0,0"/>
                  </v:shape>
                  <v:shape id="Freeform 92" o:spid="_x0000_s1047" style="position:absolute;left:874;top:522;width:106;height:196;visibility:visible;mso-wrap-style:square;v-text-anchor:top" coordsize="106,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zEMIA&#10;AADcAAAADwAAAGRycy9kb3ducmV2LnhtbERPTWvDMAy9F/YfjAa7tc66sZS0bhmFwE6DdiXQm4jV&#10;JDSWg+0k3r+fB4Pd9Hif2h2i6cVEzneWFTyvMhDEtdUdNwouX+VyA8IHZI29ZVLwTR4O+4fFDgtt&#10;Zz7RdA6NSCHsC1TQhjAUUvq6JYN+ZQfixN2sMxgSdI3UDucUbnq5zrI3abDj1NDiQMeW6vt5NApO&#10;6zwvM1m6GPtQXY+fY1XHUamnx/i+BREohn/xn/tDp/kvr/D7TLp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evMQwgAAANwAAAAPAAAAAAAAAAAAAAAAAJgCAABkcnMvZG93&#10;bnJldi54bWxQSwUGAAAAAAQABAD1AAAAhwMAAAAA&#10;" path="m105,l81,2,61,11,45,25,32,45r30,l72,39r33,-5l105,xe" fillcolor="black" stroked="f">
                    <v:path arrowok="t" o:connecttype="custom" o:connectlocs="105,522;81,524;61,533;45,547;32,567;62,567;72,561;105,556;105,522" o:connectangles="0,0,0,0,0,0,0,0,0"/>
                  </v:shape>
                </v:group>
                <v:group id="Group 87" o:spid="_x0000_s1048" style="position:absolute;left:991;top:522;width:170;height:201" coordorigin="991,522" coordsize="170,2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90" o:spid="_x0000_s1049" style="position:absolute;left:991;top:522;width:170;height:201;visibility:visible;mso-wrap-style:square;v-text-anchor:top" coordsize="170,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QJPMIA&#10;AADcAAAADwAAAGRycy9kb3ducmV2LnhtbERPTWvCQBC9C/6HZQQvohsrpG3qJkih4NWotMcxO01S&#10;s7MhuzVJf323UPA2j/c522wwjbhR52rLCtarCARxYXXNpYLT8W35BMJ5ZI2NZVIwkoMsnU62mGjb&#10;84FuuS9FCGGXoILK+zaR0hUVGXQr2xIH7tN2Bn2AXSl1h30IN418iKJYGqw5NFTY0mtFxTX/Ngre&#10;H8fo6/nn3B55beJLf7ILpg+l5rNh9wLC0+Dv4n/3Xof5mxj+ngkX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5Ak8wgAAANwAAAAPAAAAAAAAAAAAAAAAAJgCAABkcnMvZG93&#10;bnJldi54bWxQSwUGAAAAAAQABAD1AAAAhwMAAAAA&#10;" path="m33,136l,136r8,30l26,186r27,11l85,201r30,-3l142,188r16,-15l87,173,67,171,50,165,38,154,33,136xe" fillcolor="black" stroked="f">
                    <v:path arrowok="t" o:connecttype="custom" o:connectlocs="33,658;0,658;8,688;26,708;53,719;85,723;115,720;142,710;158,695;87,695;67,693;50,687;38,676;33,658" o:connectangles="0,0,0,0,0,0,0,0,0,0,0,0,0,0"/>
                  </v:shape>
                  <v:shape id="Freeform 89" o:spid="_x0000_s1050" style="position:absolute;left:991;top:522;width:170;height:201;visibility:visible;mso-wrap-style:square;v-text-anchor:top" coordsize="170,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isp8EA&#10;AADcAAAADwAAAGRycy9kb3ducmV2LnhtbERPS4vCMBC+C/6HMMJeRFNd8FGNIgvCXtcHehybsa02&#10;k9JkbfXXG0HwNh/fc+bLxhTiRpXLLSsY9CMQxInVOacKdtt1bwLCeWSNhWVScCcHy0W7NcdY25r/&#10;6LbxqQgh7GJUkHlfxlK6JCODrm9L4sCdbWXQB1ilUldYh3BTyGEUjaTBnENDhiX9ZJRcN/9GwWF8&#10;jy7Tx77c8sCMTvXOdpmOSn11mtUMhKfGf8Rv968O87/H8HomXC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orKfBAAAA3AAAAA8AAAAAAAAAAAAAAAAAmAIAAGRycy9kb3du&#10;cmV2LnhtbFBLBQYAAAAABAAEAPUAAACGAwAAAAA=&#10;" path="m79,l53,3,29,13,11,30,4,55r6,23l25,93r21,10l70,109r24,5l115,120r14,10l135,144r-5,15l118,168r-15,4l87,173r71,l162,169r8,-29l164,117,149,102,128,92,104,86,81,81,60,75,45,66,39,53,43,41,53,33,67,29,82,28r68,l135,13,110,3,79,xe" fillcolor="black" stroked="f">
                    <v:path arrowok="t" o:connecttype="custom" o:connectlocs="79,522;53,525;29,535;11,552;4,577;10,600;25,615;46,625;70,631;94,636;115,642;129,652;135,666;130,681;118,690;103,694;87,695;158,695;162,691;170,662;164,639;149,624;128,614;104,608;81,603;60,597;45,588;39,575;43,563;53,555;67,551;82,550;150,550;135,535;110,525;79,522" o:connectangles="0,0,0,0,0,0,0,0,0,0,0,0,0,0,0,0,0,0,0,0,0,0,0,0,0,0,0,0,0,0,0,0,0,0,0,0"/>
                  </v:shape>
                  <v:shape id="Freeform 88" o:spid="_x0000_s1051" style="position:absolute;left:991;top:522;width:170;height:201;visibility:visible;mso-wrap-style:square;v-text-anchor:top" coordsize="170,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c41cUA&#10;AADcAAAADwAAAGRycy9kb3ducmV2LnhtbESPzWvCQBDF7wX/h2WEXopubMGP6CqlUPDqF3ocs2OS&#10;NjsbslsT+9c7B8HbDO/Ne79ZrDpXqSs1ofRsYDRMQBFn3pacG9jvvgdTUCEiW6w8k4EbBVgtey8L&#10;TK1veUPXbcyVhHBI0UARY51qHbKCHIahr4lFu/jGYZS1ybVtsJVwV+n3JBlrhyVLQ4E1fRWU/W7/&#10;nIHj5Jb8zP4P9Y5Hbnxu9/6N6WTMa7/7nIOK1MWn+XG9toL/IbTyjEy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NzjVxQAAANwAAAAPAAAAAAAAAAAAAAAAAJgCAABkcnMv&#10;ZG93bnJldi54bWxQSwUGAAAAAAQABAD1AAAAigMAAAAA&#10;" path="m150,28r-68,l98,30r14,5l123,45r5,15l161,60,153,31r-3,-3xe" fillcolor="black" stroked="f">
                    <v:path arrowok="t" o:connecttype="custom" o:connectlocs="150,550;82,550;98,552;112,557;123,567;128,582;161,582;153,553;150,550" o:connectangles="0,0,0,0,0,0,0,0,0"/>
                  </v:shape>
                </v:group>
                <v:group id="Group 85" o:spid="_x0000_s1052" style="position:absolute;left:1184;top:473;width:33;height:2" coordorigin="1184,473" coordsize="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Freeform 86" o:spid="_x0000_s1053" style="position:absolute;left:1184;top:473;width:33;height:2;visibility:visible;mso-wrap-style:square;v-text-anchor:top" coordsize="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SYMQA&#10;AADcAAAADwAAAGRycy9kb3ducmV2LnhtbESPT2vDMAzF74V9B6PBbq2zMUrJ6oSxMSgUCv3HriLW&#10;kqy2HGKnTb99dSj0JvGe3vtpWY7eqTP1sQ1s4HWWgSKugm25NnDY/0wXoGJCtugCk4ErRSiLp8kS&#10;cxsuvKXzLtVKQjjmaKBJqcu1jlVDHuMsdMSi/YXeY5K1r7Xt8SLh3um3LJtrjy1LQ4MdfTVUnXaD&#10;N7BZ/H5Hv3bDf0u+ouHkDtlwNOblefz8AJVoTA/z/XplBf9d8OUZmU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JUmDEAAAA3AAAAA8AAAAAAAAAAAAAAAAAmAIAAGRycy9k&#10;b3ducmV2LnhtbFBLBQYAAAAABAAEAPUAAACJAwAAAAA=&#10;" path="m,l32,e" filled="f" strokeweight=".68017mm">
                    <v:path arrowok="t" o:connecttype="custom" o:connectlocs="0,0;32,0" o:connectangles="0,0"/>
                  </v:shape>
                </v:group>
                <v:group id="Group 83" o:spid="_x0000_s1054" style="position:absolute;left:1200;top:527;width:2;height:192" coordorigin="1200,527" coordsize="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reeform 84" o:spid="_x0000_s1055" style="position:absolute;left:1200;top:527;width:2;height:192;visibility:visible;mso-wrap-style:square;v-text-anchor:top" coordsize="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11TsAA&#10;AADcAAAADwAAAGRycy9kb3ducmV2LnhtbERPTYvCMBC9C/sfwgjeNLXKIl1TWRbEPWrXi7ehGdvS&#10;ZhKaWLv/3giCt3m8z9nuRtOJgXrfWFawXCQgiEurG64UnP/28w0IH5A1dpZJwT952OUfky1m2t75&#10;REMRKhFD2GeooA7BZVL6siaDfmEdceSutjcYIuwrqXu8x3DTyTRJPqXBhmNDjY5+airb4mYUpAd3&#10;vbnzZWhLs250Qce0Ox2Vmk3H7y8QgcbwFr/cvzrOX6/g+Uy8QO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911TsAAAADcAAAADwAAAAAAAAAAAAAAAACYAgAAZHJzL2Rvd25y&#10;ZXYueG1sUEsFBgAAAAAEAAQA9QAAAIUDAAAAAA==&#10;" path="m,l,191e" filled="f" strokeweight=".57819mm">
                    <v:path arrowok="t" o:connecttype="custom" o:connectlocs="0,527;0,718" o:connectangles="0,0"/>
                  </v:shape>
                </v:group>
                <v:group id="Group 79" o:spid="_x0000_s1056" style="position:absolute;left:1238;top:469;width:107;height:249" coordorigin="1238,469" coordsize="107,2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Freeform 82" o:spid="_x0000_s1057" style="position:absolute;left:1238;top:469;width:107;height:249;visibility:visible;mso-wrap-style:square;v-text-anchor:top" coordsize="107,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x18MIA&#10;AADcAAAADwAAAGRycy9kb3ducmV2LnhtbERPS0vDQBC+C/0Pywje7EbRtqTdlqoUi/TSx6W3ITsm&#10;wexs2B2T+O+7hYK3+fies1gNrlEdhVh7NvA0zkARF97WXBo4HTePM1BRkC02nsnAH0VYLUd3C8yt&#10;73lP3UFKlUI45migEmlzrWNRkcM49i1x4r59cCgJhlLbgH0Kd41+zrKJdlhzaqiwpfeKip/DrzOw&#10;21Dz0fWBW/c2PXOQiXyevox5uB/Wc1BCg/yLb+6tTfNfXuH6TLpA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vHXwwgAAANwAAAAPAAAAAAAAAAAAAAAAAJgCAABkcnMvZG93&#10;bnJldi54bWxQSwUGAAAAAAQABAD1AAAAhwMAAAAA&#10;" path="m67,86r-33,l34,207r3,22l45,242r15,6l82,249r25,l107,222r-36,l67,219,67,86xe" fillcolor="black" stroked="f">
                    <v:path arrowok="t" o:connecttype="custom" o:connectlocs="67,555;34,555;34,676;37,698;45,711;60,717;82,718;107,718;107,691;71,691;67,688;67,555" o:connectangles="0,0,0,0,0,0,0,0,0,0,0,0"/>
                  </v:shape>
                  <v:shape id="Freeform 81" o:spid="_x0000_s1058" style="position:absolute;left:1238;top:469;width:107;height:249;visibility:visible;mso-wrap-style:square;v-text-anchor:top" coordsize="107,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7rh8EA&#10;AADcAAAADwAAAGRycy9kb3ducmV2LnhtbERPTWvCQBC9F/wPywje6kaRtKSuUi3SIr1UvXgbstMk&#10;NDsbdqdJ+u+7QqG3ebzPWW9H16qeQmw8G1jMM1DEpbcNVwYu58P9I6goyBZbz2TghyJsN5O7NRbW&#10;D/xB/UkqlUI4FmigFukKrWNZk8M49x1x4j59cCgJhkrbgEMKd61eZlmuHTacGmrsaF9T+XX6dgbe&#10;D9S+9EPgzu0erhwkl9fL0ZjZdHx+AiU0yr/4z/1m0/xVDrdn0gV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u64fBAAAA3AAAAA8AAAAAAAAAAAAAAAAAmAIAAGRycy9kb3du&#10;cmV2LnhtbFBLBQYAAAAABAAEAPUAAACGAwAAAAA=&#10;" path="m107,58l,58,,86r107,l107,58xe" fillcolor="black" stroked="f">
                    <v:path arrowok="t" o:connecttype="custom" o:connectlocs="107,527;0,527;0,555;107,555;107,527" o:connectangles="0,0,0,0,0"/>
                  </v:shape>
                  <v:shape id="Freeform 80" o:spid="_x0000_s1059" style="position:absolute;left:1238;top:469;width:107;height:249;visibility:visible;mso-wrap-style:square;v-text-anchor:top" coordsize="107,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JOHMEA&#10;AADcAAAADwAAAGRycy9kb3ducmV2LnhtbERPS2vCQBC+F/wPywi91U1LUYmu0gfSIl58XLwN2TEJ&#10;ZmfD7jRJ/323IHibj+85y/XgGtVRiLVnA8+TDBRx4W3NpYHTcfM0BxUF2WLjmQz8UoT1avSwxNz6&#10;nvfUHaRUKYRjjgYqkTbXOhYVOYwT3xIn7uKDQ0kwlNoG7FO4a/RLlk21w5pTQ4UtfVRUXA8/zsBu&#10;Q81n1wdu3fvszEGm8nXaGvM4Ht4WoIQGuYtv7m+b5r/O4P+ZdIF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iThzBAAAA3AAAAA8AAAAAAAAAAAAAAAAAmAIAAGRycy9kb3du&#10;cmV2LnhtbFBLBQYAAAAABAAEAPUAAACGAwAAAAA=&#10;" path="m67,l34,r,58l67,58,67,xe" fillcolor="black" stroked="f">
                    <v:path arrowok="t" o:connecttype="custom" o:connectlocs="67,469;34,469;34,527;67,527;67,469" o:connectangles="0,0,0,0,0"/>
                  </v:shape>
                </v:group>
                <v:group id="Group 75" o:spid="_x0000_s1060" style="position:absolute;left:1367;top:527;width:187;height:269" coordorigin="1367,527" coordsize="187,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Freeform 78" o:spid="_x0000_s1061" style="position:absolute;left:1367;top:527;width:187;height:269;visibility:visible;mso-wrap-style:square;v-text-anchor:top" coordsize="187,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IRMcAA&#10;AADcAAAADwAAAGRycy9kb3ducmV2LnhtbERPTYvCMBC9C/6HMII3TZWuaDWKFNQ9LVg9eByasS02&#10;k9JErf/eCMLe5vE+Z7XpTC0e1LrKsoLJOAJBnFtdcaHgfNqN5iCcR9ZYWyYFL3KwWfd7K0y0ffKR&#10;HpkvRAhhl6CC0vsmkdLlJRl0Y9sQB+5qW4M+wLaQusVnCDe1nEbRTBqsODSU2FBaUn7L7kZBWmQ/&#10;6fZIXXzY/5nLZBE3dmaVGg667RKEp87/i7/uXx3mxwv4PBMu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IRMcAAAADcAAAADwAAAAAAAAAAAAAAAACYAgAAZHJzL2Rvd25y&#10;ZXYueG1sUEsFBgAAAAAEAAQA9QAAAIUDAAAAAA==&#10;" path="m20,236r,29l27,267r8,1l42,268r20,-3l77,257,89,241r,-1l32,240r-6,-2l20,236xe" fillcolor="black" stroked="f">
                    <v:path arrowok="t" o:connecttype="custom" o:connectlocs="20,763;20,792;27,794;35,795;42,795;62,792;77,784;89,768;89,767;32,767;26,765;20,763" o:connectangles="0,0,0,0,0,0,0,0,0,0,0,0"/>
                  </v:shape>
                  <v:shape id="Freeform 77" o:spid="_x0000_s1062" style="position:absolute;left:1367;top:527;width:187;height:269;visibility:visible;mso-wrap-style:square;v-text-anchor:top" coordsize="187,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EuccUA&#10;AADcAAAADwAAAGRycy9kb3ducmV2LnhtbESPQWvDMAyF74P+B6PCbqvTkoQtq1tKoN1Og2Q99Chi&#10;LQmL5RC7bfbvp8NgN4n39N6n7X52g7rRFHrPBtarBBRx423PrYHz5/HpGVSIyBYHz2TghwLsd4uH&#10;LRbW37miWx1bJSEcCjTQxTgWWoemI4dh5Udi0b785DDKOrXaTniXcDfoTZLk2mHP0tDhSGVHzXd9&#10;dQbKts7KQ0Vz+nb6cJf1Szr63BvzuJwPr6AizfHf/Hf9bgU/E3x5Rib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S5xxQAAANwAAAAPAAAAAAAAAAAAAAAAAJgCAABkcnMv&#10;ZG93bnJldi54bWxQSwUGAAAAAAQABAD1AAAAigMAAAAA&#10;" path="m37,l,,79,190,66,223r-6,11l52,240r37,l100,217r24,-61l96,156,37,xe" fillcolor="black" stroked="f">
                    <v:path arrowok="t" o:connecttype="custom" o:connectlocs="37,527;0,527;79,717;66,750;60,761;52,767;89,767;100,744;124,683;96,683;37,527" o:connectangles="0,0,0,0,0,0,0,0,0,0,0"/>
                  </v:shape>
                  <v:shape id="Freeform 76" o:spid="_x0000_s1063" style="position:absolute;left:1367;top:527;width:187;height:269;visibility:visible;mso-wrap-style:square;v-text-anchor:top" coordsize="187,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2L6sIA&#10;AADcAAAADwAAAGRycy9kb3ducmV2LnhtbERPTWuDQBC9B/oflin0lqyWGFKbVURIm1NBk0OPgztV&#10;qTsr7sbYf58tFHqbx/ucQ76YQcw0ud6ygngTgSBurO65VXA5H9d7EM4jaxwsk4IfcpBnD6sDptre&#10;uKK59q0IIexSVNB5P6ZSuqYjg25jR+LAfdnJoA9waqWe8BbCzSCfo2gnDfYcGjocqeyo+a6vRkHZ&#10;1klZVLRs398+zGf8sh3tzir19LgUryA8Lf5f/Oc+6TA/ieH3mXCBz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fYvqwgAAANwAAAAPAAAAAAAAAAAAAAAAAJgCAABkcnMvZG93&#10;bnJldi54bWxQSwUGAAAAAAQABAD1AAAAhwMAAAAA&#10;" path="m187,l152,,96,156r28,l187,xe" fillcolor="black" stroked="f">
                    <v:path arrowok="t" o:connecttype="custom" o:connectlocs="187,527;152,527;96,683;124,683;187,527" o:connectangles="0,0,0,0,0"/>
                  </v:shape>
                </v:group>
                <v:group id="Group 71" o:spid="_x0000_s1064" style="position:absolute;left:278;top:123;width:166;height:205" coordorigin="278,123" coordsize="166,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Freeform 74" o:spid="_x0000_s1065" style="position:absolute;left:278;top:123;width:166;height:205;visibility:visible;mso-wrap-style:square;v-text-anchor:top" coordsize="166,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SYwcMA&#10;AADcAAAADwAAAGRycy9kb3ducmV2LnhtbERPS4vCMBC+L/gfwgheljVV8UHXKCoq4kHQ9dDj0My2&#10;xWZSmlS7/34jCN7m43vOfNmaUtypdoVlBYN+BII4tbrgTMH1Z/c1A+E8ssbSMin4IwfLRedjjrG2&#10;Dz7T/eIzEULYxagg976KpXRpTgZd31bEgfu1tUEfYJ1JXeMjhJtSDqNoIg0WHBpyrGiTU3q7NEZB&#10;slv782S/vR0J7fSQ8Kk6NZ9K9brt6huEp9a/xS/3QYf54xE8nw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SYwcMAAADcAAAADwAAAAAAAAAAAAAAAACYAgAAZHJzL2Rv&#10;d25yZXYueG1sUEsFBgAAAAAEAAQA9QAAAIgDAAAAAA==&#10;" path="m31,5l,5,,205r33,l33,92,37,67,48,47,63,37r-32,l31,5xe" fillcolor="black" stroked="f">
                    <v:path arrowok="t" o:connecttype="custom" o:connectlocs="31,128;0,128;0,328;33,328;33,215;37,190;48,170;63,160;31,160;31,128" o:connectangles="0,0,0,0,0,0,0,0,0,0"/>
                  </v:shape>
                  <v:shape id="Freeform 73" o:spid="_x0000_s1066" style="position:absolute;left:278;top:123;width:166;height:205;visibility:visible;mso-wrap-style:square;v-text-anchor:top" coordsize="166,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0AtcIA&#10;AADcAAAADwAAAGRycy9kb3ducmV2LnhtbERPS4vCMBC+L/gfwgheljVVfNE1ioqKeBB0PfQ4NLNt&#10;sZmUJtXuv98Igrf5+J4zX7amFHeqXWFZwaAfgSBOrS44U3D92X3NQDiPrLG0TAr+yMFy0fmYY6zt&#10;g890v/hMhBB2MSrIva9iKV2ak0HXtxVx4H5tbdAHWGdS1/gI4aaUwyiaSIMFh4YcK9rklN4ujVGQ&#10;7Nb+PNlvb0dCOz0kfKpOzadSvW67+gbhqfVv8ct90GH+eAT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QC1wgAAANwAAAAPAAAAAAAAAAAAAAAAAJgCAABkcnMvZG93&#10;bnJldi54bWxQSwUGAAAAAAQABAD1AAAAhwMAAAAA&#10;" path="m155,29r-63,l109,32r13,8l130,53r3,16l133,205r33,l166,73,162,44,155,29xe" fillcolor="black" stroked="f">
                    <v:path arrowok="t" o:connecttype="custom" o:connectlocs="155,152;92,152;109,155;122,163;130,176;133,192;133,328;166,328;166,196;162,167;155,152" o:connectangles="0,0,0,0,0,0,0,0,0,0,0"/>
                  </v:shape>
                  <v:shape id="Freeform 72" o:spid="_x0000_s1067" style="position:absolute;left:278;top:123;width:166;height:205;visibility:visible;mso-wrap-style:square;v-text-anchor:top" coordsize="166,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GlLsMA&#10;AADcAAAADwAAAGRycy9kb3ducmV2LnhtbERPTWvCQBC9C/6HZQq9SN1YUEt0DVqqiAfB6CHHITtN&#10;gtnZkN1o/PfdguBtHu9zlklvanGj1lWWFUzGEQji3OqKCwWX8/bjC4TzyBpry6TgQQ6S1XCwxFjb&#10;O5/olvpChBB2MSoovW9iKV1ekkE3tg1x4H5ta9AH2BZSt3gP4aaWn1E0kwYrDg0lNvRdUn5NO6Mg&#10;2278abb7uR4I7Xyf8bE5diOl3t/69QKEp96/xE/3Xof50yn8PxMu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GlLsMAAADcAAAADwAAAAAAAAAAAAAAAACYAgAAZHJzL2Rv&#10;d25yZXYueG1sUEsFBgAAAAAEAAQA9QAAAIgDAAAAAA==&#10;" path="m97,l77,3,59,9,44,21,32,37r31,l66,34,92,29r63,l151,21,130,6,97,xe" fillcolor="black" stroked="f">
                    <v:path arrowok="t" o:connecttype="custom" o:connectlocs="97,123;77,126;59,132;44,144;32,160;63,160;66,157;92,152;155,152;151,144;130,129;97,123" o:connectangles="0,0,0,0,0,0,0,0,0,0,0,0"/>
                  </v:shape>
                </v:group>
                <v:group id="Group 64" o:spid="_x0000_s1068" style="position:absolute;left:467;top:123;width:184;height:286" coordorigin="467,123" coordsize="184,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Freeform 70" o:spid="_x0000_s1069" style="position:absolute;left:467;top:123;width:184;height:286;visibility:visible;mso-wrap-style:square;v-text-anchor:top" coordsize="184,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U98MA&#10;AADcAAAADwAAAGRycy9kb3ducmV2LnhtbERPTWsCMRC9F/wPYYReiiYVWmU1ipRaeitVD3obN+Pu&#10;6mayTdLd7b9vCkJv83ifs1j1thYt+VA51vA4ViCIc2cqLjTsd5vRDESIyAZrx6ThhwKsloO7BWbG&#10;dfxJ7TYWIoVwyFBDGWOTSRnykiyGsWuIE3d23mJM0BfSeOxSuK3lRKlnabHi1FBiQy8l5dftt9XQ&#10;5oejqpWPHT4cPt726nr5Or1qfT/s13MQkfr4L765302a/zSF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U98MAAADcAAAADwAAAAAAAAAAAAAAAACYAgAAZHJzL2Rv&#10;d25yZXYueG1sUEsFBgAAAAAEAAQA9QAAAIgDAAAAAA==&#10;" path="m41,227r-33,l16,255r20,18l62,283r28,3l131,279r29,-18l161,259r-69,l75,258,59,252,46,242,41,227xe" fillcolor="black" stroked="f">
                    <v:path arrowok="t" o:connecttype="custom" o:connectlocs="41,350;8,350;16,378;36,396;62,406;90,409;131,402;160,384;161,382;92,382;75,381;59,375;46,365;41,350" o:connectangles="0,0,0,0,0,0,0,0,0,0,0,0,0,0"/>
                  </v:shape>
                  <v:shape id="Freeform 69" o:spid="_x0000_s1070" style="position:absolute;left:467;top:123;width:184;height:286;visibility:visible;mso-wrap-style:square;v-text-anchor:top" coordsize="184,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kAhcYA&#10;AADcAAAADwAAAGRycy9kb3ducmV2LnhtbESPQU/DMAyF70j8h8hIu6AtYRIIdcsmhADthth2GDev&#10;8dqyxilJ1pZ/jw9I3Gy95/c+L9ejb1VPMTWBLdzNDCjiMriGKwv73ev0EVTKyA7bwGThhxKsV9dX&#10;SyxcGPiD+m2ulIRwKtBCnXNXaJ3KmjymWeiIRTuF6DHLGivtIg4S7ls9N+ZBe2xYGmrs6Lmm8ry9&#10;eAt9efg0rYl5wNvD+9venL++jy/WTm7GpwWoTGP+N/9db5zg3wutPCMT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kAhcYAAADcAAAADwAAAAAAAAAAAAAAAACYAgAAZHJz&#10;L2Rvd25yZXYueG1sUEsFBgAAAAAEAAQA9QAAAIsDAAAAAA==&#10;" path="m183,171r-31,l152,184r-3,30l138,238r-18,16l92,259r69,l177,230r6,-42l183,171xe" fillcolor="black" stroked="f">
                    <v:path arrowok="t" o:connecttype="custom" o:connectlocs="183,294;152,294;152,307;149,337;138,361;120,377;92,382;161,382;177,353;183,311;183,294" o:connectangles="0,0,0,0,0,0,0,0,0,0,0"/>
                  </v:shape>
                  <v:shape id="Freeform 68" o:spid="_x0000_s1071" style="position:absolute;left:467;top:123;width:184;height:286;visibility:visible;mso-wrap-style:square;v-text-anchor:top" coordsize="184,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WlHsMA&#10;AADcAAAADwAAAGRycy9kb3ducmV2LnhtbERPTWsCMRC9F/wPYYReiiYVWnQ1ipRaeitVD3obN+Pu&#10;6mayTdLd7b9vCkJv83ifs1j1thYt+VA51vA4ViCIc2cqLjTsd5vRFESIyAZrx6ThhwKsloO7BWbG&#10;dfxJ7TYWIoVwyFBDGWOTSRnykiyGsWuIE3d23mJM0BfSeOxSuK3lRKlnabHi1FBiQy8l5dftt9XQ&#10;5oejqpWPHT4cPt726nr5Or1qfT/s13MQkfr4L765302a/zSD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WlHsMAAADcAAAADwAAAAAAAAAAAAAAAACYAgAAZHJzL2Rv&#10;d25yZXYueG1sUEsFBgAAAAAEAAQA9QAAAIgDAAAAAA==&#10;" path="m92,l20,35,,106r5,39l22,177r28,22l89,207r19,-2l126,198r15,-11l146,178r-55,l64,171,47,153,37,129,35,102,38,74,48,51,67,35,94,29r54,l141,19,127,9,110,2,92,xe" fillcolor="black" stroked="f">
                    <v:path arrowok="t" o:connecttype="custom" o:connectlocs="92,123;20,158;0,229;5,268;22,300;50,322;89,330;108,328;126,321;141,310;146,301;91,301;64,294;47,276;37,252;35,225;38,197;48,174;67,158;94,152;148,152;141,142;127,132;110,125;92,123" o:connectangles="0,0,0,0,0,0,0,0,0,0,0,0,0,0,0,0,0,0,0,0,0,0,0,0,0"/>
                  </v:shape>
                  <v:shape id="Freeform 67" o:spid="_x0000_s1072" style="position:absolute;left:467;top:123;width:184;height:286;visibility:visible;mso-wrap-style:square;v-text-anchor:top" coordsize="184,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GPsUA&#10;AADcAAAADwAAAGRycy9kb3ducmV2LnhtbESPQU/DMAyF70j8h8hIuyCWsMOEyrJpQoC4IcYO281r&#10;vLZb45QktOXf48Ok3Wy95/c+L1ajb1VPMTWBLTxODSjiMriGKwvb77eHJ1ApIztsA5OFP0qwWt7e&#10;LLBwYeAv6je5UhLCqUALdc5doXUqa/KYpqEjFu0Yoscsa6y0izhIuG/1zJi59tiwNNTY0UtN5Xnz&#10;6y305W5vWhPzgPe7z/etOZ9+Dq/WTu7G9TOoTGO+mi/XH07w54Ivz8gE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c8Y+xQAAANwAAAAPAAAAAAAAAAAAAAAAAJgCAABkcnMv&#10;ZG93bnJldi54bWxQSwUGAAAAAAQABAD1AAAAigMAAAAA&#10;" path="m148,29r-54,l120,36r18,16l147,75r4,26l147,129r-10,24l119,171r-28,7l146,178r5,-7l183,171r,-137l152,34r-4,-5xe" fillcolor="black" stroked="f">
                    <v:path arrowok="t" o:connecttype="custom" o:connectlocs="148,152;94,152;120,159;138,175;147,198;151,224;147,252;137,276;119,294;91,301;146,301;151,294;183,294;183,157;152,157;148,152" o:connectangles="0,0,0,0,0,0,0,0,0,0,0,0,0,0,0,0"/>
                  </v:shape>
                  <v:shape id="Freeform 66" o:spid="_x0000_s1073" style="position:absolute;left:467;top:123;width:184;height:286;visibility:visible;mso-wrap-style:square;v-text-anchor:top" coordsize="184,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9jpcIA&#10;AADcAAAADwAAAGRycy9kb3ducmV2LnhtbERPTWsCMRC9F/wPYYReiib2IGU1iogt3kqtB72Nm3F3&#10;dTNZk7i7/fdNoeBtHu9z5sve1qIlHyrHGiZjBYI4d6biQsP++330BiJEZIO1Y9LwQwGWi8HTHDPj&#10;Ov6idhcLkUI4ZKihjLHJpAx5SRbD2DXEiTs7bzEm6AtpPHYp3NbyVamptFhxaiixoXVJ+XV3txra&#10;/HBUtfKxw5fD58deXS+300br52G/moGI1MeH+N+9NWn+dAJ/z6QL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P2OlwgAAANwAAAAPAAAAAAAAAAAAAAAAAJgCAABkcnMvZG93&#10;bnJldi54bWxQSwUGAAAAAAQABAD1AAAAhwMAAAAA&#10;" path="m183,5r-31,l152,34r31,l183,5xe" fillcolor="black" stroked="f">
                    <v:path arrowok="t" o:connecttype="custom" o:connectlocs="183,128;152,128;152,157;183,157;183,128" o:connectangles="0,0,0,0,0"/>
                  </v:shape>
                  <v:shape id="Picture 65" o:spid="_x0000_s1074" type="#_x0000_t75" style="position:absolute;left:686;top:35;width:308;height:3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4B+DDAAAA3AAAAA8AAABkcnMvZG93bnJldi54bWxET81qwkAQvgt9h2UKXkrdNIco0VXEIij1&#10;oLEPMGbHbDA7G7Krpn36rlDwNh/f78wWvW3EjTpfO1bwMUpAEJdO11wp+D6u3ycgfEDW2DgmBT/k&#10;YTF/Gcww1+7OB7oVoRIxhH2OCkwIbS6lLw1Z9CPXEkfu7DqLIcKukrrDewy3jUyTJJMWa44NBlta&#10;GSovxdUquKx/zdd4t/9825fHZrvicWqyk1LD1345BRGoD0/xv3uj4/wshccz8QI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fgH4MMAAADcAAAADwAAAAAAAAAAAAAAAACf&#10;AgAAZHJzL2Rvd25yZXYueG1sUEsFBgAAAAAEAAQA9wAAAI8DAAAAAA==&#10;">
                    <v:imagedata r:id="rId19" o:title=""/>
                  </v:shape>
                </v:group>
                <v:group id="Group 60" o:spid="_x0000_s1075" style="position:absolute;left:1091;top:52;width:224;height:276" coordorigin="1091,52" coordsize="224,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63" o:spid="_x0000_s1076" style="position:absolute;left:1091;top:52;width:224;height:276;visibility:visible;mso-wrap-style:square;v-text-anchor:top" coordsize="224,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EDwsMA&#10;AADcAAAADwAAAGRycy9kb3ducmV2LnhtbERP32vCMBB+F/Y/hBv4ZtNtUkZnlHVjOEEEdeDr0dza&#10;suZSkrTW/34RBN/u4/t5i9VoWjGQ841lBU9JCoK4tLrhSsHP8Wv2CsIHZI2tZVJwIQ+r5cNkgbm2&#10;Z97TcAiViCHsc1RQh9DlUvqyJoM+sR1x5H6tMxgidJXUDs8x3LTyOU0zabDh2FBjRx81lX+H3ig4&#10;vRS7zVoOw9Zlod8V85P7PK6Vmj6O728gAo3hLr65v3Wcn83h+ky8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EDwsMAAADcAAAADwAAAAAAAAAAAAAAAACYAgAAZHJzL2Rv&#10;d25yZXYueG1sUEsFBgAAAAAEAAQA9QAAAIgDAAAAAA==&#10;" path="m129,l,,,276r36,l36,158r156,l185,150r-20,-7l165,142r22,-10l191,127r-155,l36,31r163,l191,20,164,5,129,xe" fillcolor="black" stroked="f">
                    <v:path arrowok="t" o:connecttype="custom" o:connectlocs="129,52;0,52;0,328;36,328;36,210;192,210;185,202;165,195;165,194;187,184;191,179;36,179;36,83;199,83;191,72;164,57;129,52" o:connectangles="0,0,0,0,0,0,0,0,0,0,0,0,0,0,0,0,0"/>
                  </v:shape>
                  <v:shape id="Freeform 62" o:spid="_x0000_s1077" style="position:absolute;left:1091;top:52;width:224;height:276;visibility:visible;mso-wrap-style:square;v-text-anchor:top" coordsize="224,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2mWcMA&#10;AADcAAAADwAAAGRycy9kb3ducmV2LnhtbERP22rCQBB9F/yHZYS+6cbaBomuopVihSJ4AV+H7JgE&#10;s7Nhd43p33eFQt/mcK4zX3amFi05X1lWMB4lIIhzqysuFJxPn8MpCB+QNdaWScEPeVgu+r05Zto+&#10;+EDtMRQihrDPUEEZQpNJ6fOSDPqRbYgjd7XOYIjQFVI7fMRwU8vXJEmlwYpjQ4kNfZSU3453o+Ay&#10;We93W9m23y4N9/367eI2p61SL4NuNQMRqAv/4j/3l47z03d4PhMv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2mWcMAAADcAAAADwAAAAAAAAAAAAAAAACYAgAAZHJzL2Rv&#10;d25yZXYueG1sUEsFBgAAAAAEAAQA9QAAAIgDAAAAAA==&#10;" path="m192,158r-66,l147,162r14,11l168,188r4,20l174,228r1,20l177,264r5,12l223,276r-9,-16l210,241r-2,-21l207,200r-4,-20l197,163r-5,-5xe" fillcolor="black" stroked="f">
                    <v:path arrowok="t" o:connecttype="custom" o:connectlocs="192,210;126,210;147,214;161,225;168,240;172,260;174,280;175,300;177,316;182,328;223,328;214,312;210,293;208,272;207,252;203,232;197,215;192,210" o:connectangles="0,0,0,0,0,0,0,0,0,0,0,0,0,0,0,0,0,0"/>
                  </v:shape>
                  <v:shape id="Freeform 61" o:spid="_x0000_s1078" style="position:absolute;left:1091;top:52;width:224;height:276;visibility:visible;mso-wrap-style:square;v-text-anchor:top" coordsize="224,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84LsIA&#10;AADcAAAADwAAAGRycy9kb3ducmV2LnhtbERP32vCMBB+F/Y/hBv4ZtNNKaMzypyICiJMB74eza0t&#10;ay4libX+90YQfLuP7+dN571pREfO15YVvCUpCOLC6ppLBb/H1egDhA/IGhvLpOBKHuazl8EUc20v&#10;/EPdIZQihrDPUUEVQptL6YuKDPrEtsSR+7POYIjQlVI7vMRw08j3NM2kwZpjQ4UtfVdU/B/ORsFp&#10;vNhv17Lrdi4L5/1icnLL41qp4Wv/9QkiUB+e4od7o+P8LIP7M/EC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HzguwgAAANwAAAAPAAAAAAAAAAAAAAAAAJgCAABkcnMvZG93&#10;bnJldi54bWxQSwUGAAAAAAQABAD1AAAAhwMAAAAA&#10;" path="m199,31r-72,l150,34r15,10l174,59r2,19l171,103r-14,14l137,125r-24,2l191,127r11,-11l210,96r3,-24l207,42,199,31xe" fillcolor="black" stroked="f">
                    <v:path arrowok="t" o:connecttype="custom" o:connectlocs="199,83;127,83;150,86;165,96;174,111;176,130;171,155;157,169;137,177;113,179;191,179;202,168;210,148;213,124;207,94;199,83" o:connectangles="0,0,0,0,0,0,0,0,0,0,0,0,0,0,0,0"/>
                  </v:shape>
                </v:group>
                <v:group id="Group 56" o:spid="_x0000_s1079" style="position:absolute;left:1326;top:128;width:166;height:205" coordorigin="1326,128" coordsize="166,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59" o:spid="_x0000_s1080" style="position:absolute;left:1326;top:128;width:166;height:205;visibility:visible;mso-wrap-style:square;v-text-anchor:top" coordsize="166,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ADcQA&#10;AADcAAAADwAAAGRycy9kb3ducmV2LnhtbESPQYvCQAyF78L+hyHCXmSduocq1VFcWRfxIKh78Bg6&#10;sS12MqUzav335iB4S3gv732ZLTpXqxu1ofJsYDRMQBHn3lZcGPg/rr8moEJEtlh7JgMPCrCYf/Rm&#10;mFl/5z3dDrFQEsIhQwNljE2mdchLchiGviEW7exbh1HWttC2xbuEu1p/J0mqHVYsDSU2tCopvxyu&#10;zsBp/RP36d/vZUvox5sT75rddWDMZ79bTkFF6uLb/LreWMFPhVaekQn0/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swA3EAAAA3AAAAA8AAAAAAAAAAAAAAAAAmAIAAGRycy9k&#10;b3ducmV2LnhtbFBLBQYAAAAABAAEAPUAAACJAwAAAAA=&#10;" path="m33,l,,,131r4,30l15,184r21,15l69,204r20,-2l107,195r15,-11l129,175r-55,l57,172,44,164,36,152,33,135,33,xe" fillcolor="black" stroked="f">
                    <v:path arrowok="t" o:connecttype="custom" o:connectlocs="33,128;0,128;0,259;4,289;15,312;36,327;69,332;89,330;107,323;122,312;129,303;74,303;57,300;44,292;36,280;33,263;33,128" o:connectangles="0,0,0,0,0,0,0,0,0,0,0,0,0,0,0,0,0"/>
                  </v:shape>
                  <v:shape id="Freeform 58" o:spid="_x0000_s1081" style="position:absolute;left:1326;top:128;width:166;height:205;visibility:visible;mso-wrap-style:square;v-text-anchor:top" coordsize="166,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BllsMA&#10;AADcAAAADwAAAGRycy9kb3ducmV2LnhtbERPTWvCQBC9F/wPywheim7sIdbUNbRSi3gQEj14HLLT&#10;JCQ7G7Krxn/fFYTe5vE+Z5UOphVX6l1tWcF8FoEgLqyuuVRwOm6n7yCcR9bYWiYFd3KQrkcvK0y0&#10;vXFG19yXIoSwS1BB5X2XSOmKigy6me2IA/dre4M+wL6UusdbCDetfIuiWBqsOTRU2NGmoqLJL0bB&#10;efvls/jnu9kT2sXuzIfucHlVajIePj9AeBr8v/jp3ukwP17C45lw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BllsMAAADcAAAADwAAAAAAAAAAAAAAAACYAgAAZHJzL2Rv&#10;d25yZXYueG1sUEsFBgAAAAAEAAQA9QAAAIgDAAAAAA==&#10;" path="m166,168r-31,l135,200r31,l166,168xe" fillcolor="black" stroked="f">
                    <v:path arrowok="t" o:connecttype="custom" o:connectlocs="166,296;135,296;135,328;166,328;166,296" o:connectangles="0,0,0,0,0"/>
                  </v:shape>
                  <v:shape id="Freeform 57" o:spid="_x0000_s1082" style="position:absolute;left:1326;top:128;width:166;height:205;visibility:visible;mso-wrap-style:square;v-text-anchor:top" coordsize="166,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Na1sYA&#10;AADcAAAADwAAAGRycy9kb3ducmV2LnhtbESPT2vCQBDF74V+h2UKXkrd1EOU1FVsaUR6EPxz8Dhk&#10;xySYnQ3ZNYnfvnMo9DbDe/Peb5br0TWqpy7Ung28TxNQxIW3NZcGzqf8bQEqRGSLjWcy8KAA69Xz&#10;0xIz6wc+UH+MpZIQDhkaqGJsM61DUZHDMPUtsWhX3zmMsnalth0OEu4aPUuSVDusWRoqbOmrouJ2&#10;vDsDl/wzHtLt9+2H0M93F963+/urMZOXcfMBKtIY/81/1zsr+HPBl2dkAr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kNa1sYAAADcAAAADwAAAAAAAAAAAAAAAACYAgAAZHJz&#10;L2Rvd25yZXYueG1sUEsFBgAAAAAEAAQA9QAAAIsDAAAAAA==&#10;" path="m166,l133,r,113l129,138r-11,19l100,171r-26,4l129,175r5,-7l166,168,166,xe" fillcolor="black" stroked="f">
                    <v:path arrowok="t" o:connecttype="custom" o:connectlocs="166,128;133,128;133,241;129,266;118,285;100,299;74,303;129,303;134,296;166,296;166,128" o:connectangles="0,0,0,0,0,0,0,0,0,0,0"/>
                  </v:shape>
                </v:group>
                <v:group id="Group 52" o:spid="_x0000_s1083" style="position:absolute;left:1513;top:123;width:170;height:209" coordorigin="1513,123" coordsize="170,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55" o:spid="_x0000_s1084" style="position:absolute;left:1513;top:123;width:170;height:209;visibility:visible;mso-wrap-style:square;v-text-anchor:top" coordsize="170,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Xy78EA&#10;AADcAAAADwAAAGRycy9kb3ducmV2LnhtbERPS4vCMBC+C/6HMII3TfXgoxpFFHVZ6ML6uA/N2Bab&#10;SWlirf9+syB4m4/vOct1a0rRUO0KywpGwwgEcWp1wZmCy3k/mIFwHlljaZkUvMjBetXtLDHW9sm/&#10;1Jx8JkIIuxgV5N5XsZQuzcmgG9qKOHA3Wxv0AdaZ1DU+Q7gp5TiKJtJgwaEhx4q2OaX308MoSJJZ&#10;cj9em+v0+2e+O1TtAZuLUarfazcLEJ5a/xG/3V86zJ+O4f+Zc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V8u/BAAAA3AAAAA8AAAAAAAAAAAAAAAAAmAIAAGRycy9kb3du&#10;cmV2LnhtbFBLBQYAAAAABAAEAPUAAACGAwAAAAA=&#10;" path="m33,142l,142r8,31l26,194r27,12l85,209r30,-3l142,196r16,-16l86,180,67,178,50,172,38,160,33,142xe" fillcolor="black" stroked="f">
                    <v:path arrowok="t" o:connecttype="custom" o:connectlocs="33,265;0,265;8,296;26,317;53,329;85,332;115,329;142,319;158,303;86,303;67,301;50,295;38,283;33,265" o:connectangles="0,0,0,0,0,0,0,0,0,0,0,0,0,0"/>
                  </v:shape>
                  <v:shape id="Freeform 54" o:spid="_x0000_s1085" style="position:absolute;left:1513;top:123;width:170;height:209;visibility:visible;mso-wrap-style:square;v-text-anchor:top" coordsize="170,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XdMMA&#10;AADcAAAADwAAAGRycy9kb3ducmV2LnhtbERP22rCQBB9L/Qflin0rW7agpfUNYilUQoRTOP7kJ0m&#10;wexsyG5j/HtXKPg2h3OdZTKaVgzUu8aygtdJBIK4tLrhSkHx8/UyB+E8ssbWMim4kINk9fiwxFjb&#10;Mx9oyH0lQgi7GBXU3nexlK6syaCb2I44cL+2N+gD7CupezyHcNPKtyiaSoMNh4YaO9rUVJ7yP6Mg&#10;y+bZaXscjrPv/eIz7cYUh8Io9fw0rj9AeBr9Xfzv3ukwf/YOt2fC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lXdMMAAADcAAAADwAAAAAAAAAAAAAAAACYAgAAZHJzL2Rv&#10;d25yZXYueG1sUEsFBgAAAAAEAAQA9QAAAIgDAAAAAA==&#10;" path="m79,l52,4,28,14,11,31,4,57r6,24l25,97r21,10l69,113r24,6l114,125r15,10l135,151r-5,15l118,175r-15,4l86,180r72,l162,176r8,-30l164,122,149,106,128,96,104,90,81,84,60,78,45,69,39,55,43,42,53,35,67,30,81,29r69,l135,13,110,3,79,xe" fillcolor="black" stroked="f">
                    <v:path arrowok="t" o:connecttype="custom" o:connectlocs="79,123;52,127;28,137;11,154;4,180;10,204;25,220;46,230;69,236;93,242;114,248;129,258;135,274;130,289;118,298;103,302;86,303;158,303;162,299;170,269;164,245;149,229;128,219;104,213;81,207;60,201;45,192;39,178;43,165;53,158;67,153;81,152;150,152;135,136;110,126;79,123" o:connectangles="0,0,0,0,0,0,0,0,0,0,0,0,0,0,0,0,0,0,0,0,0,0,0,0,0,0,0,0,0,0,0,0,0,0,0,0"/>
                  </v:shape>
                  <v:shape id="Freeform 53" o:spid="_x0000_s1086" style="position:absolute;left:1513;top:123;width:170;height:209;visibility:visible;mso-wrap-style:square;v-text-anchor:top" coordsize="170,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PAMMA&#10;AADcAAAADwAAAGRycy9kb3ducmV2LnhtbERP22rCQBB9L/Qflin0rW5aipfUNYilUQoRTOP7kJ0m&#10;wexsyG5j/HtXKPg2h3OdZTKaVgzUu8aygtdJBIK4tLrhSkHx8/UyB+E8ssbWMim4kINk9fiwxFjb&#10;Mx9oyH0lQgi7GBXU3nexlK6syaCb2I44cL+2N+gD7CupezyHcNPKtyiaSoMNh4YaO9rUVJ7yP6Mg&#10;y+bZaXscjrPv/eIz7cYUh8Io9fw0rj9AeBr9Xfzv3ukwf/YOt2fC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PAMMAAADcAAAADwAAAAAAAAAAAAAAAACYAgAAZHJzL2Rv&#10;d25yZXYueG1sUEsFBgAAAAAEAAQA9QAAAIgDAAAAAA==&#10;" path="m150,29r-69,l97,31r15,6l123,47r5,16l161,63,153,33r-3,-4xe" fillcolor="black" stroked="f">
                    <v:path arrowok="t" o:connecttype="custom" o:connectlocs="150,152;81,152;97,154;112,160;123,170;128,186;161,186;153,156;150,152" o:connectangles="0,0,0,0,0,0,0,0,0"/>
                  </v:shape>
                </v:group>
                <v:group id="Group 48" o:spid="_x0000_s1087" style="position:absolute;left:1705;top:52;width:174;height:276" coordorigin="1705,52" coordsize="174,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51" o:spid="_x0000_s1088" style="position:absolute;left:1705;top:52;width:174;height:276;visibility:visible;mso-wrap-style:square;v-text-anchor:top" coordsize="174,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uAs74A&#10;AADcAAAADwAAAGRycy9kb3ducmV2LnhtbERPTYvCMBC9C/6HMII3TevBSjWKCGKvdpdlj7PN2BaT&#10;SWmi1n9vhAVv83ifs9kN1og79b51rCCdJyCIK6dbrhV8fx1nKxA+IGs0jknBkzzstuPRBnPtHnym&#10;exlqEUPY56igCaHLpfRVQxb93HXEkbu43mKIsK+l7vERw62RiyRZSostx4YGOzo0VF3Lm1Xwk2I6&#10;mKI2hSxv5vT7zFLK/pSaTob9GkSgIXzE/+5Cx/nZEt7PxAv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rgLO+AAAA3AAAAA8AAAAAAAAAAAAAAAAAmAIAAGRycy9kb3ducmV2&#10;LnhtbFBLBQYAAAAABAAEAPUAAACDAwAAAAA=&#10;" path="m33,l,,,276r33,l33,200,64,171r40,l99,163r-66,l33,xe" fillcolor="black" stroked="f">
                    <v:path arrowok="t" o:connecttype="custom" o:connectlocs="33,52;0,52;0,328;33,328;33,252;64,223;104,223;99,215;33,215;33,52" o:connectangles="0,0,0,0,0,0,0,0,0,0"/>
                  </v:shape>
                  <v:shape id="Freeform 50" o:spid="_x0000_s1089" style="position:absolute;left:1705;top:52;width:174;height:276;visibility:visible;mso-wrap-style:square;v-text-anchor:top" coordsize="174,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clKL4A&#10;AADcAAAADwAAAGRycy9kb3ducmV2LnhtbERPTYvCMBC9L/gfwgje1rQe7FKNIoLYq10Rj2MztsVk&#10;Upqo9d8bYWFv83ifs1wP1ogH9b51rCCdJiCIK6dbrhUcf3ffPyB8QNZoHJOCF3lYr0ZfS8y1e/KB&#10;HmWoRQxhn6OCJoQul9JXDVn0U9cRR+7qeoshwr6WusdnDLdGzpJkLi22HBsa7GjbUHUr71bBKcV0&#10;MEVtClnezf78ylLKLkpNxsNmASLQEP7Ff+5Cx/lZBp9n4gVy9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KnJSi+AAAA3AAAAA8AAAAAAAAAAAAAAAAAmAIAAGRycy9kb3ducmV2&#10;LnhtbFBLBQYAAAAABAAEAPUAAACDAwAAAAA=&#10;" path="m104,171r-40,l132,276r42,l104,171xe" fillcolor="black" stroked="f">
                    <v:path arrowok="t" o:connecttype="custom" o:connectlocs="104,223;64,223;132,328;174,328;104,223" o:connectangles="0,0,0,0,0"/>
                  </v:shape>
                  <v:shape id="Freeform 49" o:spid="_x0000_s1090" style="position:absolute;left:1705;top:52;width:174;height:276;visibility:visible;mso-wrap-style:square;v-text-anchor:top" coordsize="174,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ixWsIA&#10;AADcAAAADwAAAGRycy9kb3ducmV2LnhtbESPQW/CMAyF75P4D5GRuI20O1DUEdCEhNYr3TRxNI3X&#10;VkucqglQ/j0+IO1m6z2/93mzm7xTVxpjH9hAvsxAETfB9twa+P46vK5BxYRs0QUmA3eKsNvOXjZY&#10;2nDjI13r1CoJ4ViigS6lodQ6Nh15jMswEIv2G0aPSdax1XbEm4R7p9+ybKU99iwNHQ6076j5qy/e&#10;wE+O+eSq1lW6vrjP073IqTgbs5hPH++gEk3p3/y8rqzgF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OLFawgAAANwAAAAPAAAAAAAAAAAAAAAAAJgCAABkcnMvZG93&#10;bnJldi54bWxQSwUGAAAAAAQABAD1AAAAhwMAAAAA&#10;" path="m168,76r-44,l33,163r66,l89,149,168,76xe" fillcolor="black" stroked="f">
                    <v:path arrowok="t" o:connecttype="custom" o:connectlocs="168,128;124,128;33,215;99,215;89,201;168,128" o:connectangles="0,0,0,0,0,0"/>
                  </v:shape>
                </v:group>
                <v:group id="Group 46" o:spid="_x0000_s1091" style="position:absolute;left:1898;top:72;width:33;height:2" coordorigin="1898,72" coordsize="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shape id="Freeform 47" o:spid="_x0000_s1092" style="position:absolute;left:1898;top:72;width:33;height:2;visibility:visible;mso-wrap-style:square;v-text-anchor:top" coordsize="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dfiMIA&#10;AADcAAAADwAAAGRycy9kb3ducmV2LnhtbESPQWsCMRCF70L/Q5iCt5qtoMjWKFIoFHpSK9jbsBk3&#10;i8lkSVJd/71zELzN8N68981yPQSvLpRyF9nA+6QCRdxE23Fr4Hf/9bYAlQuyRR+ZDNwow3r1Mlpi&#10;beOVt3TZlVZJCOcaDbhS+lrr3DgKmCexJxbtFFPAImtqtU14lfDg9bSq5jpgx9LgsKdPR8159x8M&#10;pD5P8e9o/cnbn9ngbodZzAdjxq/D5gNUoaE8zY/rbyv4C8GXZ2QCv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x1+IwgAAANwAAAAPAAAAAAAAAAAAAAAAAJgCAABkcnMvZG93&#10;bnJldi54bWxQSwUGAAAAAAQABAD1AAAAhwMAAAAA&#10;" path="m,l33,e" filled="f" strokeweight=".70839mm">
                    <v:path arrowok="t" o:connecttype="custom" o:connectlocs="0,0;33,0" o:connectangles="0,0"/>
                  </v:shape>
                </v:group>
                <v:group id="Group 44" o:spid="_x0000_s1093" style="position:absolute;left:1914;top:128;width:2;height:200" coordorigin="1914,128" coordsize="2,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shape id="Freeform 45" o:spid="_x0000_s1094" style="position:absolute;left:1914;top:128;width:2;height:200;visibility:visible;mso-wrap-style:square;v-text-anchor:top" coordsize="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DfYcIA&#10;AADcAAAADwAAAGRycy9kb3ducmV2LnhtbERPTYvCMBC9C/sfwix403Q9iHaNIrLCHgSx6n22Gdtq&#10;M+kmUau/3giCt3m8z5nMWlOLCzlfWVbw1U9AEOdWV1wo2G2XvREIH5A11pZJwY08zKYfnQmm2l55&#10;Q5csFCKGsE9RQRlCk0rp85IM+r5tiCN3sM5giNAVUju8xnBTy0GSDKXBimNDiQ0tSspP2dkoGB93&#10;cnFeL5vs/n/729j16mfvVkp1P9v5N4hAbXiLX+5fHeePBvB8Jl4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cN9hwgAAANwAAAAPAAAAAAAAAAAAAAAAAJgCAABkcnMvZG93&#10;bnJldi54bWxQSwUGAAAAAAQABAD1AAAAhwMAAAAA&#10;" path="m,l,200e" filled="f" strokeweight=".57892mm">
                    <v:path arrowok="t" o:connecttype="custom" o:connectlocs="0,128;0,328" o:connectangles="0,0"/>
                  </v:shape>
                </v:group>
                <v:group id="Group 40" o:spid="_x0000_s1095" style="position:absolute;left:1959;top:123;width:166;height:205" coordorigin="1959,123" coordsize="166,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reeform 43" o:spid="_x0000_s1096" style="position:absolute;left:1959;top:123;width:166;height:205;visibility:visible;mso-wrap-style:square;v-text-anchor:top" coordsize="166,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0s8sMA&#10;AADcAAAADwAAAGRycy9kb3ducmV2LnhtbERPTWvCQBC9C/0PyxS8iG5axIboKm2pIj0IST14HLJj&#10;EszOhuwmxn/vCgVv83ifs9oMphY9ta6yrOBtFoEgzq2uuFBw/NtOYxDOI2usLZOCGznYrF9GK0y0&#10;vXJKfeYLEULYJaig9L5JpHR5SQbdzDbEgTvb1qAPsC2kbvEawk0t36NoIQ1WHBpKbOi7pPySdUbB&#10;afvl08Xu5/JLaD/2Jz40h26i1Ph1+FyC8DT4p/jfvddhfjyHxzPhAr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0s8sMAAADcAAAADwAAAAAAAAAAAAAAAACYAgAAZHJzL2Rv&#10;d25yZXYueG1sUEsFBgAAAAAEAAQA9QAAAIgDAAAAAA==&#10;" path="m30,5l,5,,205r32,l32,92,36,67,47,47,62,37r-32,l30,5xe" fillcolor="black" stroked="f">
                    <v:path arrowok="t" o:connecttype="custom" o:connectlocs="30,128;0,128;0,328;32,328;32,215;36,190;47,170;62,160;30,160;30,128" o:connectangles="0,0,0,0,0,0,0,0,0,0"/>
                  </v:shape>
                  <v:shape id="Freeform 42" o:spid="_x0000_s1097" style="position:absolute;left:1959;top:123;width:166;height:205;visibility:visible;mso-wrap-style:square;v-text-anchor:top" coordsize="166,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JacMA&#10;AADcAAAADwAAAGRycy9kb3ducmV2LnhtbERPTWvCQBC9C/0PyxS8iG5a0IboKm2pIj0IST14HLJj&#10;EszOhuwmxn/vCgVv83ifs9oMphY9ta6yrOBtFoEgzq2uuFBw/NtOYxDOI2usLZOCGznYrF9GK0y0&#10;vXJKfeYLEULYJaig9L5JpHR5SQbdzDbEgTvb1qAPsC2kbvEawk0t36NoIQ1WHBpKbOi7pPySdUbB&#10;afvl08Xu5/JLaD/2Jz40h26i1Ph1+FyC8DT4p/jfvddhfjyHxzPhAr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JacMAAADcAAAADwAAAAAAAAAAAAAAAACYAgAAZHJzL2Rv&#10;d25yZXYueG1sUEsFBgAAAAAEAAQA9QAAAIgDAAAAAA==&#10;" path="m154,29r-63,l108,32r13,8l129,53r3,16l132,205r33,l165,73,162,44,154,29xe" fillcolor="black" stroked="f">
                    <v:path arrowok="t" o:connecttype="custom" o:connectlocs="154,152;91,152;108,155;121,163;129,176;132,192;132,328;165,328;165,196;162,167;154,152" o:connectangles="0,0,0,0,0,0,0,0,0,0,0"/>
                  </v:shape>
                  <v:shape id="Freeform 41" o:spid="_x0000_s1098" style="position:absolute;left:1959;top:123;width:166;height:205;visibility:visible;mso-wrap-style:square;v-text-anchor:top" coordsize="166,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MXHsEA&#10;AADcAAAADwAAAGRycy9kb3ducmV2LnhtbERPTYvCMBC9C/6HMIIX0VQPVapRVFRkD0LdPXgcmrEt&#10;NpPSRK3/3ggL3ubxPmexak0lHtS40rKC8SgCQZxZXXKu4O93P5yBcB5ZY2WZFLzIwWrZ7Sww0fbJ&#10;KT3OPhchhF2CCgrv60RKlxVk0I1sTRy4q20M+gCbXOoGnyHcVHISRbE0WHJoKLCmbUHZ7Xw3Ci77&#10;jU/jw+72Q2inxwuf6tN9oFS/167nIDy1/iv+dx91mD+L4fNMuE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zFx7BAAAA3AAAAA8AAAAAAAAAAAAAAAAAmAIAAGRycy9kb3du&#10;cmV2LnhtbFBLBQYAAAAABAAEAPUAAACGAwAAAAA=&#10;" path="m96,l76,3,58,9,43,21,31,37r31,l65,34,91,29r63,l150,21,129,6,96,xe" fillcolor="black" stroked="f">
                    <v:path arrowok="t" o:connecttype="custom" o:connectlocs="96,123;76,126;58,132;43,144;31,160;62,160;65,157;91,152;154,152;150,144;129,129;96,123" o:connectangles="0,0,0,0,0,0,0,0,0,0,0,0"/>
                  </v:shape>
                </v:group>
                <v:group id="Group 36" o:spid="_x0000_s1099" style="position:absolute;left:1;width:257;height:328" coordorigin="1" coordsize="257,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shape id="Freeform 39" o:spid="_x0000_s1100" style="position:absolute;left:1;width:257;height:328;visibility:visible;mso-wrap-style:square;v-text-anchor:top" coordsize="257,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m7TscA&#10;AADcAAAADwAAAGRycy9kb3ducmV2LnhtbESPT2vCQBDF70K/wzKFXkQ3tlQlukppEXoolPoH9DZk&#10;xyQ0Oxt315h++86h0NsM7817v1mue9eojkKsPRuYjDNQxIW3NZcG9rvNaA4qJmSLjWcy8EMR1qu7&#10;wRJz62/8Rd02lUpCOOZooEqpzbWORUUO49i3xKKdfXCYZA2ltgFvEu4a/ZhlU+2wZmmosKXXiorv&#10;7dUZCM/Tz+LD1+3b6Wl41EfbXGbdwZiH+/5lASpRn/7Nf9fvVvDnQivPyAR6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5u07HAAAA3AAAAA8AAAAAAAAAAAAAAAAAmAIAAGRy&#10;cy9kb3ducmV2LnhtbFBLBQYAAAAABAAEAPUAAACMAwAAAAA=&#10;" path="m128,l,328r38,l69,245r155,l211,214r-131,l128,85r33,l128,xe" fillcolor="black" stroked="f">
                    <v:path arrowok="t" o:connecttype="custom" o:connectlocs="128,0;0,328;38,328;69,245;224,245;211,214;80,214;128,85;161,85;128,0" o:connectangles="0,0,0,0,0,0,0,0,0,0"/>
                  </v:shape>
                  <v:shape id="Freeform 38" o:spid="_x0000_s1101" style="position:absolute;left:1;width:257;height:328;visibility:visible;mso-wrap-style:square;v-text-anchor:top" coordsize="257,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e1cQA&#10;AADcAAAADwAAAGRycy9kb3ducmV2LnhtbERPTWsCMRC9F/wPYQQvpWa1aHU1iihCD4WitqC3YTPu&#10;Lm4maxLX7b9vCkJv83ifM1+2phINOV9aVjDoJyCIM6tLzhV8HbYvExA+IGusLJOCH/KwXHSe5phq&#10;e+cdNfuQixjCPkUFRQh1KqXPCjLo+7YmjtzZOoMhQpdL7fAew00lh0kylgZLjg0F1rQuKLvsb0aB&#10;G40/sw9b1pvT6/NRHnV1fWu+lep129UMRKA2/Isf7ncd50+m8PdMvE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1HtXEAAAA3AAAAA8AAAAAAAAAAAAAAAAAmAIAAGRycy9k&#10;b3ducmV2LnhtbFBLBQYAAAAABAAEAPUAAACJAwAAAAA=&#10;" path="m224,245r-39,l215,328r41,l224,245xe" fillcolor="black" stroked="f">
                    <v:path arrowok="t" o:connecttype="custom" o:connectlocs="224,245;185,245;215,328;256,328;224,245" o:connectangles="0,0,0,0,0"/>
                  </v:shape>
                  <v:shape id="Freeform 37" o:spid="_x0000_s1102" style="position:absolute;left:1;width:257;height:328;visibility:visible;mso-wrap-style:square;v-text-anchor:top" coordsize="257,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YhlccA&#10;AADcAAAADwAAAGRycy9kb3ducmV2LnhtbESPT0vDQBDF70K/wzJCL2I3Vqwauy1iEXooSP9BvQ3Z&#10;MQnNzsbdbZp++85B8DbDe/Peb6bz3jWqoxBrzwYeRhko4sLbmksDu+3n/QuomJAtNp7JwIUizGeD&#10;mynm1p95Td0mlUpCOOZooEqpzbWORUUO48i3xKL9+OAwyRpKbQOeJdw1epxlE+2wZmmosKWPiorj&#10;5uQMhKfJV7Hydbv4frw76INtfp+7vTHD2/79DVSiPv2b/66XVvBfBV+ekQn0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0WIZXHAAAA3AAAAA8AAAAAAAAAAAAAAAAAmAIAAGRy&#10;cy9kb3ducmV2LnhtbFBLBQYAAAAABAAEAPUAAACMAwAAAAA=&#10;" path="m161,85r-33,l174,214r37,l161,85xe" fillcolor="black" stroked="f">
                    <v:path arrowok="t" o:connecttype="custom" o:connectlocs="161,85;128,85;174,214;211,214;161,85" o:connectangles="0,0,0,0,0"/>
                  </v:shape>
                </v:group>
                <w10:anchorlock/>
              </v:group>
            </w:pict>
          </mc:Fallback>
        </mc:AlternateContent>
      </w:r>
    </w:p>
    <w:p w:rsidR="006671A1" w:rsidRPr="00B30CA2" w:rsidRDefault="006671A1">
      <w:pPr>
        <w:rPr>
          <w:rFonts w:ascii="Times New Roman" w:eastAsia="Times New Roman" w:hAnsi="Times New Roman" w:cs="Times New Roman"/>
          <w:sz w:val="20"/>
          <w:szCs w:val="20"/>
          <w:lang w:val="en-GB"/>
        </w:rPr>
      </w:pPr>
    </w:p>
    <w:p w:rsidR="006671A1" w:rsidRPr="00B30CA2" w:rsidRDefault="006671A1">
      <w:pPr>
        <w:rPr>
          <w:rFonts w:ascii="Times New Roman" w:eastAsia="Times New Roman" w:hAnsi="Times New Roman" w:cs="Times New Roman"/>
          <w:sz w:val="20"/>
          <w:szCs w:val="20"/>
          <w:lang w:val="en-GB"/>
        </w:rPr>
      </w:pPr>
    </w:p>
    <w:p w:rsidR="006671A1" w:rsidRPr="00B30CA2" w:rsidRDefault="00597715" w:rsidP="000624BD">
      <w:pPr>
        <w:spacing w:before="38"/>
        <w:ind w:left="850" w:hanging="708"/>
        <w:rPr>
          <w:rFonts w:ascii="Calibri" w:eastAsia="Calibri" w:hAnsi="Calibri" w:cs="Calibri"/>
          <w:sz w:val="42"/>
          <w:szCs w:val="42"/>
          <w:lang w:val="en-GB"/>
        </w:rPr>
      </w:pPr>
      <w:r>
        <w:rPr>
          <w:noProof/>
          <w:lang w:val="en-GB" w:eastAsia="en-GB"/>
        </w:rPr>
        <mc:AlternateContent>
          <mc:Choice Requires="wpg">
            <w:drawing>
              <wp:anchor distT="0" distB="0" distL="114300" distR="114300" simplePos="0" relativeHeight="1072" behindDoc="0" locked="0" layoutInCell="1" allowOverlap="1">
                <wp:simplePos x="0" y="0"/>
                <wp:positionH relativeFrom="page">
                  <wp:posOffset>0</wp:posOffset>
                </wp:positionH>
                <wp:positionV relativeFrom="paragraph">
                  <wp:posOffset>-1735455</wp:posOffset>
                </wp:positionV>
                <wp:extent cx="252095" cy="1872615"/>
                <wp:effectExtent l="0" t="0" r="0" b="0"/>
                <wp:wrapNone/>
                <wp:docPr id="54"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095" cy="1872615"/>
                          <a:chOff x="0" y="-2733"/>
                          <a:chExt cx="397" cy="2949"/>
                        </a:xfrm>
                      </wpg:grpSpPr>
                      <wpg:grpSp>
                        <wpg:cNvPr id="55" name="Group 33"/>
                        <wpg:cNvGrpSpPr>
                          <a:grpSpLocks/>
                        </wpg:cNvGrpSpPr>
                        <wpg:grpSpPr bwMode="auto">
                          <a:xfrm>
                            <a:off x="0" y="-2733"/>
                            <a:ext cx="397" cy="2552"/>
                            <a:chOff x="0" y="-2733"/>
                            <a:chExt cx="397" cy="2552"/>
                          </a:xfrm>
                        </wpg:grpSpPr>
                        <wps:wsp>
                          <wps:cNvPr id="56" name="Freeform 34"/>
                          <wps:cNvSpPr>
                            <a:spLocks/>
                          </wps:cNvSpPr>
                          <wps:spPr bwMode="auto">
                            <a:xfrm>
                              <a:off x="0" y="-2733"/>
                              <a:ext cx="397" cy="2552"/>
                            </a:xfrm>
                            <a:custGeom>
                              <a:avLst/>
                              <a:gdLst>
                                <a:gd name="T0" fmla="*/ 0 w 397"/>
                                <a:gd name="T1" fmla="+- 0 -182 -2733"/>
                                <a:gd name="T2" fmla="*/ -182 h 2552"/>
                                <a:gd name="T3" fmla="*/ 397 w 397"/>
                                <a:gd name="T4" fmla="+- 0 -182 -2733"/>
                                <a:gd name="T5" fmla="*/ -182 h 2552"/>
                                <a:gd name="T6" fmla="*/ 397 w 397"/>
                                <a:gd name="T7" fmla="+- 0 -2733 -2733"/>
                                <a:gd name="T8" fmla="*/ -2733 h 2552"/>
                                <a:gd name="T9" fmla="*/ 0 w 397"/>
                                <a:gd name="T10" fmla="+- 0 -2733 -2733"/>
                                <a:gd name="T11" fmla="*/ -2733 h 2552"/>
                                <a:gd name="T12" fmla="*/ 0 w 397"/>
                                <a:gd name="T13" fmla="+- 0 -182 -2733"/>
                                <a:gd name="T14" fmla="*/ -182 h 2552"/>
                              </a:gdLst>
                              <a:ahLst/>
                              <a:cxnLst>
                                <a:cxn ang="0">
                                  <a:pos x="T0" y="T2"/>
                                </a:cxn>
                                <a:cxn ang="0">
                                  <a:pos x="T3" y="T5"/>
                                </a:cxn>
                                <a:cxn ang="0">
                                  <a:pos x="T6" y="T8"/>
                                </a:cxn>
                                <a:cxn ang="0">
                                  <a:pos x="T9" y="T11"/>
                                </a:cxn>
                                <a:cxn ang="0">
                                  <a:pos x="T12" y="T14"/>
                                </a:cxn>
                              </a:cxnLst>
                              <a:rect l="0" t="0" r="r" b="b"/>
                              <a:pathLst>
                                <a:path w="397" h="2552">
                                  <a:moveTo>
                                    <a:pt x="0" y="2551"/>
                                  </a:moveTo>
                                  <a:lnTo>
                                    <a:pt x="397" y="2551"/>
                                  </a:lnTo>
                                  <a:lnTo>
                                    <a:pt x="397" y="0"/>
                                  </a:lnTo>
                                  <a:lnTo>
                                    <a:pt x="0" y="0"/>
                                  </a:lnTo>
                                  <a:lnTo>
                                    <a:pt x="0" y="2551"/>
                                  </a:lnTo>
                                  <a:close/>
                                </a:path>
                              </a:pathLst>
                            </a:custGeom>
                            <a:solidFill>
                              <a:srgbClr val="0031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 name="Group 31"/>
                        <wpg:cNvGrpSpPr>
                          <a:grpSpLocks/>
                        </wpg:cNvGrpSpPr>
                        <wpg:grpSpPr bwMode="auto">
                          <a:xfrm>
                            <a:off x="0" y="-182"/>
                            <a:ext cx="397" cy="397"/>
                            <a:chOff x="0" y="-182"/>
                            <a:chExt cx="397" cy="397"/>
                          </a:xfrm>
                        </wpg:grpSpPr>
                        <wps:wsp>
                          <wps:cNvPr id="58" name="Freeform 32"/>
                          <wps:cNvSpPr>
                            <a:spLocks/>
                          </wps:cNvSpPr>
                          <wps:spPr bwMode="auto">
                            <a:xfrm>
                              <a:off x="0" y="-182"/>
                              <a:ext cx="397" cy="397"/>
                            </a:xfrm>
                            <a:custGeom>
                              <a:avLst/>
                              <a:gdLst>
                                <a:gd name="T0" fmla="*/ 0 w 397"/>
                                <a:gd name="T1" fmla="+- 0 215 -182"/>
                                <a:gd name="T2" fmla="*/ 215 h 397"/>
                                <a:gd name="T3" fmla="*/ 397 w 397"/>
                                <a:gd name="T4" fmla="+- 0 215 -182"/>
                                <a:gd name="T5" fmla="*/ 215 h 397"/>
                                <a:gd name="T6" fmla="*/ 397 w 397"/>
                                <a:gd name="T7" fmla="+- 0 -182 -182"/>
                                <a:gd name="T8" fmla="*/ -182 h 397"/>
                                <a:gd name="T9" fmla="*/ 0 w 397"/>
                                <a:gd name="T10" fmla="+- 0 -182 -182"/>
                                <a:gd name="T11" fmla="*/ -182 h 397"/>
                                <a:gd name="T12" fmla="*/ 0 w 397"/>
                                <a:gd name="T13" fmla="+- 0 215 -182"/>
                                <a:gd name="T14" fmla="*/ 215 h 397"/>
                              </a:gdLst>
                              <a:ahLst/>
                              <a:cxnLst>
                                <a:cxn ang="0">
                                  <a:pos x="T0" y="T2"/>
                                </a:cxn>
                                <a:cxn ang="0">
                                  <a:pos x="T3" y="T5"/>
                                </a:cxn>
                                <a:cxn ang="0">
                                  <a:pos x="T6" y="T8"/>
                                </a:cxn>
                                <a:cxn ang="0">
                                  <a:pos x="T9" y="T11"/>
                                </a:cxn>
                                <a:cxn ang="0">
                                  <a:pos x="T12" y="T14"/>
                                </a:cxn>
                              </a:cxnLst>
                              <a:rect l="0" t="0" r="r" b="b"/>
                              <a:pathLst>
                                <a:path w="397" h="397">
                                  <a:moveTo>
                                    <a:pt x="0" y="397"/>
                                  </a:moveTo>
                                  <a:lnTo>
                                    <a:pt x="397" y="397"/>
                                  </a:lnTo>
                                  <a:lnTo>
                                    <a:pt x="397" y="0"/>
                                  </a:lnTo>
                                  <a:lnTo>
                                    <a:pt x="0" y="0"/>
                                  </a:lnTo>
                                  <a:lnTo>
                                    <a:pt x="0" y="397"/>
                                  </a:lnTo>
                                  <a:close/>
                                </a:path>
                              </a:pathLst>
                            </a:custGeom>
                            <a:solidFill>
                              <a:srgbClr val="34BD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4B39B93" id="Group 30" o:spid="_x0000_s1026" style="position:absolute;margin-left:0;margin-top:-136.65pt;width:19.85pt;height:147.45pt;z-index:1072;mso-position-horizontal-relative:page" coordorigin=",-2733" coordsize="397,2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">
                <v:group id="Group 33" o:spid="_x0000_s1027" style="position:absolute;top:-2733;width:397;height:2552" coordorigin=",-2733" coordsize="397,25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34" o:spid="_x0000_s1028" style="position:absolute;top:-2733;width:397;height:2552;visibility:visible;mso-wrap-style:square;v-text-anchor:top" coordsize="397,2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wB9sMA&#10;AADbAAAADwAAAGRycy9kb3ducmV2LnhtbESPQWvCQBSE70L/w/IKvelGoVpiNqJCoe2tWvD6zD6T&#10;YPbtsruNaX59t1DwOMzMN0yxGUwnevKhtaxgPstAEFdWt1wr+Dq+Tl9AhIissbNMCn4owKZ8mBSY&#10;a3vjT+oPsRYJwiFHBU2MLpcyVA0ZDDPriJN3sd5gTNLXUnu8Jbjp5CLLltJgy2mhQUf7hqrr4dso&#10;cOf31e60qD96tqMbu9GfXeWVenoctmsQkYZ4D/+337SC5yX8fUk/QJ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wB9sMAAADbAAAADwAAAAAAAAAAAAAAAACYAgAAZHJzL2Rv&#10;d25yZXYueG1sUEsFBgAAAAAEAAQA9QAAAIgDAAAAAA==&#10;" path="m,2551r397,l397,,,,,2551xe" fillcolor="#003160" stroked="f">
                    <v:path arrowok="t" o:connecttype="custom" o:connectlocs="0,-182;397,-182;397,-2733;0,-2733;0,-182" o:connectangles="0,0,0,0,0"/>
                  </v:shape>
                </v:group>
                <v:group id="Group 31" o:spid="_x0000_s1029" style="position:absolute;top:-182;width:397;height:397" coordorigin=",-182" coordsize="397,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32" o:spid="_x0000_s1030" style="position:absolute;top:-182;width:397;height:397;visibility:visible;mso-wrap-style:square;v-text-anchor:top" coordsize="397,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QqH8IA&#10;AADbAAAADwAAAGRycy9kb3ducmV2LnhtbERPy2rCQBTdC/7DcAV3OjGgtdFRxBfdiKiF0t0lc02C&#10;mTsxM8a0X99ZFFweznu+bE0pGqpdYVnBaBiBIE6tLjhT8HnZDaYgnEfWWFomBT/kYLnoduaYaPvk&#10;EzVnn4kQwi5BBbn3VSKlS3My6Ia2Ig7c1dYGfYB1JnWNzxBuShlH0UQaLDg05FjROqf0dn4YBffH&#10;YbNdxTr++r6nJ7k/Hprft3el+r12NQPhqfUv8b/7QysYh7HhS/g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CofwgAAANsAAAAPAAAAAAAAAAAAAAAAAJgCAABkcnMvZG93&#10;bnJldi54bWxQSwUGAAAAAAQABAD1AAAAhwMAAAAA&#10;" path="m,397r397,l397,,,,,397xe" fillcolor="#34bdef" stroked="f">
                    <v:path arrowok="t" o:connecttype="custom" o:connectlocs="0,215;397,215;397,-182;0,-182;0,215" o:connectangles="0,0,0,0,0"/>
                  </v:shape>
                </v:group>
                <w10:wrap anchorx="page"/>
              </v:group>
            </w:pict>
          </mc:Fallback>
        </mc:AlternateContent>
      </w:r>
      <w:r w:rsidR="00E562C6" w:rsidRPr="00B30CA2">
        <w:rPr>
          <w:rFonts w:ascii="Calibri"/>
          <w:b/>
          <w:spacing w:val="-3"/>
          <w:w w:val="105"/>
          <w:sz w:val="42"/>
          <w:lang w:val="en-GB"/>
        </w:rPr>
        <w:t>Stage 1</w:t>
      </w:r>
      <w:r w:rsidR="00E562C6" w:rsidRPr="00B30CA2">
        <w:rPr>
          <w:rFonts w:ascii="Calibri"/>
          <w:b/>
          <w:w w:val="105"/>
          <w:sz w:val="42"/>
          <w:lang w:val="en-GB"/>
        </w:rPr>
        <w:t xml:space="preserve"> Research</w:t>
      </w:r>
      <w:r w:rsidR="00E562C6" w:rsidRPr="00B30CA2">
        <w:rPr>
          <w:rFonts w:ascii="Calibri"/>
          <w:b/>
          <w:spacing w:val="-3"/>
          <w:w w:val="105"/>
          <w:sz w:val="42"/>
          <w:lang w:val="en-GB"/>
        </w:rPr>
        <w:t xml:space="preserve"> Ethics</w:t>
      </w:r>
      <w:r w:rsidR="00E562C6" w:rsidRPr="00B30CA2">
        <w:rPr>
          <w:rFonts w:ascii="Calibri"/>
          <w:b/>
          <w:w w:val="105"/>
          <w:sz w:val="42"/>
          <w:lang w:val="en-GB"/>
        </w:rPr>
        <w:t xml:space="preserve"> Application</w:t>
      </w:r>
      <w:r w:rsidR="000D437E" w:rsidRPr="00B30CA2">
        <w:rPr>
          <w:rFonts w:ascii="Calibri"/>
          <w:b/>
          <w:spacing w:val="35"/>
          <w:w w:val="105"/>
          <w:sz w:val="42"/>
          <w:lang w:val="en-GB"/>
        </w:rPr>
        <w:t xml:space="preserve"> </w:t>
      </w:r>
      <w:r w:rsidR="000D437E" w:rsidRPr="00B30CA2">
        <w:rPr>
          <w:rFonts w:ascii="Calibri"/>
          <w:b/>
          <w:spacing w:val="-6"/>
          <w:w w:val="105"/>
          <w:sz w:val="42"/>
          <w:lang w:val="en-GB"/>
        </w:rPr>
        <w:t>Form</w:t>
      </w:r>
    </w:p>
    <w:p w:rsidR="006671A1" w:rsidRPr="00B30CA2" w:rsidRDefault="000D437E" w:rsidP="000624BD">
      <w:pPr>
        <w:pStyle w:val="Heading1"/>
        <w:spacing w:before="253"/>
        <w:ind w:left="850" w:hanging="708"/>
        <w:rPr>
          <w:lang w:val="en-GB"/>
        </w:rPr>
      </w:pPr>
      <w:r w:rsidRPr="00B30CA2">
        <w:rPr>
          <w:color w:val="34BDEF"/>
          <w:lang w:val="en-GB"/>
        </w:rPr>
        <w:t xml:space="preserve">Section 1: Details of the </w:t>
      </w:r>
      <w:r w:rsidRPr="00B30CA2">
        <w:rPr>
          <w:color w:val="34BDEF"/>
          <w:spacing w:val="-3"/>
          <w:lang w:val="en-GB"/>
        </w:rPr>
        <w:t xml:space="preserve">Researcher </w:t>
      </w:r>
      <w:r w:rsidRPr="00B30CA2">
        <w:rPr>
          <w:color w:val="34BDEF"/>
          <w:lang w:val="en-GB"/>
        </w:rPr>
        <w:t>and their</w:t>
      </w:r>
      <w:r w:rsidRPr="00B30CA2">
        <w:rPr>
          <w:color w:val="34BDEF"/>
          <w:spacing w:val="-26"/>
          <w:lang w:val="en-GB"/>
        </w:rPr>
        <w:t xml:space="preserve"> </w:t>
      </w:r>
      <w:r w:rsidRPr="00B30CA2">
        <w:rPr>
          <w:color w:val="34BDEF"/>
          <w:spacing w:val="-3"/>
          <w:lang w:val="en-GB"/>
        </w:rPr>
        <w:t>Research</w:t>
      </w:r>
    </w:p>
    <w:p w:rsidR="006671A1" w:rsidRDefault="005F4322" w:rsidP="000624BD">
      <w:pPr>
        <w:spacing w:before="94" w:line="252" w:lineRule="auto"/>
        <w:ind w:left="142"/>
        <w:rPr>
          <w:rFonts w:ascii="Trebuchet MS"/>
          <w:b/>
          <w:lang w:val="en-GB"/>
        </w:rPr>
      </w:pPr>
      <w:r>
        <w:rPr>
          <w:rFonts w:ascii="Trebuchet MS"/>
          <w:b/>
          <w:spacing w:val="-4"/>
          <w:lang w:val="en-GB"/>
        </w:rPr>
        <w:t>N</w:t>
      </w:r>
      <w:r w:rsidR="00913B5E" w:rsidRPr="00156698">
        <w:rPr>
          <w:rFonts w:ascii="Trebuchet MS"/>
          <w:b/>
          <w:spacing w:val="-4"/>
          <w:lang w:val="en-GB"/>
        </w:rPr>
        <w:t xml:space="preserve">.B. If you are </w:t>
      </w:r>
      <w:r w:rsidR="00913B5E" w:rsidRPr="00156698">
        <w:rPr>
          <w:rFonts w:ascii="Trebuchet MS" w:hAnsi="Trebuchet MS"/>
          <w:b/>
          <w:lang w:val="en-GB"/>
        </w:rPr>
        <w:t xml:space="preserve">conducting </w:t>
      </w:r>
      <w:r w:rsidR="000D437E" w:rsidRPr="00156698">
        <w:rPr>
          <w:rFonts w:ascii="Trebuchet MS" w:hAnsi="Trebuchet MS"/>
          <w:b/>
          <w:lang w:val="en-GB"/>
        </w:rPr>
        <w:t xml:space="preserve">research </w:t>
      </w:r>
      <w:r w:rsidR="00913B5E" w:rsidRPr="00156698">
        <w:rPr>
          <w:rFonts w:ascii="Trebuchet MS" w:hAnsi="Trebuchet MS"/>
          <w:b/>
          <w:lang w:val="en-GB"/>
        </w:rPr>
        <w:t xml:space="preserve">that </w:t>
      </w:r>
      <w:r w:rsidR="000D437E" w:rsidRPr="00156698">
        <w:rPr>
          <w:rFonts w:ascii="Trebuchet MS" w:hAnsi="Trebuchet MS"/>
          <w:b/>
          <w:lang w:val="en-GB"/>
        </w:rPr>
        <w:t>involv</w:t>
      </w:r>
      <w:r w:rsidR="00913B5E" w:rsidRPr="00156698">
        <w:rPr>
          <w:rFonts w:ascii="Trebuchet MS" w:hAnsi="Trebuchet MS"/>
          <w:b/>
          <w:lang w:val="en-GB"/>
        </w:rPr>
        <w:t>es</w:t>
      </w:r>
      <w:r w:rsidR="000D437E" w:rsidRPr="00156698">
        <w:rPr>
          <w:rFonts w:ascii="Trebuchet MS"/>
          <w:b/>
          <w:spacing w:val="-16"/>
          <w:lang w:val="en-GB"/>
        </w:rPr>
        <w:t xml:space="preserve"> </w:t>
      </w:r>
      <w:r w:rsidR="00913B5E" w:rsidRPr="00156698">
        <w:rPr>
          <w:rFonts w:ascii="Trebuchet MS"/>
          <w:b/>
          <w:spacing w:val="-16"/>
          <w:lang w:val="en-GB"/>
        </w:rPr>
        <w:t>‘</w:t>
      </w:r>
      <w:r w:rsidR="000D437E" w:rsidRPr="00156698">
        <w:rPr>
          <w:rFonts w:ascii="Trebuchet MS"/>
          <w:b/>
          <w:lang w:val="en-GB"/>
        </w:rPr>
        <w:t>animals</w:t>
      </w:r>
      <w:r w:rsidR="000D437E" w:rsidRPr="00156698">
        <w:rPr>
          <w:rFonts w:ascii="Trebuchet MS"/>
          <w:b/>
          <w:spacing w:val="-16"/>
          <w:lang w:val="en-GB"/>
        </w:rPr>
        <w:t xml:space="preserve"> </w:t>
      </w:r>
      <w:r w:rsidR="000D437E" w:rsidRPr="00156698">
        <w:rPr>
          <w:rFonts w:ascii="Trebuchet MS"/>
          <w:b/>
          <w:lang w:val="en-GB"/>
        </w:rPr>
        <w:t>and</w:t>
      </w:r>
      <w:r w:rsidR="000D437E" w:rsidRPr="00156698">
        <w:rPr>
          <w:rFonts w:ascii="Trebuchet MS"/>
          <w:b/>
          <w:spacing w:val="-16"/>
          <w:lang w:val="en-GB"/>
        </w:rPr>
        <w:t xml:space="preserve"> </w:t>
      </w:r>
      <w:r w:rsidR="000D437E" w:rsidRPr="00156698">
        <w:rPr>
          <w:rFonts w:ascii="Trebuchet MS"/>
          <w:b/>
          <w:lang w:val="en-GB"/>
        </w:rPr>
        <w:t>significant</w:t>
      </w:r>
      <w:r w:rsidR="000D437E" w:rsidRPr="00156698">
        <w:rPr>
          <w:rFonts w:ascii="Trebuchet MS"/>
          <w:b/>
          <w:spacing w:val="-16"/>
          <w:lang w:val="en-GB"/>
        </w:rPr>
        <w:t xml:space="preserve"> </w:t>
      </w:r>
      <w:r w:rsidR="000D437E" w:rsidRPr="00156698">
        <w:rPr>
          <w:rFonts w:ascii="Trebuchet MS"/>
          <w:b/>
          <w:lang w:val="en-GB"/>
        </w:rPr>
        <w:t>habitats</w:t>
      </w:r>
      <w:r w:rsidR="00913B5E" w:rsidRPr="00156698">
        <w:rPr>
          <w:rFonts w:ascii="Trebuchet MS"/>
          <w:b/>
          <w:lang w:val="en-GB"/>
        </w:rPr>
        <w:t>’</w:t>
      </w:r>
      <w:r w:rsidR="000D437E" w:rsidRPr="00156698">
        <w:rPr>
          <w:rFonts w:ascii="Trebuchet MS"/>
          <w:b/>
          <w:lang w:val="en-GB"/>
        </w:rPr>
        <w:t>,</w:t>
      </w:r>
      <w:r w:rsidR="000D437E" w:rsidRPr="00156698">
        <w:rPr>
          <w:rFonts w:ascii="Trebuchet MS"/>
          <w:b/>
          <w:spacing w:val="-16"/>
          <w:lang w:val="en-GB"/>
        </w:rPr>
        <w:t xml:space="preserve"> </w:t>
      </w:r>
      <w:r w:rsidR="000D437E" w:rsidRPr="00156698">
        <w:rPr>
          <w:rFonts w:ascii="Trebuchet MS"/>
          <w:b/>
          <w:lang w:val="en-GB"/>
        </w:rPr>
        <w:t>please</w:t>
      </w:r>
      <w:r w:rsidR="000D437E" w:rsidRPr="00156698">
        <w:rPr>
          <w:rFonts w:ascii="Trebuchet MS"/>
          <w:b/>
          <w:spacing w:val="-16"/>
          <w:lang w:val="en-GB"/>
        </w:rPr>
        <w:t xml:space="preserve"> </w:t>
      </w:r>
      <w:r w:rsidR="00913B5E" w:rsidRPr="00156698">
        <w:rPr>
          <w:rFonts w:ascii="Trebuchet MS"/>
          <w:b/>
          <w:spacing w:val="-16"/>
          <w:lang w:val="en-GB"/>
        </w:rPr>
        <w:t xml:space="preserve">use the </w:t>
      </w:r>
      <w:r w:rsidR="000D437E" w:rsidRPr="00156698">
        <w:rPr>
          <w:rFonts w:ascii="Trebuchet MS"/>
          <w:b/>
          <w:lang w:val="en-GB"/>
        </w:rPr>
        <w:t>Stage</w:t>
      </w:r>
      <w:r w:rsidR="000D437E" w:rsidRPr="00156698">
        <w:rPr>
          <w:rFonts w:ascii="Trebuchet MS"/>
          <w:b/>
          <w:spacing w:val="-16"/>
          <w:lang w:val="en-GB"/>
        </w:rPr>
        <w:t xml:space="preserve"> </w:t>
      </w:r>
      <w:r w:rsidR="000D437E" w:rsidRPr="00156698">
        <w:rPr>
          <w:rFonts w:ascii="Trebuchet MS"/>
          <w:b/>
          <w:lang w:val="en-GB"/>
        </w:rPr>
        <w:t>1</w:t>
      </w:r>
      <w:r w:rsidR="000D437E" w:rsidRPr="00156698">
        <w:rPr>
          <w:rFonts w:ascii="Trebuchet MS"/>
          <w:b/>
          <w:spacing w:val="-16"/>
          <w:lang w:val="en-GB"/>
        </w:rPr>
        <w:t xml:space="preserve"> </w:t>
      </w:r>
      <w:r w:rsidR="000D437E" w:rsidRPr="00156698">
        <w:rPr>
          <w:rFonts w:ascii="Trebuchet MS"/>
          <w:b/>
          <w:lang w:val="en-GB"/>
        </w:rPr>
        <w:t>Research</w:t>
      </w:r>
      <w:r w:rsidR="000D437E" w:rsidRPr="00156698">
        <w:rPr>
          <w:rFonts w:ascii="Trebuchet MS"/>
          <w:b/>
          <w:spacing w:val="-16"/>
          <w:lang w:val="en-GB"/>
        </w:rPr>
        <w:t xml:space="preserve"> </w:t>
      </w:r>
      <w:r w:rsidR="000D437E" w:rsidRPr="00156698">
        <w:rPr>
          <w:rFonts w:ascii="Trebuchet MS"/>
          <w:b/>
          <w:lang w:val="en-GB"/>
        </w:rPr>
        <w:t>Ethics</w:t>
      </w:r>
      <w:r w:rsidR="000D437E" w:rsidRPr="00156698">
        <w:rPr>
          <w:rFonts w:ascii="Trebuchet MS"/>
          <w:b/>
          <w:spacing w:val="-16"/>
          <w:lang w:val="en-GB"/>
        </w:rPr>
        <w:t xml:space="preserve"> </w:t>
      </w:r>
      <w:r w:rsidR="000D437E" w:rsidRPr="00156698">
        <w:rPr>
          <w:rFonts w:ascii="Trebuchet MS"/>
          <w:b/>
          <w:lang w:val="en-GB"/>
        </w:rPr>
        <w:t>Application</w:t>
      </w:r>
      <w:r w:rsidR="000D437E" w:rsidRPr="00156698">
        <w:rPr>
          <w:rFonts w:ascii="Trebuchet MS"/>
          <w:b/>
          <w:spacing w:val="-16"/>
          <w:lang w:val="en-GB"/>
        </w:rPr>
        <w:t xml:space="preserve"> </w:t>
      </w:r>
      <w:r w:rsidR="000D437E" w:rsidRPr="00156698">
        <w:rPr>
          <w:rFonts w:ascii="Trebuchet MS"/>
          <w:b/>
          <w:spacing w:val="-3"/>
          <w:lang w:val="en-GB"/>
        </w:rPr>
        <w:t xml:space="preserve">Form </w:t>
      </w:r>
      <w:r w:rsidR="000D437E" w:rsidRPr="00156698">
        <w:rPr>
          <w:rFonts w:ascii="Trebuchet MS"/>
          <w:b/>
          <w:lang w:val="en-GB"/>
        </w:rPr>
        <w:t>in</w:t>
      </w:r>
      <w:r w:rsidR="006431F2" w:rsidRPr="00156698">
        <w:rPr>
          <w:rFonts w:ascii="Trebuchet MS"/>
          <w:b/>
          <w:lang w:val="en-GB"/>
        </w:rPr>
        <w:t>volving</w:t>
      </w:r>
      <w:r w:rsidR="000D437E" w:rsidRPr="00156698">
        <w:rPr>
          <w:rFonts w:ascii="Trebuchet MS"/>
          <w:b/>
          <w:spacing w:val="-20"/>
          <w:lang w:val="en-GB"/>
        </w:rPr>
        <w:t xml:space="preserve"> </w:t>
      </w:r>
      <w:r w:rsidR="000D437E" w:rsidRPr="00156698">
        <w:rPr>
          <w:rFonts w:ascii="Trebuchet MS"/>
          <w:b/>
          <w:lang w:val="en-GB"/>
        </w:rPr>
        <w:t>Animals</w:t>
      </w:r>
      <w:r w:rsidR="000D437E" w:rsidRPr="00156698">
        <w:rPr>
          <w:rFonts w:ascii="Trebuchet MS"/>
          <w:b/>
          <w:spacing w:val="-20"/>
          <w:lang w:val="en-GB"/>
        </w:rPr>
        <w:t xml:space="preserve"> </w:t>
      </w:r>
      <w:r w:rsidR="000D437E" w:rsidRPr="00156698">
        <w:rPr>
          <w:rFonts w:ascii="Trebuchet MS"/>
          <w:b/>
          <w:lang w:val="en-GB"/>
        </w:rPr>
        <w:t>and</w:t>
      </w:r>
      <w:r w:rsidR="000D437E" w:rsidRPr="00156698">
        <w:rPr>
          <w:rFonts w:ascii="Trebuchet MS"/>
          <w:b/>
          <w:spacing w:val="-20"/>
          <w:lang w:val="en-GB"/>
        </w:rPr>
        <w:t xml:space="preserve"> </w:t>
      </w:r>
      <w:r w:rsidR="000D437E" w:rsidRPr="00156698">
        <w:rPr>
          <w:rFonts w:ascii="Trebuchet MS"/>
          <w:b/>
          <w:lang w:val="en-GB"/>
        </w:rPr>
        <w:t>Habitats</w:t>
      </w:r>
      <w:r w:rsidR="00913B5E" w:rsidRPr="00156698">
        <w:rPr>
          <w:rFonts w:ascii="Trebuchet MS"/>
          <w:b/>
          <w:lang w:val="en-GB"/>
        </w:rPr>
        <w:t xml:space="preserve"> (</w:t>
      </w:r>
      <w:hyperlink r:id="rId20">
        <w:r w:rsidR="000D437E" w:rsidRPr="00156698">
          <w:rPr>
            <w:rFonts w:ascii="Trebuchet MS"/>
            <w:b/>
            <w:lang w:val="en-GB"/>
          </w:rPr>
          <w:t>www.anglia.ac.uk/researchethics</w:t>
        </w:r>
      </w:hyperlink>
      <w:r w:rsidR="00913B5E" w:rsidRPr="00156698">
        <w:rPr>
          <w:rFonts w:ascii="Trebuchet MS"/>
          <w:b/>
          <w:lang w:val="en-GB"/>
        </w:rPr>
        <w:t>).</w:t>
      </w:r>
    </w:p>
    <w:p w:rsidR="00EE2AD8" w:rsidRDefault="00EE2AD8" w:rsidP="00F9321C">
      <w:pPr>
        <w:spacing w:before="94" w:line="252" w:lineRule="auto"/>
        <w:ind w:left="142"/>
        <w:rPr>
          <w:rFonts w:ascii="Trebuchet MS" w:eastAsia="Trebuchet MS" w:hAnsi="Trebuchet MS" w:cs="Trebuchet MS"/>
          <w:b/>
          <w:lang w:val="en-GB"/>
        </w:rPr>
      </w:pPr>
      <w:r>
        <w:rPr>
          <w:rFonts w:ascii="Trebuchet MS" w:eastAsia="Trebuchet MS" w:hAnsi="Trebuchet MS" w:cs="Trebuchet MS"/>
          <w:b/>
          <w:lang w:val="en-GB"/>
        </w:rPr>
        <w:t>Ap</w:t>
      </w:r>
      <w:r w:rsidR="00F9321C" w:rsidRPr="00F9321C">
        <w:rPr>
          <w:rFonts w:ascii="Trebuchet MS" w:eastAsia="Trebuchet MS" w:hAnsi="Trebuchet MS" w:cs="Trebuchet MS"/>
          <w:b/>
          <w:lang w:val="en-GB"/>
        </w:rPr>
        <w:t xml:space="preserve">plicants carrying out research with children or vulnerable adults </w:t>
      </w:r>
      <w:r>
        <w:rPr>
          <w:rFonts w:ascii="Trebuchet MS" w:eastAsia="Trebuchet MS" w:hAnsi="Trebuchet MS" w:cs="Trebuchet MS"/>
          <w:b/>
          <w:lang w:val="en-GB"/>
        </w:rPr>
        <w:t xml:space="preserve">may also need to carry out an online Safeguarding course and submit the pass certificate with their ethics application.  Please refer to the </w:t>
      </w:r>
      <w:r w:rsidR="00B95134">
        <w:rPr>
          <w:rFonts w:ascii="Trebuchet MS" w:eastAsia="Trebuchet MS" w:hAnsi="Trebuchet MS" w:cs="Trebuchet MS"/>
          <w:b/>
          <w:lang w:val="en-GB"/>
        </w:rPr>
        <w:t xml:space="preserve">Question Specific Advice for the Stage 1 </w:t>
      </w:r>
      <w:r w:rsidR="00E03488">
        <w:rPr>
          <w:rFonts w:ascii="Trebuchet MS" w:eastAsia="Trebuchet MS" w:hAnsi="Trebuchet MS" w:cs="Trebuchet MS"/>
          <w:b/>
          <w:lang w:val="en-GB"/>
        </w:rPr>
        <w:t>Research Ethics Application Form</w:t>
      </w:r>
      <w:r w:rsidR="00B95134">
        <w:rPr>
          <w:rFonts w:ascii="Trebuchet MS" w:eastAsia="Trebuchet MS" w:hAnsi="Trebuchet MS" w:cs="Trebuchet MS"/>
          <w:b/>
          <w:lang w:val="en-GB"/>
        </w:rPr>
        <w:t xml:space="preserve"> at the above weblink.</w:t>
      </w:r>
    </w:p>
    <w:p w:rsidR="00EE2AD8" w:rsidRDefault="00EE2AD8" w:rsidP="00F9321C">
      <w:pPr>
        <w:spacing w:before="94" w:line="252" w:lineRule="auto"/>
        <w:ind w:left="142"/>
        <w:rPr>
          <w:rFonts w:ascii="Trebuchet MS" w:eastAsia="Trebuchet MS" w:hAnsi="Trebuchet MS" w:cs="Trebuchet MS"/>
          <w:b/>
          <w:lang w:val="en-GB"/>
        </w:rPr>
      </w:pPr>
    </w:p>
    <w:p w:rsidR="00F9321C" w:rsidRPr="00F9321C" w:rsidRDefault="00F9321C" w:rsidP="00F9321C">
      <w:pPr>
        <w:spacing w:before="94" w:line="252" w:lineRule="auto"/>
        <w:ind w:left="142"/>
        <w:rPr>
          <w:rFonts w:ascii="Trebuchet MS" w:eastAsia="Trebuchet MS" w:hAnsi="Trebuchet MS" w:cs="Trebuchet MS"/>
          <w:lang w:val="en-GB"/>
        </w:rPr>
      </w:pPr>
    </w:p>
    <w:p w:rsidR="00F9321C" w:rsidRPr="00156698" w:rsidRDefault="00F9321C" w:rsidP="000624BD">
      <w:pPr>
        <w:spacing w:before="94" w:line="252" w:lineRule="auto"/>
        <w:ind w:left="142"/>
        <w:rPr>
          <w:rFonts w:ascii="Trebuchet MS" w:eastAsia="Trebuchet MS" w:hAnsi="Trebuchet MS" w:cs="Trebuchet MS"/>
          <w:lang w:val="en-GB"/>
        </w:rPr>
      </w:pPr>
    </w:p>
    <w:p w:rsidR="006671A1" w:rsidRPr="00B30CA2" w:rsidRDefault="006671A1">
      <w:pPr>
        <w:spacing w:before="8"/>
        <w:rPr>
          <w:rFonts w:ascii="Trebuchet MS" w:eastAsia="Trebuchet MS" w:hAnsi="Trebuchet MS" w:cs="Trebuchet MS"/>
          <w:b/>
          <w:bCs/>
          <w:sz w:val="16"/>
          <w:szCs w:val="16"/>
          <w:lang w:val="en-GB"/>
        </w:rPr>
      </w:pPr>
    </w:p>
    <w:tbl>
      <w:tblPr>
        <w:tblW w:w="10206" w:type="dxa"/>
        <w:tblInd w:w="138" w:type="dxa"/>
        <w:tblLayout w:type="fixed"/>
        <w:tblCellMar>
          <w:left w:w="0" w:type="dxa"/>
          <w:right w:w="0" w:type="dxa"/>
        </w:tblCellMar>
        <w:tblLook w:val="01E0" w:firstRow="1" w:lastRow="1" w:firstColumn="1" w:lastColumn="1" w:noHBand="0" w:noVBand="0"/>
      </w:tblPr>
      <w:tblGrid>
        <w:gridCol w:w="3686"/>
        <w:gridCol w:w="6520"/>
        <w:tblGridChange w:id="0">
          <w:tblGrid>
            <w:gridCol w:w="4"/>
            <w:gridCol w:w="3682"/>
            <w:gridCol w:w="4"/>
            <w:gridCol w:w="6516"/>
            <w:gridCol w:w="4"/>
          </w:tblGrid>
        </w:tblGridChange>
      </w:tblGrid>
      <w:tr w:rsidR="006671A1" w:rsidRPr="00B30CA2" w:rsidTr="000C15E8">
        <w:trPr>
          <w:trHeight w:hRule="exact" w:val="340"/>
        </w:trPr>
        <w:tc>
          <w:tcPr>
            <w:tcW w:w="10206" w:type="dxa"/>
            <w:gridSpan w:val="2"/>
            <w:tcBorders>
              <w:top w:val="single" w:sz="3" w:space="0" w:color="B3B2B2"/>
              <w:left w:val="single" w:sz="3" w:space="0" w:color="B3B2B2"/>
              <w:bottom w:val="single" w:sz="3" w:space="0" w:color="B3B2B2"/>
              <w:right w:val="single" w:sz="3" w:space="0" w:color="9D9D9C"/>
            </w:tcBorders>
            <w:shd w:val="clear" w:color="auto" w:fill="A1DAF8"/>
          </w:tcPr>
          <w:p w:rsidR="006671A1" w:rsidRPr="00B30CA2" w:rsidRDefault="000D437E">
            <w:pPr>
              <w:pStyle w:val="TableParagraph"/>
              <w:spacing w:before="44"/>
              <w:ind w:left="75"/>
              <w:rPr>
                <w:rFonts w:ascii="Calibri" w:eastAsia="Calibri" w:hAnsi="Calibri" w:cs="Calibri"/>
                <w:lang w:val="en-GB"/>
              </w:rPr>
            </w:pPr>
            <w:r w:rsidRPr="00B30CA2">
              <w:rPr>
                <w:rFonts w:ascii="Calibri"/>
                <w:b/>
                <w:w w:val="110"/>
                <w:lang w:val="en-GB"/>
              </w:rPr>
              <w:t>Researcher</w:t>
            </w:r>
            <w:r w:rsidRPr="00B30CA2">
              <w:rPr>
                <w:rFonts w:ascii="Calibri"/>
                <w:b/>
                <w:spacing w:val="32"/>
                <w:w w:val="110"/>
                <w:lang w:val="en-GB"/>
              </w:rPr>
              <w:t xml:space="preserve"> </w:t>
            </w:r>
            <w:r w:rsidRPr="00B30CA2">
              <w:rPr>
                <w:rFonts w:ascii="Calibri"/>
                <w:b/>
                <w:w w:val="110"/>
                <w:lang w:val="en-GB"/>
              </w:rPr>
              <w:t>details</w:t>
            </w:r>
            <w:r w:rsidR="001E0650">
              <w:rPr>
                <w:rFonts w:ascii="Calibri"/>
                <w:b/>
                <w:w w:val="110"/>
                <w:lang w:val="en-GB"/>
              </w:rPr>
              <w:t xml:space="preserve"> </w:t>
            </w:r>
          </w:p>
        </w:tc>
      </w:tr>
      <w:tr w:rsidR="006671A1" w:rsidRPr="00B30CA2" w:rsidTr="000C15E8">
        <w:trPr>
          <w:trHeight w:hRule="exact" w:val="454"/>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6671A1" w:rsidRPr="00B30CA2" w:rsidRDefault="000D437E">
            <w:pPr>
              <w:pStyle w:val="TableParagraph"/>
              <w:spacing w:before="126"/>
              <w:ind w:left="75"/>
              <w:rPr>
                <w:rFonts w:ascii="Arial" w:eastAsia="Arial" w:hAnsi="Arial" w:cs="Arial"/>
                <w:sz w:val="18"/>
                <w:szCs w:val="18"/>
                <w:lang w:val="en-GB"/>
              </w:rPr>
            </w:pPr>
            <w:r w:rsidRPr="00B30CA2">
              <w:rPr>
                <w:rFonts w:ascii="Arial"/>
                <w:sz w:val="18"/>
                <w:lang w:val="en-GB"/>
              </w:rPr>
              <w:t>First</w:t>
            </w:r>
            <w:r w:rsidRPr="00B30CA2">
              <w:rPr>
                <w:rFonts w:ascii="Arial"/>
                <w:spacing w:val="-22"/>
                <w:sz w:val="18"/>
                <w:lang w:val="en-GB"/>
              </w:rPr>
              <w:t xml:space="preserve"> </w:t>
            </w:r>
            <w:r w:rsidRPr="00B30CA2">
              <w:rPr>
                <w:rFonts w:ascii="Arial"/>
                <w:sz w:val="18"/>
                <w:lang w:val="en-GB"/>
              </w:rPr>
              <w:t>name</w:t>
            </w:r>
          </w:p>
        </w:tc>
        <w:tc>
          <w:tcPr>
            <w:tcW w:w="6520" w:type="dxa"/>
            <w:tcBorders>
              <w:top w:val="single" w:sz="3" w:space="0" w:color="B3B2B2"/>
              <w:left w:val="single" w:sz="3" w:space="0" w:color="9D9D9C"/>
              <w:bottom w:val="single" w:sz="3" w:space="0" w:color="B3B2B2"/>
              <w:right w:val="single" w:sz="3" w:space="0" w:color="9D9D9C"/>
            </w:tcBorders>
          </w:tcPr>
          <w:p w:rsidR="006671A1" w:rsidRPr="00B30CA2" w:rsidRDefault="00A20397">
            <w:pPr>
              <w:rPr>
                <w:lang w:val="en-GB"/>
              </w:rPr>
            </w:pPr>
            <w:ins w:id="1" w:author="Tom Robinson" w:date="2016-10-10T09:59:00Z">
              <w:r>
                <w:rPr>
                  <w:lang w:val="en-GB"/>
                </w:rPr>
                <w:t>Tom</w:t>
              </w:r>
            </w:ins>
          </w:p>
        </w:tc>
      </w:tr>
      <w:tr w:rsidR="006671A1" w:rsidRPr="00B30CA2" w:rsidTr="000C15E8">
        <w:trPr>
          <w:trHeight w:hRule="exact" w:val="454"/>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6671A1" w:rsidRPr="00B30CA2" w:rsidRDefault="000D437E">
            <w:pPr>
              <w:pStyle w:val="TableParagraph"/>
              <w:spacing w:before="126"/>
              <w:ind w:left="75"/>
              <w:rPr>
                <w:rFonts w:ascii="Arial" w:eastAsia="Arial" w:hAnsi="Arial" w:cs="Arial"/>
                <w:sz w:val="18"/>
                <w:szCs w:val="18"/>
                <w:lang w:val="en-GB"/>
              </w:rPr>
            </w:pPr>
            <w:r w:rsidRPr="00B30CA2">
              <w:rPr>
                <w:rFonts w:ascii="Arial"/>
                <w:sz w:val="18"/>
                <w:lang w:val="en-GB"/>
              </w:rPr>
              <w:t>Family</w:t>
            </w:r>
            <w:r w:rsidRPr="00B30CA2">
              <w:rPr>
                <w:rFonts w:ascii="Arial"/>
                <w:spacing w:val="-29"/>
                <w:sz w:val="18"/>
                <w:lang w:val="en-GB"/>
              </w:rPr>
              <w:t xml:space="preserve"> </w:t>
            </w:r>
            <w:r w:rsidRPr="00B30CA2">
              <w:rPr>
                <w:rFonts w:ascii="Arial"/>
                <w:sz w:val="18"/>
                <w:lang w:val="en-GB"/>
              </w:rPr>
              <w:t>name</w:t>
            </w:r>
          </w:p>
        </w:tc>
        <w:tc>
          <w:tcPr>
            <w:tcW w:w="6520" w:type="dxa"/>
            <w:tcBorders>
              <w:top w:val="single" w:sz="3" w:space="0" w:color="B3B2B2"/>
              <w:left w:val="single" w:sz="3" w:space="0" w:color="9D9D9C"/>
              <w:bottom w:val="single" w:sz="3" w:space="0" w:color="B3B2B2"/>
              <w:right w:val="single" w:sz="3" w:space="0" w:color="9D9D9C"/>
            </w:tcBorders>
          </w:tcPr>
          <w:p w:rsidR="006671A1" w:rsidRPr="00B30CA2" w:rsidRDefault="00A20397">
            <w:pPr>
              <w:rPr>
                <w:lang w:val="en-GB"/>
              </w:rPr>
            </w:pPr>
            <w:ins w:id="2" w:author="Tom Robinson" w:date="2016-10-10T09:59:00Z">
              <w:r>
                <w:rPr>
                  <w:lang w:val="en-GB"/>
                </w:rPr>
                <w:t>Robinson</w:t>
              </w:r>
            </w:ins>
          </w:p>
        </w:tc>
      </w:tr>
      <w:tr w:rsidR="006671A1" w:rsidRPr="00B30CA2" w:rsidTr="000C15E8">
        <w:trPr>
          <w:trHeight w:hRule="exact" w:val="454"/>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6671A1" w:rsidRPr="00B30CA2" w:rsidRDefault="000D437E">
            <w:pPr>
              <w:pStyle w:val="TableParagraph"/>
              <w:spacing w:before="126"/>
              <w:ind w:left="75"/>
              <w:rPr>
                <w:rFonts w:ascii="Arial" w:eastAsia="Arial" w:hAnsi="Arial" w:cs="Arial"/>
                <w:sz w:val="18"/>
                <w:szCs w:val="18"/>
                <w:lang w:val="en-GB"/>
              </w:rPr>
            </w:pPr>
            <w:r w:rsidRPr="00B30CA2">
              <w:rPr>
                <w:rFonts w:ascii="Arial"/>
                <w:sz w:val="18"/>
                <w:lang w:val="en-GB"/>
              </w:rPr>
              <w:t>Department</w:t>
            </w:r>
            <w:r w:rsidR="004E3848">
              <w:rPr>
                <w:rFonts w:ascii="Arial"/>
                <w:sz w:val="18"/>
                <w:lang w:val="en-GB"/>
              </w:rPr>
              <w:t>/Faculty</w:t>
            </w:r>
          </w:p>
        </w:tc>
        <w:tc>
          <w:tcPr>
            <w:tcW w:w="6520" w:type="dxa"/>
            <w:tcBorders>
              <w:top w:val="single" w:sz="3" w:space="0" w:color="B3B2B2"/>
              <w:left w:val="single" w:sz="3" w:space="0" w:color="9D9D9C"/>
              <w:bottom w:val="single" w:sz="3" w:space="0" w:color="B3B2B2"/>
              <w:right w:val="single" w:sz="3" w:space="0" w:color="9D9D9C"/>
            </w:tcBorders>
          </w:tcPr>
          <w:p w:rsidR="006671A1" w:rsidRPr="00B30CA2" w:rsidRDefault="00A20397">
            <w:pPr>
              <w:rPr>
                <w:lang w:val="en-GB"/>
              </w:rPr>
            </w:pPr>
            <w:ins w:id="3" w:author="Tom Robinson" w:date="2016-10-10T10:00:00Z">
              <w:r>
                <w:t>Science and Technology</w:t>
              </w:r>
            </w:ins>
          </w:p>
        </w:tc>
      </w:tr>
      <w:tr w:rsidR="006671A1" w:rsidRPr="00B30CA2" w:rsidTr="000C15E8">
        <w:trPr>
          <w:trHeight w:hRule="exact" w:val="454"/>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6671A1" w:rsidRPr="00B30CA2" w:rsidRDefault="000418D8" w:rsidP="000418D8">
            <w:pPr>
              <w:pStyle w:val="TableParagraph"/>
              <w:spacing w:before="126"/>
              <w:ind w:left="75"/>
              <w:rPr>
                <w:rFonts w:ascii="Arial" w:eastAsia="Arial" w:hAnsi="Arial" w:cs="Arial"/>
                <w:sz w:val="18"/>
                <w:szCs w:val="18"/>
                <w:lang w:val="en-GB"/>
              </w:rPr>
            </w:pPr>
            <w:r>
              <w:rPr>
                <w:rFonts w:ascii="Arial"/>
                <w:sz w:val="18"/>
                <w:lang w:val="en-GB"/>
              </w:rPr>
              <w:t>E</w:t>
            </w:r>
            <w:r w:rsidR="000D437E" w:rsidRPr="00B30CA2">
              <w:rPr>
                <w:rFonts w:ascii="Arial"/>
                <w:sz w:val="18"/>
                <w:lang w:val="en-GB"/>
              </w:rPr>
              <w:t>mail</w:t>
            </w:r>
            <w:r w:rsidR="000D437E" w:rsidRPr="00B30CA2">
              <w:rPr>
                <w:rFonts w:ascii="Arial"/>
                <w:spacing w:val="-29"/>
                <w:sz w:val="18"/>
                <w:lang w:val="en-GB"/>
              </w:rPr>
              <w:t xml:space="preserve"> </w:t>
            </w:r>
            <w:r w:rsidR="000D437E" w:rsidRPr="00B30CA2">
              <w:rPr>
                <w:rFonts w:ascii="Arial"/>
                <w:sz w:val="18"/>
                <w:lang w:val="en-GB"/>
              </w:rPr>
              <w:t>address</w:t>
            </w:r>
          </w:p>
        </w:tc>
        <w:tc>
          <w:tcPr>
            <w:tcW w:w="6520" w:type="dxa"/>
            <w:tcBorders>
              <w:top w:val="single" w:sz="3" w:space="0" w:color="B3B2B2"/>
              <w:left w:val="single" w:sz="3" w:space="0" w:color="9D9D9C"/>
              <w:bottom w:val="single" w:sz="3" w:space="0" w:color="B3B2B2"/>
              <w:right w:val="single" w:sz="3" w:space="0" w:color="9D9D9C"/>
            </w:tcBorders>
          </w:tcPr>
          <w:p w:rsidR="006671A1" w:rsidRPr="00B30CA2" w:rsidRDefault="00A20397">
            <w:pPr>
              <w:rPr>
                <w:lang w:val="en-GB"/>
              </w:rPr>
            </w:pPr>
            <w:ins w:id="4" w:author="Tom Robinson" w:date="2016-10-10T10:00:00Z">
              <w:r>
                <w:rPr>
                  <w:lang w:val="en-GB"/>
                </w:rPr>
                <w:t>Tom.robinson2@student.anglia.ac.uk</w:t>
              </w:r>
            </w:ins>
          </w:p>
        </w:tc>
      </w:tr>
      <w:tr w:rsidR="006671A1" w:rsidRPr="00B30CA2" w:rsidTr="000C15E8">
        <w:trPr>
          <w:trHeight w:hRule="exact" w:val="578"/>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6671A1" w:rsidRPr="00B30CA2" w:rsidRDefault="000D437E">
            <w:pPr>
              <w:pStyle w:val="TableParagraph"/>
              <w:spacing w:before="126"/>
              <w:ind w:left="75"/>
              <w:rPr>
                <w:rFonts w:ascii="Arial" w:eastAsia="Arial" w:hAnsi="Arial" w:cs="Arial"/>
                <w:sz w:val="18"/>
                <w:szCs w:val="18"/>
                <w:lang w:val="en-GB"/>
              </w:rPr>
            </w:pPr>
            <w:r w:rsidRPr="00B30CA2">
              <w:rPr>
                <w:rFonts w:ascii="Arial"/>
                <w:w w:val="105"/>
                <w:sz w:val="18"/>
                <w:lang w:val="en-GB"/>
              </w:rPr>
              <w:t>Name</w:t>
            </w:r>
            <w:r w:rsidRPr="00B30CA2">
              <w:rPr>
                <w:rFonts w:ascii="Arial"/>
                <w:spacing w:val="-32"/>
                <w:w w:val="105"/>
                <w:sz w:val="18"/>
                <w:lang w:val="en-GB"/>
              </w:rPr>
              <w:t xml:space="preserve"> </w:t>
            </w:r>
            <w:r w:rsidRPr="00B30CA2">
              <w:rPr>
                <w:rFonts w:ascii="Arial"/>
                <w:w w:val="105"/>
                <w:sz w:val="18"/>
                <w:lang w:val="en-GB"/>
              </w:rPr>
              <w:t>of</w:t>
            </w:r>
            <w:r w:rsidR="0075031F">
              <w:rPr>
                <w:rFonts w:ascii="Arial"/>
                <w:w w:val="105"/>
                <w:sz w:val="18"/>
                <w:lang w:val="en-GB"/>
              </w:rPr>
              <w:t xml:space="preserve"> </w:t>
            </w:r>
            <w:r w:rsidRPr="00B30CA2">
              <w:rPr>
                <w:rFonts w:ascii="Arial"/>
                <w:spacing w:val="-32"/>
                <w:w w:val="105"/>
                <w:sz w:val="18"/>
                <w:lang w:val="en-GB"/>
              </w:rPr>
              <w:t xml:space="preserve"> </w:t>
            </w:r>
            <w:r w:rsidRPr="00B30CA2">
              <w:rPr>
                <w:rFonts w:ascii="Arial"/>
                <w:w w:val="105"/>
                <w:sz w:val="18"/>
                <w:lang w:val="en-GB"/>
              </w:rPr>
              <w:t>Institution</w:t>
            </w:r>
            <w:r w:rsidRPr="00B30CA2">
              <w:rPr>
                <w:rFonts w:ascii="Arial"/>
                <w:spacing w:val="-32"/>
                <w:w w:val="105"/>
                <w:sz w:val="18"/>
                <w:lang w:val="en-GB"/>
              </w:rPr>
              <w:t xml:space="preserve"> </w:t>
            </w:r>
            <w:r w:rsidRPr="00B30CA2">
              <w:rPr>
                <w:rFonts w:ascii="Arial"/>
                <w:w w:val="105"/>
                <w:sz w:val="18"/>
                <w:lang w:val="en-GB"/>
              </w:rPr>
              <w:t>where</w:t>
            </w:r>
            <w:r w:rsidRPr="00B30CA2">
              <w:rPr>
                <w:rFonts w:ascii="Arial"/>
                <w:spacing w:val="-32"/>
                <w:w w:val="105"/>
                <w:sz w:val="18"/>
                <w:lang w:val="en-GB"/>
              </w:rPr>
              <w:t xml:space="preserve"> </w:t>
            </w:r>
            <w:r w:rsidRPr="00B30CA2">
              <w:rPr>
                <w:rFonts w:ascii="Arial"/>
                <w:w w:val="105"/>
                <w:sz w:val="18"/>
                <w:lang w:val="en-GB"/>
              </w:rPr>
              <w:t>you</w:t>
            </w:r>
            <w:r w:rsidRPr="00B30CA2">
              <w:rPr>
                <w:rFonts w:ascii="Arial"/>
                <w:spacing w:val="-32"/>
                <w:w w:val="105"/>
                <w:sz w:val="18"/>
                <w:lang w:val="en-GB"/>
              </w:rPr>
              <w:t xml:space="preserve"> </w:t>
            </w:r>
            <w:r w:rsidRPr="00B30CA2">
              <w:rPr>
                <w:rFonts w:ascii="Arial"/>
                <w:w w:val="105"/>
                <w:sz w:val="18"/>
                <w:lang w:val="en-GB"/>
              </w:rPr>
              <w:t>study</w:t>
            </w:r>
            <w:r w:rsidR="002B72B3" w:rsidRPr="00B30CA2">
              <w:rPr>
                <w:rFonts w:ascii="Arial"/>
                <w:w w:val="105"/>
                <w:sz w:val="18"/>
                <w:lang w:val="en-GB"/>
              </w:rPr>
              <w:t xml:space="preserve"> or work (if not Anglia Ruskin)</w:t>
            </w:r>
          </w:p>
        </w:tc>
        <w:tc>
          <w:tcPr>
            <w:tcW w:w="6520" w:type="dxa"/>
            <w:tcBorders>
              <w:top w:val="single" w:sz="3" w:space="0" w:color="B3B2B2"/>
              <w:left w:val="single" w:sz="3" w:space="0" w:color="9D9D9C"/>
              <w:bottom w:val="single" w:sz="3" w:space="0" w:color="B3B2B2"/>
              <w:right w:val="single" w:sz="3" w:space="0" w:color="9D9D9C"/>
            </w:tcBorders>
          </w:tcPr>
          <w:p w:rsidR="006671A1" w:rsidRPr="00B30CA2" w:rsidRDefault="00A20397">
            <w:pPr>
              <w:rPr>
                <w:lang w:val="en-GB"/>
              </w:rPr>
            </w:pPr>
            <w:ins w:id="5" w:author="Tom Robinson" w:date="2016-10-10T10:00:00Z">
              <w:r>
                <w:rPr>
                  <w:lang w:val="en-GB"/>
                </w:rPr>
                <w:t>Anglia Ruskin</w:t>
              </w:r>
            </w:ins>
          </w:p>
        </w:tc>
      </w:tr>
      <w:tr w:rsidR="006671A1" w:rsidRPr="00B30CA2" w:rsidTr="000C15E8">
        <w:trPr>
          <w:trHeight w:hRule="exact" w:val="1559"/>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6671A1" w:rsidRDefault="000D437E">
            <w:pPr>
              <w:pStyle w:val="TableParagraph"/>
              <w:spacing w:before="51"/>
              <w:ind w:left="75"/>
              <w:rPr>
                <w:rFonts w:ascii="Arial"/>
                <w:sz w:val="18"/>
                <w:lang w:val="en-GB"/>
              </w:rPr>
            </w:pPr>
            <w:r w:rsidRPr="00B30CA2">
              <w:rPr>
                <w:rFonts w:ascii="Arial"/>
                <w:sz w:val="18"/>
                <w:lang w:val="en-GB"/>
              </w:rPr>
              <w:t>Are</w:t>
            </w:r>
            <w:r w:rsidRPr="00B30CA2">
              <w:rPr>
                <w:rFonts w:ascii="Arial"/>
                <w:spacing w:val="-27"/>
                <w:sz w:val="18"/>
                <w:lang w:val="en-GB"/>
              </w:rPr>
              <w:t xml:space="preserve"> </w:t>
            </w:r>
            <w:r w:rsidRPr="00B30CA2">
              <w:rPr>
                <w:rFonts w:ascii="Arial"/>
                <w:sz w:val="18"/>
                <w:lang w:val="en-GB"/>
              </w:rPr>
              <w:t>you:</w:t>
            </w:r>
          </w:p>
          <w:p w:rsidR="005F4322" w:rsidRPr="00B30CA2" w:rsidRDefault="005F4322">
            <w:pPr>
              <w:pStyle w:val="TableParagraph"/>
              <w:spacing w:before="51"/>
              <w:ind w:left="75"/>
              <w:rPr>
                <w:rFonts w:ascii="Arial" w:eastAsia="Arial" w:hAnsi="Arial" w:cs="Arial"/>
                <w:sz w:val="18"/>
                <w:szCs w:val="18"/>
                <w:lang w:val="en-GB"/>
              </w:rPr>
            </w:pPr>
          </w:p>
          <w:p w:rsidR="006671A1" w:rsidRPr="00B30CA2" w:rsidRDefault="000D437E" w:rsidP="00CF5FBB">
            <w:pPr>
              <w:pStyle w:val="TableParagraph"/>
              <w:spacing w:before="13"/>
              <w:ind w:left="75"/>
              <w:rPr>
                <w:rFonts w:ascii="Arial" w:eastAsia="Arial" w:hAnsi="Arial" w:cs="Arial"/>
                <w:sz w:val="18"/>
                <w:szCs w:val="18"/>
                <w:lang w:val="en-GB"/>
              </w:rPr>
            </w:pPr>
            <w:r w:rsidRPr="00B30CA2">
              <w:rPr>
                <w:rFonts w:ascii="Arial"/>
                <w:i/>
                <w:sz w:val="18"/>
                <w:lang w:val="en-GB"/>
              </w:rPr>
              <w:t>Please</w:t>
            </w:r>
            <w:r w:rsidRPr="00B30CA2">
              <w:rPr>
                <w:rFonts w:ascii="Arial"/>
                <w:i/>
                <w:spacing w:val="-21"/>
                <w:sz w:val="18"/>
                <w:lang w:val="en-GB"/>
              </w:rPr>
              <w:t xml:space="preserve"> </w:t>
            </w:r>
            <w:r w:rsidRPr="00B30CA2">
              <w:rPr>
                <w:rFonts w:ascii="Arial"/>
                <w:i/>
                <w:sz w:val="18"/>
                <w:lang w:val="en-GB"/>
              </w:rPr>
              <w:t>tick</w:t>
            </w:r>
          </w:p>
        </w:tc>
        <w:tc>
          <w:tcPr>
            <w:tcW w:w="6520" w:type="dxa"/>
            <w:tcBorders>
              <w:top w:val="single" w:sz="3" w:space="0" w:color="B3B2B2"/>
              <w:left w:val="single" w:sz="3" w:space="0" w:color="9D9D9C"/>
              <w:bottom w:val="single" w:sz="3" w:space="0" w:color="B3B2B2"/>
              <w:right w:val="single" w:sz="3" w:space="0" w:color="9D9D9C"/>
            </w:tcBorders>
          </w:tcPr>
          <w:p w:rsidR="006671A1" w:rsidRPr="00B30CA2" w:rsidRDefault="000D437E" w:rsidP="00C7134D">
            <w:pPr>
              <w:pStyle w:val="TableParagraph"/>
              <w:numPr>
                <w:ilvl w:val="0"/>
                <w:numId w:val="4"/>
              </w:numPr>
              <w:spacing w:before="87"/>
              <w:rPr>
                <w:rFonts w:ascii="Arial" w:eastAsia="Arial" w:hAnsi="Arial" w:cs="Arial"/>
                <w:sz w:val="18"/>
                <w:szCs w:val="18"/>
                <w:lang w:val="en-GB"/>
              </w:rPr>
            </w:pPr>
            <w:r w:rsidRPr="00B30CA2">
              <w:rPr>
                <w:rFonts w:ascii="Arial"/>
                <w:sz w:val="18"/>
                <w:lang w:val="en-GB"/>
              </w:rPr>
              <w:t>Undergraduate</w:t>
            </w:r>
            <w:r w:rsidRPr="00B30CA2">
              <w:rPr>
                <w:rFonts w:ascii="Arial"/>
                <w:spacing w:val="-29"/>
                <w:sz w:val="18"/>
                <w:lang w:val="en-GB"/>
              </w:rPr>
              <w:t xml:space="preserve"> </w:t>
            </w:r>
            <w:r w:rsidRPr="00B30CA2">
              <w:rPr>
                <w:rFonts w:ascii="Arial"/>
                <w:sz w:val="18"/>
                <w:lang w:val="en-GB"/>
              </w:rPr>
              <w:t>(UG)</w:t>
            </w:r>
            <w:r w:rsidRPr="00B30CA2">
              <w:rPr>
                <w:rFonts w:ascii="Arial"/>
                <w:spacing w:val="-29"/>
                <w:sz w:val="18"/>
                <w:lang w:val="en-GB"/>
              </w:rPr>
              <w:t xml:space="preserve"> </w:t>
            </w:r>
            <w:r w:rsidRPr="00B30CA2">
              <w:rPr>
                <w:rFonts w:ascii="Arial"/>
                <w:sz w:val="18"/>
                <w:lang w:val="en-GB"/>
              </w:rPr>
              <w:t>Student</w:t>
            </w:r>
          </w:p>
          <w:p w:rsidR="006671A1" w:rsidRPr="00B30CA2" w:rsidDel="00A20397" w:rsidRDefault="000D437E">
            <w:pPr>
              <w:pStyle w:val="TableParagraph"/>
              <w:spacing w:before="13"/>
              <w:ind w:left="502"/>
              <w:rPr>
                <w:del w:id="6" w:author="Tom Robinson" w:date="2016-10-10T10:00:00Z"/>
                <w:rFonts w:ascii="Arial" w:eastAsia="Arial" w:hAnsi="Arial" w:cs="Arial"/>
                <w:sz w:val="18"/>
                <w:szCs w:val="18"/>
                <w:lang w:val="en-GB"/>
              </w:rPr>
              <w:pPrChange w:id="7" w:author="Tom Robinson" w:date="2016-10-10T10:00:00Z">
                <w:pPr>
                  <w:pStyle w:val="TableParagraph"/>
                  <w:numPr>
                    <w:numId w:val="4"/>
                  </w:numPr>
                  <w:spacing w:before="13"/>
                  <w:ind w:left="502" w:hanging="360"/>
                </w:pPr>
              </w:pPrChange>
            </w:pPr>
            <w:del w:id="8" w:author="Tom Robinson" w:date="2016-10-10T10:00:00Z">
              <w:r w:rsidRPr="00B30CA2" w:rsidDel="00A20397">
                <w:rPr>
                  <w:rFonts w:ascii="Arial"/>
                  <w:sz w:val="18"/>
                  <w:lang w:val="en-GB"/>
                </w:rPr>
                <w:delText>Postgraduate</w:delText>
              </w:r>
              <w:r w:rsidRPr="00B30CA2" w:rsidDel="00A20397">
                <w:rPr>
                  <w:rFonts w:ascii="Arial"/>
                  <w:spacing w:val="-32"/>
                  <w:sz w:val="18"/>
                  <w:lang w:val="en-GB"/>
                </w:rPr>
                <w:delText xml:space="preserve"> </w:delText>
              </w:r>
              <w:r w:rsidRPr="00B30CA2" w:rsidDel="00A20397">
                <w:rPr>
                  <w:rFonts w:ascii="Arial"/>
                  <w:spacing w:val="-4"/>
                  <w:sz w:val="18"/>
                  <w:lang w:val="en-GB"/>
                </w:rPr>
                <w:delText>Taught</w:delText>
              </w:r>
              <w:r w:rsidRPr="00B30CA2" w:rsidDel="00A20397">
                <w:rPr>
                  <w:rFonts w:ascii="Arial"/>
                  <w:spacing w:val="-32"/>
                  <w:sz w:val="18"/>
                  <w:lang w:val="en-GB"/>
                </w:rPr>
                <w:delText xml:space="preserve"> </w:delText>
              </w:r>
              <w:r w:rsidRPr="00B30CA2" w:rsidDel="00A20397">
                <w:rPr>
                  <w:rFonts w:ascii="Arial"/>
                  <w:sz w:val="18"/>
                  <w:lang w:val="en-GB"/>
                </w:rPr>
                <w:delText>(PGT)</w:delText>
              </w:r>
              <w:r w:rsidRPr="00B30CA2" w:rsidDel="00A20397">
                <w:rPr>
                  <w:rFonts w:ascii="Arial"/>
                  <w:spacing w:val="-32"/>
                  <w:sz w:val="18"/>
                  <w:lang w:val="en-GB"/>
                </w:rPr>
                <w:delText xml:space="preserve"> </w:delText>
              </w:r>
              <w:r w:rsidRPr="00B30CA2" w:rsidDel="00A20397">
                <w:rPr>
                  <w:rFonts w:ascii="Arial"/>
                  <w:sz w:val="18"/>
                  <w:lang w:val="en-GB"/>
                </w:rPr>
                <w:delText>Student</w:delText>
              </w:r>
            </w:del>
          </w:p>
          <w:p w:rsidR="007C2991" w:rsidRPr="00B30CA2" w:rsidDel="00A20397" w:rsidRDefault="000D437E">
            <w:pPr>
              <w:pStyle w:val="TableParagraph"/>
              <w:ind w:left="502" w:right="2679"/>
              <w:rPr>
                <w:del w:id="9" w:author="Tom Robinson" w:date="2016-10-10T10:00:00Z"/>
                <w:rFonts w:ascii="Arial" w:hAnsi="Arial"/>
                <w:sz w:val="18"/>
                <w:lang w:val="en-GB"/>
              </w:rPr>
              <w:pPrChange w:id="10" w:author="Tom Robinson" w:date="2016-10-10T10:00:00Z">
                <w:pPr>
                  <w:pStyle w:val="TableParagraph"/>
                  <w:numPr>
                    <w:numId w:val="4"/>
                  </w:numPr>
                  <w:ind w:left="502" w:right="2679" w:hanging="360"/>
                </w:pPr>
              </w:pPrChange>
            </w:pPr>
            <w:del w:id="11" w:author="Tom Robinson" w:date="2016-10-10T10:00:00Z">
              <w:r w:rsidRPr="00B30CA2" w:rsidDel="00A20397">
                <w:rPr>
                  <w:rFonts w:ascii="Arial" w:hAnsi="Arial"/>
                  <w:sz w:val="18"/>
                  <w:lang w:val="en-GB"/>
                </w:rPr>
                <w:delText xml:space="preserve">Postgraduate Research (PGR) </w:delText>
              </w:r>
              <w:r w:rsidR="007C2991" w:rsidRPr="00B30CA2" w:rsidDel="00A20397">
                <w:rPr>
                  <w:rFonts w:ascii="Arial" w:hAnsi="Arial"/>
                  <w:sz w:val="18"/>
                  <w:lang w:val="en-GB"/>
                </w:rPr>
                <w:delText>S</w:delText>
              </w:r>
              <w:r w:rsidRPr="00B30CA2" w:rsidDel="00A20397">
                <w:rPr>
                  <w:rFonts w:ascii="Arial" w:hAnsi="Arial"/>
                  <w:sz w:val="18"/>
                  <w:lang w:val="en-GB"/>
                </w:rPr>
                <w:delText>tudent</w:delText>
              </w:r>
            </w:del>
          </w:p>
          <w:p w:rsidR="006671A1" w:rsidRPr="00B30CA2" w:rsidDel="00A20397" w:rsidRDefault="000D437E">
            <w:pPr>
              <w:pStyle w:val="TableParagraph"/>
              <w:ind w:left="502" w:right="3426"/>
              <w:rPr>
                <w:del w:id="12" w:author="Tom Robinson" w:date="2016-10-10T10:00:00Z"/>
                <w:rFonts w:ascii="Arial" w:eastAsia="Arial" w:hAnsi="Arial" w:cs="Arial"/>
                <w:sz w:val="18"/>
                <w:szCs w:val="18"/>
                <w:lang w:val="en-GB"/>
              </w:rPr>
              <w:pPrChange w:id="13" w:author="Tom Robinson" w:date="2016-10-10T10:00:00Z">
                <w:pPr>
                  <w:pStyle w:val="TableParagraph"/>
                  <w:numPr>
                    <w:numId w:val="4"/>
                  </w:numPr>
                  <w:ind w:left="502" w:right="3426" w:hanging="360"/>
                </w:pPr>
              </w:pPrChange>
            </w:pPr>
            <w:del w:id="14" w:author="Tom Robinson" w:date="2016-10-10T10:00:00Z">
              <w:r w:rsidRPr="00B30CA2" w:rsidDel="00A20397">
                <w:rPr>
                  <w:rFonts w:ascii="Arial"/>
                  <w:sz w:val="18"/>
                  <w:lang w:val="en-GB"/>
                </w:rPr>
                <w:delText>Member</w:delText>
              </w:r>
              <w:r w:rsidRPr="00B30CA2" w:rsidDel="00A20397">
                <w:rPr>
                  <w:rFonts w:ascii="Arial"/>
                  <w:spacing w:val="-24"/>
                  <w:sz w:val="18"/>
                  <w:lang w:val="en-GB"/>
                </w:rPr>
                <w:delText xml:space="preserve"> </w:delText>
              </w:r>
              <w:r w:rsidRPr="00B30CA2" w:rsidDel="00A20397">
                <w:rPr>
                  <w:rFonts w:ascii="Arial"/>
                  <w:sz w:val="18"/>
                  <w:lang w:val="en-GB"/>
                </w:rPr>
                <w:delText>of</w:delText>
              </w:r>
              <w:r w:rsidRPr="00B30CA2" w:rsidDel="00A20397">
                <w:rPr>
                  <w:rFonts w:ascii="Arial"/>
                  <w:spacing w:val="-24"/>
                  <w:sz w:val="18"/>
                  <w:lang w:val="en-GB"/>
                </w:rPr>
                <w:delText xml:space="preserve"> </w:delText>
              </w:r>
              <w:r w:rsidRPr="00B30CA2" w:rsidDel="00A20397">
                <w:rPr>
                  <w:rFonts w:ascii="Arial"/>
                  <w:sz w:val="18"/>
                  <w:lang w:val="en-GB"/>
                </w:rPr>
                <w:delText>ARU</w:delText>
              </w:r>
              <w:r w:rsidRPr="00B30CA2" w:rsidDel="00A20397">
                <w:rPr>
                  <w:rFonts w:ascii="Arial"/>
                  <w:spacing w:val="-24"/>
                  <w:sz w:val="18"/>
                  <w:lang w:val="en-GB"/>
                </w:rPr>
                <w:delText xml:space="preserve"> </w:delText>
              </w:r>
              <w:r w:rsidRPr="00B30CA2" w:rsidDel="00A20397">
                <w:rPr>
                  <w:rFonts w:ascii="Arial"/>
                  <w:sz w:val="18"/>
                  <w:lang w:val="en-GB"/>
                </w:rPr>
                <w:delText>Staff</w:delText>
              </w:r>
            </w:del>
          </w:p>
          <w:p w:rsidR="006671A1" w:rsidRPr="00B30CA2" w:rsidRDefault="000D437E">
            <w:pPr>
              <w:pStyle w:val="TableParagraph"/>
              <w:spacing w:before="1"/>
              <w:ind w:left="502"/>
              <w:rPr>
                <w:rFonts w:ascii="Arial" w:eastAsia="Arial" w:hAnsi="Arial" w:cs="Arial"/>
                <w:sz w:val="18"/>
                <w:szCs w:val="18"/>
                <w:lang w:val="en-GB"/>
              </w:rPr>
              <w:pPrChange w:id="15" w:author="Tom Robinson" w:date="2016-10-10T10:00:00Z">
                <w:pPr>
                  <w:pStyle w:val="TableParagraph"/>
                  <w:numPr>
                    <w:numId w:val="4"/>
                  </w:numPr>
                  <w:spacing w:before="1"/>
                  <w:ind w:left="502" w:hanging="360"/>
                </w:pPr>
              </w:pPrChange>
            </w:pPr>
            <w:del w:id="16" w:author="Tom Robinson" w:date="2016-10-10T10:00:00Z">
              <w:r w:rsidRPr="00B30CA2" w:rsidDel="00A20397">
                <w:rPr>
                  <w:rFonts w:ascii="Arial"/>
                  <w:sz w:val="18"/>
                  <w:lang w:val="en-GB"/>
                </w:rPr>
                <w:delText>Member</w:delText>
              </w:r>
              <w:r w:rsidRPr="00B30CA2" w:rsidDel="00A20397">
                <w:rPr>
                  <w:rFonts w:ascii="Arial"/>
                  <w:spacing w:val="-15"/>
                  <w:sz w:val="18"/>
                  <w:lang w:val="en-GB"/>
                </w:rPr>
                <w:delText xml:space="preserve"> </w:delText>
              </w:r>
              <w:r w:rsidRPr="00B30CA2" w:rsidDel="00A20397">
                <w:rPr>
                  <w:rFonts w:ascii="Arial"/>
                  <w:sz w:val="18"/>
                  <w:lang w:val="en-GB"/>
                </w:rPr>
                <w:delText>of</w:delText>
              </w:r>
              <w:r w:rsidRPr="00B30CA2" w:rsidDel="00A20397">
                <w:rPr>
                  <w:rFonts w:ascii="Arial"/>
                  <w:spacing w:val="-15"/>
                  <w:sz w:val="18"/>
                  <w:lang w:val="en-GB"/>
                </w:rPr>
                <w:delText xml:space="preserve"> </w:delText>
              </w:r>
              <w:r w:rsidRPr="00B30CA2" w:rsidDel="00A20397">
                <w:rPr>
                  <w:rFonts w:ascii="Arial"/>
                  <w:sz w:val="18"/>
                  <w:lang w:val="en-GB"/>
                </w:rPr>
                <w:delText>ARU</w:delText>
              </w:r>
              <w:r w:rsidRPr="00B30CA2" w:rsidDel="00A20397">
                <w:rPr>
                  <w:rFonts w:ascii="Arial"/>
                  <w:spacing w:val="-15"/>
                  <w:sz w:val="18"/>
                  <w:lang w:val="en-GB"/>
                </w:rPr>
                <w:delText xml:space="preserve"> </w:delText>
              </w:r>
              <w:r w:rsidRPr="00B30CA2" w:rsidDel="00A20397">
                <w:rPr>
                  <w:rFonts w:ascii="Arial"/>
                  <w:sz w:val="18"/>
                  <w:lang w:val="en-GB"/>
                </w:rPr>
                <w:delText>staff</w:delText>
              </w:r>
              <w:r w:rsidRPr="00B30CA2" w:rsidDel="00A20397">
                <w:rPr>
                  <w:rFonts w:ascii="Arial"/>
                  <w:spacing w:val="-15"/>
                  <w:sz w:val="18"/>
                  <w:lang w:val="en-GB"/>
                </w:rPr>
                <w:delText xml:space="preserve"> </w:delText>
              </w:r>
              <w:r w:rsidRPr="00B30CA2" w:rsidDel="00A20397">
                <w:rPr>
                  <w:rFonts w:ascii="Arial"/>
                  <w:sz w:val="18"/>
                  <w:lang w:val="en-GB"/>
                </w:rPr>
                <w:delText>carrying</w:delText>
              </w:r>
              <w:r w:rsidRPr="00B30CA2" w:rsidDel="00A20397">
                <w:rPr>
                  <w:rFonts w:ascii="Arial"/>
                  <w:spacing w:val="-15"/>
                  <w:sz w:val="18"/>
                  <w:lang w:val="en-GB"/>
                </w:rPr>
                <w:delText xml:space="preserve"> </w:delText>
              </w:r>
              <w:r w:rsidRPr="00B30CA2" w:rsidDel="00A20397">
                <w:rPr>
                  <w:rFonts w:ascii="Arial"/>
                  <w:sz w:val="18"/>
                  <w:lang w:val="en-GB"/>
                </w:rPr>
                <w:delText>out</w:delText>
              </w:r>
              <w:r w:rsidRPr="00B30CA2" w:rsidDel="00A20397">
                <w:rPr>
                  <w:rFonts w:ascii="Arial"/>
                  <w:spacing w:val="-15"/>
                  <w:sz w:val="18"/>
                  <w:lang w:val="en-GB"/>
                </w:rPr>
                <w:delText xml:space="preserve"> </w:delText>
              </w:r>
              <w:r w:rsidRPr="00B30CA2" w:rsidDel="00A20397">
                <w:rPr>
                  <w:rFonts w:ascii="Arial"/>
                  <w:sz w:val="18"/>
                  <w:lang w:val="en-GB"/>
                </w:rPr>
                <w:delText>Masters/Doctorate</w:delText>
              </w:r>
              <w:r w:rsidRPr="00B30CA2" w:rsidDel="00A20397">
                <w:rPr>
                  <w:rFonts w:ascii="Arial"/>
                  <w:spacing w:val="-15"/>
                  <w:sz w:val="18"/>
                  <w:lang w:val="en-GB"/>
                </w:rPr>
                <w:delText xml:space="preserve"> </w:delText>
              </w:r>
              <w:r w:rsidRPr="00B30CA2" w:rsidDel="00A20397">
                <w:rPr>
                  <w:rFonts w:ascii="Arial"/>
                  <w:sz w:val="18"/>
                  <w:lang w:val="en-GB"/>
                </w:rPr>
                <w:delText>research</w:delText>
              </w:r>
            </w:del>
          </w:p>
        </w:tc>
      </w:tr>
      <w:tr w:rsidR="006671A1" w:rsidRPr="00B30CA2" w:rsidTr="000C15E8">
        <w:trPr>
          <w:trHeight w:hRule="exact" w:val="558"/>
        </w:trPr>
        <w:tc>
          <w:tcPr>
            <w:tcW w:w="10206" w:type="dxa"/>
            <w:gridSpan w:val="2"/>
            <w:tcBorders>
              <w:top w:val="single" w:sz="3" w:space="0" w:color="B3B2B2"/>
              <w:left w:val="single" w:sz="3" w:space="0" w:color="B3B2B2"/>
              <w:bottom w:val="single" w:sz="3" w:space="0" w:color="B3B2B2"/>
              <w:right w:val="single" w:sz="3" w:space="0" w:color="9D9D9C"/>
            </w:tcBorders>
            <w:shd w:val="clear" w:color="auto" w:fill="A1DAF8"/>
          </w:tcPr>
          <w:p w:rsidR="006671A1" w:rsidRPr="00B30CA2" w:rsidRDefault="000418D8" w:rsidP="00183681">
            <w:pPr>
              <w:pStyle w:val="TableParagraph"/>
              <w:spacing w:before="50"/>
              <w:ind w:left="75"/>
              <w:rPr>
                <w:rFonts w:ascii="Calibri" w:eastAsia="Calibri" w:hAnsi="Calibri" w:cs="Calibri"/>
                <w:lang w:val="en-GB"/>
              </w:rPr>
            </w:pPr>
            <w:r>
              <w:rPr>
                <w:rFonts w:ascii="Calibri"/>
                <w:b/>
                <w:w w:val="115"/>
                <w:lang w:val="en-GB"/>
              </w:rPr>
              <w:t>S</w:t>
            </w:r>
            <w:r w:rsidR="000D437E" w:rsidRPr="00B30CA2">
              <w:rPr>
                <w:rFonts w:ascii="Calibri"/>
                <w:b/>
                <w:w w:val="115"/>
                <w:lang w:val="en-GB"/>
              </w:rPr>
              <w:t>tudents</w:t>
            </w:r>
            <w:r>
              <w:rPr>
                <w:rFonts w:ascii="Calibri"/>
                <w:b/>
                <w:w w:val="115"/>
                <w:lang w:val="en-GB"/>
              </w:rPr>
              <w:t xml:space="preserve"> (including staff </w:t>
            </w:r>
            <w:r w:rsidR="00183681">
              <w:rPr>
                <w:rFonts w:ascii="Calibri"/>
                <w:b/>
                <w:w w:val="115"/>
                <w:lang w:val="en-GB"/>
              </w:rPr>
              <w:t>proposing research</w:t>
            </w:r>
            <w:r>
              <w:rPr>
                <w:rFonts w:ascii="Calibri"/>
                <w:b/>
                <w:w w:val="115"/>
                <w:lang w:val="en-GB"/>
              </w:rPr>
              <w:t xml:space="preserve"> </w:t>
            </w:r>
            <w:r w:rsidR="00E01302">
              <w:rPr>
                <w:rFonts w:ascii="Calibri"/>
                <w:b/>
                <w:w w:val="115"/>
                <w:lang w:val="en-GB"/>
              </w:rPr>
              <w:t>on a course/programme)</w:t>
            </w:r>
          </w:p>
        </w:tc>
      </w:tr>
      <w:tr w:rsidR="006671A1" w:rsidRPr="00B30CA2" w:rsidTr="000C15E8">
        <w:trPr>
          <w:trHeight w:hRule="exact" w:val="454"/>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6671A1" w:rsidRPr="00B30CA2" w:rsidRDefault="000D437E">
            <w:pPr>
              <w:pStyle w:val="TableParagraph"/>
              <w:spacing w:before="126"/>
              <w:ind w:left="75"/>
              <w:rPr>
                <w:rFonts w:ascii="Arial" w:eastAsia="Arial" w:hAnsi="Arial" w:cs="Arial"/>
                <w:sz w:val="18"/>
                <w:szCs w:val="18"/>
                <w:lang w:val="en-GB"/>
              </w:rPr>
            </w:pPr>
            <w:r w:rsidRPr="00B30CA2">
              <w:rPr>
                <w:rFonts w:ascii="Arial" w:hAnsi="Arial"/>
                <w:sz w:val="18"/>
                <w:lang w:val="en-GB"/>
              </w:rPr>
              <w:t>Your SID</w:t>
            </w:r>
          </w:p>
        </w:tc>
        <w:tc>
          <w:tcPr>
            <w:tcW w:w="6520" w:type="dxa"/>
            <w:tcBorders>
              <w:top w:val="single" w:sz="3" w:space="0" w:color="B3B2B2"/>
              <w:left w:val="single" w:sz="3" w:space="0" w:color="9D9D9C"/>
              <w:bottom w:val="single" w:sz="3" w:space="0" w:color="B3B2B2"/>
              <w:right w:val="single" w:sz="3" w:space="0" w:color="9D9D9C"/>
            </w:tcBorders>
          </w:tcPr>
          <w:p w:rsidR="006671A1" w:rsidRPr="00B30CA2" w:rsidRDefault="00A20397">
            <w:pPr>
              <w:rPr>
                <w:lang w:val="en-GB"/>
              </w:rPr>
            </w:pPr>
            <w:ins w:id="17" w:author="Tom Robinson" w:date="2016-10-10T10:00:00Z">
              <w:r>
                <w:rPr>
                  <w:lang w:val="en-GB"/>
                </w:rPr>
                <w:t>1409046</w:t>
              </w:r>
            </w:ins>
          </w:p>
        </w:tc>
      </w:tr>
      <w:tr w:rsidR="006671A1" w:rsidRPr="00B30CA2" w:rsidTr="000C15E8">
        <w:trPr>
          <w:trHeight w:hRule="exact" w:val="454"/>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6671A1" w:rsidRPr="00B30CA2" w:rsidRDefault="000D437E">
            <w:pPr>
              <w:pStyle w:val="TableParagraph"/>
              <w:spacing w:before="126"/>
              <w:ind w:left="75"/>
              <w:rPr>
                <w:rFonts w:ascii="Arial" w:eastAsia="Arial" w:hAnsi="Arial" w:cs="Arial"/>
                <w:sz w:val="18"/>
                <w:szCs w:val="18"/>
                <w:lang w:val="en-GB"/>
              </w:rPr>
            </w:pPr>
            <w:r w:rsidRPr="00B30CA2">
              <w:rPr>
                <w:rFonts w:ascii="Arial" w:hAnsi="Arial"/>
                <w:sz w:val="18"/>
                <w:lang w:val="en-GB"/>
              </w:rPr>
              <w:t>Your course/programme title</w:t>
            </w:r>
          </w:p>
        </w:tc>
        <w:tc>
          <w:tcPr>
            <w:tcW w:w="6520" w:type="dxa"/>
            <w:tcBorders>
              <w:top w:val="single" w:sz="3" w:space="0" w:color="B3B2B2"/>
              <w:left w:val="single" w:sz="3" w:space="0" w:color="9D9D9C"/>
              <w:bottom w:val="single" w:sz="3" w:space="0" w:color="B3B2B2"/>
              <w:right w:val="single" w:sz="3" w:space="0" w:color="9D9D9C"/>
            </w:tcBorders>
          </w:tcPr>
          <w:p w:rsidR="006671A1" w:rsidRPr="00B30CA2" w:rsidRDefault="00A20397">
            <w:pPr>
              <w:rPr>
                <w:lang w:val="en-GB"/>
              </w:rPr>
            </w:pPr>
            <w:ins w:id="18" w:author="Tom Robinson" w:date="2016-10-10T10:01:00Z">
              <w:r>
                <w:rPr>
                  <w:lang w:val="en-GB"/>
                </w:rPr>
                <w:t>BSc (Hons) Computer Gaming Technology</w:t>
              </w:r>
            </w:ins>
          </w:p>
        </w:tc>
      </w:tr>
      <w:tr w:rsidR="006671A1" w:rsidRPr="00B30CA2" w:rsidTr="000C15E8">
        <w:trPr>
          <w:trHeight w:hRule="exact" w:val="567"/>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6671A1" w:rsidRPr="00B30CA2" w:rsidRDefault="003C2855" w:rsidP="003C2855">
            <w:pPr>
              <w:pStyle w:val="TableParagraph"/>
              <w:spacing w:before="72" w:line="254" w:lineRule="auto"/>
              <w:ind w:left="75" w:right="147"/>
              <w:rPr>
                <w:rFonts w:ascii="Arial" w:eastAsia="Arial" w:hAnsi="Arial" w:cs="Arial"/>
                <w:sz w:val="18"/>
                <w:szCs w:val="18"/>
                <w:lang w:val="en-GB"/>
              </w:rPr>
            </w:pPr>
            <w:r>
              <w:rPr>
                <w:rFonts w:ascii="Arial"/>
                <w:sz w:val="18"/>
                <w:lang w:val="en-GB"/>
              </w:rPr>
              <w:t>N</w:t>
            </w:r>
            <w:r w:rsidR="000D437E" w:rsidRPr="00B30CA2">
              <w:rPr>
                <w:rFonts w:ascii="Arial"/>
                <w:sz w:val="18"/>
                <w:lang w:val="en-GB"/>
              </w:rPr>
              <w:t>ame</w:t>
            </w:r>
            <w:r w:rsidR="000D437E" w:rsidRPr="00B30CA2">
              <w:rPr>
                <w:rFonts w:ascii="Arial"/>
                <w:spacing w:val="-12"/>
                <w:sz w:val="18"/>
                <w:lang w:val="en-GB"/>
              </w:rPr>
              <w:t xml:space="preserve"> </w:t>
            </w:r>
            <w:r w:rsidR="000D437E" w:rsidRPr="00B30CA2">
              <w:rPr>
                <w:rFonts w:ascii="Arial"/>
                <w:sz w:val="18"/>
                <w:lang w:val="en-GB"/>
              </w:rPr>
              <w:t>of</w:t>
            </w:r>
            <w:r w:rsidR="000D437E" w:rsidRPr="00B30CA2">
              <w:rPr>
                <w:rFonts w:ascii="Arial"/>
                <w:spacing w:val="-12"/>
                <w:sz w:val="18"/>
                <w:lang w:val="en-GB"/>
              </w:rPr>
              <w:t xml:space="preserve"> </w:t>
            </w:r>
            <w:r w:rsidR="000D437E" w:rsidRPr="00B30CA2">
              <w:rPr>
                <w:rFonts w:ascii="Arial"/>
                <w:sz w:val="18"/>
                <w:lang w:val="en-GB"/>
              </w:rPr>
              <w:t>your</w:t>
            </w:r>
            <w:r w:rsidR="000D437E" w:rsidRPr="00B30CA2">
              <w:rPr>
                <w:rFonts w:ascii="Arial"/>
                <w:spacing w:val="-12"/>
                <w:sz w:val="18"/>
                <w:lang w:val="en-GB"/>
              </w:rPr>
              <w:t xml:space="preserve"> </w:t>
            </w:r>
            <w:r w:rsidR="000D437E" w:rsidRPr="00B30CA2">
              <w:rPr>
                <w:rFonts w:ascii="Arial"/>
                <w:sz w:val="18"/>
                <w:lang w:val="en-GB"/>
              </w:rPr>
              <w:t>First</w:t>
            </w:r>
            <w:r w:rsidR="000D437E" w:rsidRPr="00B30CA2">
              <w:rPr>
                <w:rFonts w:ascii="Arial"/>
                <w:spacing w:val="-12"/>
                <w:sz w:val="18"/>
                <w:lang w:val="en-GB"/>
              </w:rPr>
              <w:t xml:space="preserve"> </w:t>
            </w:r>
            <w:r w:rsidR="000D437E" w:rsidRPr="00B30CA2">
              <w:rPr>
                <w:rFonts w:ascii="Arial"/>
                <w:sz w:val="18"/>
                <w:lang w:val="en-GB"/>
              </w:rPr>
              <w:t>Supervisor</w:t>
            </w:r>
            <w:r w:rsidR="000D437E" w:rsidRPr="00B30CA2">
              <w:rPr>
                <w:rFonts w:ascii="Arial"/>
                <w:spacing w:val="-12"/>
                <w:sz w:val="18"/>
                <w:lang w:val="en-GB"/>
              </w:rPr>
              <w:t xml:space="preserve"> </w:t>
            </w:r>
            <w:r w:rsidR="000D437E" w:rsidRPr="00B30CA2">
              <w:rPr>
                <w:rFonts w:ascii="Arial"/>
                <w:sz w:val="18"/>
                <w:lang w:val="en-GB"/>
              </w:rPr>
              <w:t>(for PGR)</w:t>
            </w:r>
            <w:r w:rsidR="000D437E" w:rsidRPr="00B30CA2">
              <w:rPr>
                <w:rFonts w:ascii="Arial"/>
                <w:spacing w:val="-34"/>
                <w:sz w:val="18"/>
                <w:lang w:val="en-GB"/>
              </w:rPr>
              <w:t xml:space="preserve"> </w:t>
            </w:r>
            <w:r w:rsidR="00031712">
              <w:rPr>
                <w:rFonts w:ascii="Arial"/>
                <w:spacing w:val="-34"/>
                <w:sz w:val="18"/>
                <w:lang w:val="en-GB"/>
              </w:rPr>
              <w:t xml:space="preserve"> </w:t>
            </w:r>
            <w:r w:rsidR="000D437E" w:rsidRPr="00B30CA2">
              <w:rPr>
                <w:rFonts w:ascii="Arial"/>
                <w:sz w:val="18"/>
                <w:lang w:val="en-GB"/>
              </w:rPr>
              <w:t>or</w:t>
            </w:r>
            <w:r w:rsidR="000D437E" w:rsidRPr="00B30CA2">
              <w:rPr>
                <w:rFonts w:ascii="Arial"/>
                <w:spacing w:val="-34"/>
                <w:sz w:val="18"/>
                <w:lang w:val="en-GB"/>
              </w:rPr>
              <w:t xml:space="preserve"> </w:t>
            </w:r>
            <w:r w:rsidR="006B63F4" w:rsidRPr="00B30CA2">
              <w:rPr>
                <w:rFonts w:ascii="Arial"/>
                <w:spacing w:val="-34"/>
                <w:sz w:val="18"/>
                <w:lang w:val="en-GB"/>
              </w:rPr>
              <w:t xml:space="preserve"> </w:t>
            </w:r>
            <w:r w:rsidR="000D437E" w:rsidRPr="00B30CA2">
              <w:rPr>
                <w:rFonts w:ascii="Arial"/>
                <w:sz w:val="18"/>
                <w:lang w:val="en-GB"/>
              </w:rPr>
              <w:t>Supervisor</w:t>
            </w:r>
            <w:r>
              <w:rPr>
                <w:rFonts w:ascii="Arial"/>
                <w:sz w:val="18"/>
                <w:lang w:val="en-GB"/>
              </w:rPr>
              <w:t xml:space="preserve"> </w:t>
            </w:r>
            <w:r w:rsidR="000D437E" w:rsidRPr="00B30CA2">
              <w:rPr>
                <w:rFonts w:ascii="Arial"/>
                <w:spacing w:val="-34"/>
                <w:sz w:val="18"/>
                <w:lang w:val="en-GB"/>
              </w:rPr>
              <w:t xml:space="preserve"> </w:t>
            </w:r>
            <w:r w:rsidR="000D437E" w:rsidRPr="00B30CA2">
              <w:rPr>
                <w:rFonts w:ascii="Arial"/>
                <w:sz w:val="18"/>
                <w:lang w:val="en-GB"/>
              </w:rPr>
              <w:t>(for</w:t>
            </w:r>
            <w:r w:rsidR="000D437E" w:rsidRPr="00B30CA2">
              <w:rPr>
                <w:rFonts w:ascii="Arial"/>
                <w:spacing w:val="-34"/>
                <w:sz w:val="18"/>
                <w:lang w:val="en-GB"/>
              </w:rPr>
              <w:t xml:space="preserve"> </w:t>
            </w:r>
            <w:r>
              <w:rPr>
                <w:rFonts w:ascii="Arial"/>
                <w:spacing w:val="-34"/>
                <w:sz w:val="18"/>
                <w:lang w:val="en-GB"/>
              </w:rPr>
              <w:t xml:space="preserve"> </w:t>
            </w:r>
            <w:r w:rsidR="000D437E" w:rsidRPr="00B30CA2">
              <w:rPr>
                <w:rFonts w:ascii="Arial"/>
                <w:sz w:val="18"/>
                <w:lang w:val="en-GB"/>
              </w:rPr>
              <w:t>UG</w:t>
            </w:r>
            <w:r w:rsidR="000D437E" w:rsidRPr="00B30CA2">
              <w:rPr>
                <w:rFonts w:ascii="Arial"/>
                <w:spacing w:val="-34"/>
                <w:sz w:val="18"/>
                <w:lang w:val="en-GB"/>
              </w:rPr>
              <w:t xml:space="preserve"> </w:t>
            </w:r>
            <w:r w:rsidR="000D437E" w:rsidRPr="00B30CA2">
              <w:rPr>
                <w:rFonts w:ascii="Arial"/>
                <w:sz w:val="18"/>
                <w:lang w:val="en-GB"/>
              </w:rPr>
              <w:t>and</w:t>
            </w:r>
            <w:r>
              <w:rPr>
                <w:rFonts w:ascii="Arial"/>
                <w:spacing w:val="-34"/>
                <w:sz w:val="18"/>
                <w:lang w:val="en-GB"/>
              </w:rPr>
              <w:t xml:space="preserve"> </w:t>
            </w:r>
            <w:r w:rsidR="000D437E" w:rsidRPr="00B30CA2">
              <w:rPr>
                <w:rFonts w:ascii="Arial"/>
                <w:spacing w:val="-3"/>
                <w:sz w:val="18"/>
                <w:lang w:val="en-GB"/>
              </w:rPr>
              <w:t>PGT)</w:t>
            </w:r>
          </w:p>
        </w:tc>
        <w:tc>
          <w:tcPr>
            <w:tcW w:w="6520" w:type="dxa"/>
            <w:tcBorders>
              <w:top w:val="single" w:sz="3" w:space="0" w:color="B3B2B2"/>
              <w:left w:val="single" w:sz="3" w:space="0" w:color="9D9D9C"/>
              <w:bottom w:val="single" w:sz="3" w:space="0" w:color="B3B2B2"/>
              <w:right w:val="single" w:sz="3" w:space="0" w:color="9D9D9C"/>
            </w:tcBorders>
          </w:tcPr>
          <w:p w:rsidR="006671A1" w:rsidRPr="00B30CA2" w:rsidRDefault="00183C86">
            <w:pPr>
              <w:rPr>
                <w:lang w:val="en-GB"/>
              </w:rPr>
            </w:pPr>
            <w:ins w:id="19" w:author="Tom Robinson" w:date="2016-10-20T10:08:00Z">
              <w:r>
                <w:rPr>
                  <w:lang w:val="en-GB"/>
                </w:rPr>
                <w:t>Mike Hobbs</w:t>
              </w:r>
            </w:ins>
          </w:p>
        </w:tc>
      </w:tr>
      <w:tr w:rsidR="006671A1" w:rsidRPr="00B30CA2" w:rsidTr="000C15E8">
        <w:trPr>
          <w:trHeight w:hRule="exact" w:val="340"/>
        </w:trPr>
        <w:tc>
          <w:tcPr>
            <w:tcW w:w="10206" w:type="dxa"/>
            <w:gridSpan w:val="2"/>
            <w:tcBorders>
              <w:top w:val="single" w:sz="3" w:space="0" w:color="B3B2B2"/>
              <w:left w:val="single" w:sz="3" w:space="0" w:color="B3B2B2"/>
              <w:bottom w:val="single" w:sz="3" w:space="0" w:color="B3B2B2"/>
              <w:right w:val="single" w:sz="3" w:space="0" w:color="9D9D9C"/>
            </w:tcBorders>
            <w:shd w:val="clear" w:color="auto" w:fill="A1DAF8"/>
          </w:tcPr>
          <w:p w:rsidR="006671A1" w:rsidRPr="00B30CA2" w:rsidRDefault="000418D8" w:rsidP="000418D8">
            <w:pPr>
              <w:pStyle w:val="TableParagraph"/>
              <w:spacing w:before="44"/>
              <w:ind w:left="75"/>
              <w:rPr>
                <w:rFonts w:ascii="Calibri" w:eastAsia="Calibri" w:hAnsi="Calibri" w:cs="Calibri"/>
                <w:lang w:val="en-GB"/>
              </w:rPr>
            </w:pPr>
            <w:r>
              <w:rPr>
                <w:rFonts w:ascii="Calibri"/>
                <w:b/>
                <w:spacing w:val="-5"/>
                <w:w w:val="115"/>
                <w:lang w:val="en-GB"/>
              </w:rPr>
              <w:t>Research details</w:t>
            </w:r>
          </w:p>
        </w:tc>
      </w:tr>
      <w:tr w:rsidR="006671A1" w:rsidRPr="00B30CA2" w:rsidTr="000C15E8">
        <w:trPr>
          <w:trHeight w:hRule="exact" w:val="961"/>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6671A1" w:rsidRPr="00040870" w:rsidRDefault="000D437E">
            <w:pPr>
              <w:pStyle w:val="TableParagraph"/>
              <w:spacing w:before="76"/>
              <w:ind w:left="75"/>
              <w:rPr>
                <w:rFonts w:ascii="Arial" w:eastAsia="Trebuchet MS" w:hAnsi="Arial" w:cs="Arial"/>
                <w:sz w:val="18"/>
                <w:szCs w:val="18"/>
                <w:lang w:val="en-GB"/>
              </w:rPr>
            </w:pPr>
            <w:r w:rsidRPr="00040870">
              <w:rPr>
                <w:rFonts w:ascii="Arial" w:hAnsi="Arial" w:cs="Arial"/>
                <w:b/>
                <w:sz w:val="18"/>
                <w:lang w:val="en-GB"/>
              </w:rPr>
              <w:t>Title</w:t>
            </w:r>
            <w:r w:rsidRPr="00040870">
              <w:rPr>
                <w:rFonts w:ascii="Arial" w:hAnsi="Arial" w:cs="Arial"/>
                <w:b/>
                <w:spacing w:val="-29"/>
                <w:sz w:val="18"/>
                <w:lang w:val="en-GB"/>
              </w:rPr>
              <w:t xml:space="preserve"> </w:t>
            </w:r>
            <w:r w:rsidRPr="00040870">
              <w:rPr>
                <w:rFonts w:ascii="Arial" w:hAnsi="Arial" w:cs="Arial"/>
                <w:b/>
                <w:sz w:val="18"/>
                <w:lang w:val="en-GB"/>
              </w:rPr>
              <w:t>of</w:t>
            </w:r>
            <w:r w:rsidRPr="00040870">
              <w:rPr>
                <w:rFonts w:ascii="Arial" w:hAnsi="Arial" w:cs="Arial"/>
                <w:b/>
                <w:spacing w:val="-29"/>
                <w:sz w:val="18"/>
                <w:lang w:val="en-GB"/>
              </w:rPr>
              <w:t xml:space="preserve"> </w:t>
            </w:r>
            <w:r w:rsidRPr="00040870">
              <w:rPr>
                <w:rFonts w:ascii="Arial" w:hAnsi="Arial" w:cs="Arial"/>
                <w:b/>
                <w:sz w:val="18"/>
                <w:lang w:val="en-GB"/>
              </w:rPr>
              <w:t>your</w:t>
            </w:r>
            <w:r w:rsidRPr="00040870">
              <w:rPr>
                <w:rFonts w:ascii="Arial" w:hAnsi="Arial" w:cs="Arial"/>
                <w:b/>
                <w:spacing w:val="-29"/>
                <w:sz w:val="18"/>
                <w:lang w:val="en-GB"/>
              </w:rPr>
              <w:t xml:space="preserve"> </w:t>
            </w:r>
            <w:r w:rsidRPr="00040870">
              <w:rPr>
                <w:rFonts w:ascii="Arial" w:hAnsi="Arial" w:cs="Arial"/>
                <w:b/>
                <w:sz w:val="18"/>
                <w:lang w:val="en-GB"/>
              </w:rPr>
              <w:t>research</w:t>
            </w:r>
            <w:r w:rsidRPr="00040870">
              <w:rPr>
                <w:rFonts w:ascii="Arial" w:hAnsi="Arial" w:cs="Arial"/>
                <w:b/>
                <w:spacing w:val="-29"/>
                <w:sz w:val="18"/>
                <w:lang w:val="en-GB"/>
              </w:rPr>
              <w:t xml:space="preserve"> </w:t>
            </w:r>
            <w:r w:rsidRPr="00040870">
              <w:rPr>
                <w:rFonts w:ascii="Arial" w:hAnsi="Arial" w:cs="Arial"/>
                <w:b/>
                <w:sz w:val="18"/>
                <w:lang w:val="en-GB"/>
              </w:rPr>
              <w:t>project</w:t>
            </w:r>
          </w:p>
          <w:p w:rsidR="006671A1" w:rsidRPr="00B30CA2" w:rsidRDefault="000D437E" w:rsidP="005D6A98">
            <w:pPr>
              <w:pStyle w:val="TableParagraph"/>
              <w:spacing w:before="11" w:line="254" w:lineRule="auto"/>
              <w:ind w:left="75" w:right="425"/>
              <w:rPr>
                <w:rFonts w:ascii="Arial" w:eastAsia="Arial" w:hAnsi="Arial" w:cs="Arial"/>
                <w:sz w:val="18"/>
                <w:szCs w:val="18"/>
                <w:lang w:val="en-GB"/>
              </w:rPr>
            </w:pPr>
            <w:r w:rsidRPr="00040870">
              <w:rPr>
                <w:rFonts w:ascii="Arial" w:hAnsi="Arial" w:cs="Arial"/>
                <w:i/>
                <w:sz w:val="18"/>
                <w:lang w:val="en-GB"/>
              </w:rPr>
              <w:t>N.B.</w:t>
            </w:r>
            <w:r w:rsidRPr="00040870">
              <w:rPr>
                <w:rFonts w:ascii="Arial" w:hAnsi="Arial" w:cs="Arial"/>
                <w:i/>
                <w:spacing w:val="-16"/>
                <w:sz w:val="18"/>
                <w:lang w:val="en-GB"/>
              </w:rPr>
              <w:t xml:space="preserve"> </w:t>
            </w:r>
            <w:r w:rsidR="005D6A98" w:rsidRPr="00040870">
              <w:rPr>
                <w:rFonts w:ascii="Arial" w:hAnsi="Arial" w:cs="Arial"/>
                <w:i/>
                <w:spacing w:val="-16"/>
                <w:sz w:val="18"/>
                <w:lang w:val="en-GB"/>
              </w:rPr>
              <w:t xml:space="preserve">For </w:t>
            </w:r>
            <w:r w:rsidR="000418D8" w:rsidRPr="00040870">
              <w:rPr>
                <w:rFonts w:ascii="Arial" w:hAnsi="Arial" w:cs="Arial"/>
                <w:i/>
                <w:spacing w:val="-16"/>
                <w:sz w:val="18"/>
                <w:lang w:val="en-GB"/>
              </w:rPr>
              <w:t xml:space="preserve">UG/PGT </w:t>
            </w:r>
            <w:r w:rsidR="005D6A98" w:rsidRPr="00040870">
              <w:rPr>
                <w:rFonts w:ascii="Arial" w:hAnsi="Arial" w:cs="Arial"/>
                <w:i/>
                <w:spacing w:val="-16"/>
                <w:sz w:val="18"/>
                <w:lang w:val="en-GB"/>
              </w:rPr>
              <w:t>s</w:t>
            </w:r>
            <w:r w:rsidRPr="00040870">
              <w:rPr>
                <w:rFonts w:ascii="Arial" w:hAnsi="Arial" w:cs="Arial"/>
                <w:i/>
                <w:sz w:val="18"/>
                <w:lang w:val="en-GB"/>
              </w:rPr>
              <w:t>tudents</w:t>
            </w:r>
            <w:r w:rsidR="005D6A98" w:rsidRPr="00040870">
              <w:rPr>
                <w:rFonts w:ascii="Arial" w:hAnsi="Arial" w:cs="Arial"/>
                <w:i/>
                <w:sz w:val="18"/>
                <w:lang w:val="en-GB"/>
              </w:rPr>
              <w:t>,</w:t>
            </w:r>
            <w:r w:rsidRPr="00040870">
              <w:rPr>
                <w:rFonts w:ascii="Arial" w:hAnsi="Arial" w:cs="Arial"/>
                <w:i/>
                <w:spacing w:val="-16"/>
                <w:sz w:val="18"/>
                <w:lang w:val="en-GB"/>
              </w:rPr>
              <w:t xml:space="preserve"> </w:t>
            </w:r>
            <w:r w:rsidRPr="00040870">
              <w:rPr>
                <w:rFonts w:ascii="Arial" w:hAnsi="Arial" w:cs="Arial"/>
                <w:i/>
                <w:sz w:val="18"/>
                <w:lang w:val="en-GB"/>
              </w:rPr>
              <w:t>this</w:t>
            </w:r>
            <w:r w:rsidRPr="00040870">
              <w:rPr>
                <w:rFonts w:ascii="Arial" w:hAnsi="Arial" w:cs="Arial"/>
                <w:i/>
                <w:spacing w:val="-16"/>
                <w:sz w:val="18"/>
                <w:lang w:val="en-GB"/>
              </w:rPr>
              <w:t xml:space="preserve"> </w:t>
            </w:r>
            <w:r w:rsidRPr="00040870">
              <w:rPr>
                <w:rFonts w:ascii="Arial" w:hAnsi="Arial" w:cs="Arial"/>
                <w:i/>
                <w:sz w:val="18"/>
                <w:lang w:val="en-GB"/>
              </w:rPr>
              <w:t>is</w:t>
            </w:r>
            <w:r w:rsidRPr="00040870">
              <w:rPr>
                <w:rFonts w:ascii="Arial" w:hAnsi="Arial" w:cs="Arial"/>
                <w:i/>
                <w:spacing w:val="-16"/>
                <w:sz w:val="18"/>
                <w:lang w:val="en-GB"/>
              </w:rPr>
              <w:t xml:space="preserve"> </w:t>
            </w:r>
            <w:r w:rsidRPr="00040870">
              <w:rPr>
                <w:rFonts w:ascii="Arial" w:hAnsi="Arial" w:cs="Arial"/>
                <w:i/>
                <w:sz w:val="18"/>
                <w:lang w:val="en-GB"/>
              </w:rPr>
              <w:t>not</w:t>
            </w:r>
            <w:r w:rsidRPr="00040870">
              <w:rPr>
                <w:rFonts w:ascii="Arial" w:hAnsi="Arial" w:cs="Arial"/>
                <w:i/>
                <w:spacing w:val="-16"/>
                <w:sz w:val="18"/>
                <w:lang w:val="en-GB"/>
              </w:rPr>
              <w:t xml:space="preserve"> </w:t>
            </w:r>
            <w:r w:rsidRPr="00040870">
              <w:rPr>
                <w:rFonts w:ascii="Arial" w:hAnsi="Arial" w:cs="Arial"/>
                <w:i/>
                <w:sz w:val="18"/>
                <w:lang w:val="en-GB"/>
              </w:rPr>
              <w:t>the</w:t>
            </w:r>
            <w:r w:rsidRPr="00040870">
              <w:rPr>
                <w:rFonts w:ascii="Arial" w:hAnsi="Arial" w:cs="Arial"/>
                <w:i/>
                <w:spacing w:val="-16"/>
                <w:sz w:val="18"/>
                <w:lang w:val="en-GB"/>
              </w:rPr>
              <w:t xml:space="preserve"> </w:t>
            </w:r>
            <w:r w:rsidRPr="00040870">
              <w:rPr>
                <w:rFonts w:ascii="Arial" w:hAnsi="Arial" w:cs="Arial"/>
                <w:i/>
                <w:sz w:val="18"/>
                <w:lang w:val="en-GB"/>
              </w:rPr>
              <w:t>title</w:t>
            </w:r>
            <w:r w:rsidRPr="00040870">
              <w:rPr>
                <w:rFonts w:ascii="Arial" w:hAnsi="Arial" w:cs="Arial"/>
                <w:i/>
                <w:spacing w:val="-16"/>
                <w:sz w:val="18"/>
                <w:lang w:val="en-GB"/>
              </w:rPr>
              <w:t xml:space="preserve"> </w:t>
            </w:r>
            <w:r w:rsidRPr="00040870">
              <w:rPr>
                <w:rFonts w:ascii="Arial" w:hAnsi="Arial" w:cs="Arial"/>
                <w:i/>
                <w:sz w:val="18"/>
                <w:lang w:val="en-GB"/>
              </w:rPr>
              <w:t>of your research</w:t>
            </w:r>
            <w:r w:rsidRPr="00040870">
              <w:rPr>
                <w:rFonts w:ascii="Arial" w:hAnsi="Arial" w:cs="Arial"/>
                <w:i/>
                <w:spacing w:val="-25"/>
                <w:sz w:val="18"/>
                <w:lang w:val="en-GB"/>
              </w:rPr>
              <w:t xml:space="preserve"> </w:t>
            </w:r>
            <w:r w:rsidRPr="00040870">
              <w:rPr>
                <w:rFonts w:ascii="Arial" w:hAnsi="Arial" w:cs="Arial"/>
                <w:i/>
                <w:sz w:val="18"/>
                <w:lang w:val="en-GB"/>
              </w:rPr>
              <w:t>module</w:t>
            </w:r>
          </w:p>
        </w:tc>
        <w:tc>
          <w:tcPr>
            <w:tcW w:w="6520" w:type="dxa"/>
            <w:tcBorders>
              <w:top w:val="single" w:sz="3" w:space="0" w:color="B3B2B2"/>
              <w:left w:val="single" w:sz="3" w:space="0" w:color="9D9D9C"/>
              <w:bottom w:val="single" w:sz="3" w:space="0" w:color="B3B2B2"/>
              <w:right w:val="single" w:sz="3" w:space="0" w:color="9D9D9C"/>
            </w:tcBorders>
          </w:tcPr>
          <w:p w:rsidR="00183C86" w:rsidRDefault="00183C86">
            <w:pPr>
              <w:rPr>
                <w:ins w:id="20" w:author="Tom Robinson" w:date="2016-10-20T10:12:00Z"/>
              </w:rPr>
            </w:pPr>
            <w:ins w:id="21" w:author="Tom Robinson" w:date="2016-10-20T10:12:00Z">
              <w:r>
                <w:t>Application</w:t>
              </w:r>
            </w:ins>
            <w:ins w:id="22" w:author="Robinson, Thomas James (Student)" w:date="2016-10-20T12:27:00Z">
              <w:r w:rsidR="002A4F68">
                <w:t xml:space="preserve"> using procedural generation to assist </w:t>
              </w:r>
            </w:ins>
            <w:ins w:id="23" w:author="Robinson, Thomas James (Student)" w:date="2016-10-20T12:28:00Z">
              <w:r w:rsidR="002A4F68">
                <w:t xml:space="preserve">in the understanding of basic coding. </w:t>
              </w:r>
            </w:ins>
            <w:ins w:id="24" w:author="Tom Robinson" w:date="2016-10-20T10:12:00Z">
              <w:del w:id="25" w:author="Robinson, Thomas James (Student)" w:date="2016-10-20T12:27:00Z">
                <w:r w:rsidDel="002A4F68">
                  <w:delText xml:space="preserve"> for artist and programmers to share work within university (App)</w:delText>
                </w:r>
              </w:del>
            </w:ins>
          </w:p>
          <w:p w:rsidR="00183C86" w:rsidRPr="00B30CA2" w:rsidRDefault="00183C86">
            <w:pPr>
              <w:rPr>
                <w:lang w:val="en-GB"/>
              </w:rPr>
            </w:pPr>
            <w:ins w:id="26" w:author="Tom Robinson" w:date="2016-10-20T10:12:00Z">
              <w:del w:id="27" w:author="Robinson, Thomas James (Student)" w:date="2016-10-20T11:18:00Z">
                <w:r w:rsidDel="00135FC2">
                  <w:delText>Procedural Generation for learning the basics of coding in C#</w:delText>
                </w:r>
              </w:del>
            </w:ins>
            <w:ins w:id="28" w:author="Tom Robinson" w:date="2016-10-20T10:13:00Z">
              <w:del w:id="29" w:author="Robinson, Thomas James (Student)" w:date="2016-10-20T11:18:00Z">
                <w:r w:rsidDel="00135FC2">
                  <w:delText xml:space="preserve"> (PG)</w:delText>
                </w:r>
              </w:del>
            </w:ins>
          </w:p>
        </w:tc>
      </w:tr>
      <w:tr w:rsidR="000418D8" w:rsidRPr="00B30CA2" w:rsidTr="000C15E8">
        <w:trPr>
          <w:trHeight w:hRule="exact" w:val="794"/>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0418D8" w:rsidRPr="000418D8" w:rsidRDefault="000418D8" w:rsidP="000C15E8">
            <w:pPr>
              <w:pStyle w:val="TableParagraph"/>
              <w:spacing w:before="76"/>
              <w:ind w:left="75"/>
              <w:rPr>
                <w:rFonts w:ascii="Trebuchet MS"/>
                <w:b/>
                <w:sz w:val="18"/>
                <w:lang w:val="en-GB"/>
              </w:rPr>
            </w:pPr>
            <w:r w:rsidRPr="00040870">
              <w:rPr>
                <w:rFonts w:ascii="Arial" w:hAnsi="Arial" w:cs="Arial"/>
                <w:sz w:val="18"/>
                <w:lang w:val="en-GB"/>
              </w:rPr>
              <w:lastRenderedPageBreak/>
              <w:t>Name and institutional affiliation of any research collaborators</w:t>
            </w:r>
          </w:p>
        </w:tc>
        <w:tc>
          <w:tcPr>
            <w:tcW w:w="6520" w:type="dxa"/>
            <w:tcBorders>
              <w:top w:val="single" w:sz="3" w:space="0" w:color="B3B2B2"/>
              <w:left w:val="single" w:sz="3" w:space="0" w:color="9D9D9C"/>
              <w:bottom w:val="single" w:sz="3" w:space="0" w:color="B3B2B2"/>
              <w:right w:val="single" w:sz="3" w:space="0" w:color="9D9D9C"/>
            </w:tcBorders>
          </w:tcPr>
          <w:p w:rsidR="000418D8" w:rsidRPr="00B30CA2" w:rsidRDefault="000418D8" w:rsidP="00E953EF">
            <w:pPr>
              <w:rPr>
                <w:lang w:val="en-GB"/>
              </w:rPr>
            </w:pPr>
          </w:p>
        </w:tc>
      </w:tr>
      <w:tr w:rsidR="00E01302" w:rsidRPr="00B30CA2" w:rsidTr="000C15E8">
        <w:trPr>
          <w:trHeight w:hRule="exact" w:val="454"/>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E01302" w:rsidRPr="00B30CA2" w:rsidRDefault="00E01302" w:rsidP="00E953EF">
            <w:pPr>
              <w:pStyle w:val="TableParagraph"/>
              <w:spacing w:before="126"/>
              <w:ind w:left="75"/>
              <w:rPr>
                <w:rFonts w:ascii="Arial" w:eastAsia="Arial" w:hAnsi="Arial" w:cs="Arial"/>
                <w:sz w:val="18"/>
                <w:szCs w:val="18"/>
                <w:lang w:val="en-GB"/>
              </w:rPr>
            </w:pPr>
            <w:r w:rsidRPr="00B30CA2">
              <w:rPr>
                <w:rFonts w:ascii="Arial"/>
                <w:sz w:val="18"/>
                <w:lang w:val="en-GB"/>
              </w:rPr>
              <w:t>Date of</w:t>
            </w:r>
            <w:r w:rsidRPr="00B30CA2">
              <w:rPr>
                <w:rFonts w:ascii="Arial"/>
                <w:spacing w:val="-18"/>
                <w:sz w:val="18"/>
                <w:lang w:val="en-GB"/>
              </w:rPr>
              <w:t xml:space="preserve"> </w:t>
            </w:r>
            <w:r w:rsidRPr="00B30CA2">
              <w:rPr>
                <w:rFonts w:ascii="Arial"/>
                <w:sz w:val="18"/>
                <w:lang w:val="en-GB"/>
              </w:rPr>
              <w:t>application</w:t>
            </w:r>
          </w:p>
        </w:tc>
        <w:tc>
          <w:tcPr>
            <w:tcW w:w="6520" w:type="dxa"/>
            <w:tcBorders>
              <w:top w:val="single" w:sz="3" w:space="0" w:color="B3B2B2"/>
              <w:left w:val="single" w:sz="3" w:space="0" w:color="9D9D9C"/>
              <w:bottom w:val="single" w:sz="3" w:space="0" w:color="B3B2B2"/>
              <w:right w:val="single" w:sz="3" w:space="0" w:color="9D9D9C"/>
            </w:tcBorders>
          </w:tcPr>
          <w:p w:rsidR="00E01302" w:rsidRPr="00B30CA2" w:rsidRDefault="00183C86" w:rsidP="00E953EF">
            <w:pPr>
              <w:rPr>
                <w:lang w:val="en-GB"/>
              </w:rPr>
            </w:pPr>
            <w:ins w:id="30" w:author="Tom Robinson" w:date="2016-10-20T10:13:00Z">
              <w:r>
                <w:rPr>
                  <w:lang w:val="en-GB"/>
                </w:rPr>
                <w:t>20/10/16</w:t>
              </w:r>
            </w:ins>
          </w:p>
        </w:tc>
      </w:tr>
      <w:tr w:rsidR="006671A1" w:rsidRPr="00B30CA2" w:rsidTr="00084EB7">
        <w:tblPrEx>
          <w:tblW w:w="10206" w:type="dxa"/>
          <w:tblInd w:w="138" w:type="dxa"/>
          <w:tblLayout w:type="fixed"/>
          <w:tblCellMar>
            <w:left w:w="0" w:type="dxa"/>
            <w:right w:w="0" w:type="dxa"/>
          </w:tblCellMar>
          <w:tblLook w:val="01E0" w:firstRow="1" w:lastRow="1" w:firstColumn="1" w:lastColumn="1" w:noHBand="0" w:noVBand="0"/>
          <w:tblPrExChange w:id="31" w:author="Robinson, Thomas James (Student)" w:date="2016-10-20T12:42:00Z">
            <w:tblPrEx>
              <w:tblW w:w="10206" w:type="dxa"/>
              <w:tblInd w:w="138" w:type="dxa"/>
              <w:tblLayout w:type="fixed"/>
              <w:tblCellMar>
                <w:left w:w="0" w:type="dxa"/>
                <w:right w:w="0" w:type="dxa"/>
              </w:tblCellMar>
              <w:tblLook w:val="01E0" w:firstRow="1" w:lastRow="1" w:firstColumn="1" w:lastColumn="1" w:noHBand="0" w:noVBand="0"/>
            </w:tblPrEx>
          </w:tblPrExChange>
        </w:tblPrEx>
        <w:trPr>
          <w:trHeight w:hRule="exact" w:val="7127"/>
          <w:trPrChange w:id="32" w:author="Robinson, Thomas James (Student)" w:date="2016-10-20T12:42:00Z">
            <w:trPr>
              <w:gridAfter w:val="0"/>
              <w:trHeight w:hRule="exact" w:val="3089"/>
            </w:trPr>
          </w:trPrChange>
        </w:trPr>
        <w:tc>
          <w:tcPr>
            <w:tcW w:w="3686" w:type="dxa"/>
            <w:tcBorders>
              <w:top w:val="single" w:sz="3" w:space="0" w:color="B3B2B2"/>
              <w:left w:val="single" w:sz="3" w:space="0" w:color="B3B2B2"/>
              <w:bottom w:val="single" w:sz="3" w:space="0" w:color="B3B2B2"/>
              <w:right w:val="single" w:sz="3" w:space="0" w:color="9D9D9C"/>
            </w:tcBorders>
            <w:shd w:val="clear" w:color="auto" w:fill="EAF6FE"/>
            <w:tcPrChange w:id="33" w:author="Robinson, Thomas James (Student)" w:date="2016-10-20T12:42:00Z">
              <w:tcPr>
                <w:tcW w:w="3686" w:type="dxa"/>
                <w:gridSpan w:val="2"/>
                <w:tcBorders>
                  <w:top w:val="single" w:sz="3" w:space="0" w:color="B3B2B2"/>
                  <w:left w:val="single" w:sz="3" w:space="0" w:color="B3B2B2"/>
                  <w:bottom w:val="single" w:sz="3" w:space="0" w:color="B3B2B2"/>
                  <w:right w:val="single" w:sz="3" w:space="0" w:color="9D9D9C"/>
                </w:tcBorders>
                <w:shd w:val="clear" w:color="auto" w:fill="EAF6FE"/>
              </w:tcPr>
            </w:tcPrChange>
          </w:tcPr>
          <w:p w:rsidR="00040870" w:rsidRPr="00B30CA2" w:rsidRDefault="006B63F4" w:rsidP="00040870">
            <w:pPr>
              <w:pStyle w:val="TableParagraph"/>
              <w:spacing w:before="51" w:line="254" w:lineRule="auto"/>
              <w:ind w:left="75" w:right="162"/>
              <w:rPr>
                <w:rFonts w:ascii="Arial" w:eastAsia="Arial" w:hAnsi="Arial" w:cs="Arial"/>
                <w:sz w:val="18"/>
                <w:szCs w:val="18"/>
                <w:lang w:val="en-GB"/>
              </w:rPr>
            </w:pPr>
            <w:r w:rsidRPr="00B30CA2">
              <w:rPr>
                <w:rFonts w:ascii="Trebuchet MS"/>
                <w:b/>
                <w:sz w:val="18"/>
                <w:lang w:val="en-GB"/>
              </w:rPr>
              <w:t xml:space="preserve">Brief </w:t>
            </w:r>
            <w:r w:rsidR="000D437E" w:rsidRPr="00B30CA2">
              <w:rPr>
                <w:rFonts w:ascii="Trebuchet MS"/>
                <w:b/>
                <w:sz w:val="18"/>
                <w:lang w:val="en-GB"/>
              </w:rPr>
              <w:t>Project</w:t>
            </w:r>
            <w:r w:rsidR="000D437E" w:rsidRPr="00B30CA2">
              <w:rPr>
                <w:rFonts w:ascii="Trebuchet MS"/>
                <w:b/>
                <w:spacing w:val="-9"/>
                <w:sz w:val="18"/>
                <w:lang w:val="en-GB"/>
              </w:rPr>
              <w:t xml:space="preserve"> </w:t>
            </w:r>
            <w:r w:rsidR="000D437E" w:rsidRPr="00B30CA2">
              <w:rPr>
                <w:rFonts w:ascii="Trebuchet MS"/>
                <w:b/>
                <w:sz w:val="18"/>
                <w:lang w:val="en-GB"/>
              </w:rPr>
              <w:t>Summary</w:t>
            </w:r>
            <w:r w:rsidR="000D437E" w:rsidRPr="00B30CA2">
              <w:rPr>
                <w:rFonts w:ascii="Trebuchet MS"/>
                <w:b/>
                <w:spacing w:val="-9"/>
                <w:sz w:val="18"/>
                <w:lang w:val="en-GB"/>
              </w:rPr>
              <w:t xml:space="preserve"> </w:t>
            </w:r>
            <w:r w:rsidR="000D437E" w:rsidRPr="00B30CA2">
              <w:rPr>
                <w:rFonts w:ascii="Trebuchet MS"/>
                <w:b/>
                <w:sz w:val="18"/>
                <w:lang w:val="en-GB"/>
              </w:rPr>
              <w:t>(up</w:t>
            </w:r>
            <w:r w:rsidR="000D437E" w:rsidRPr="00B30CA2">
              <w:rPr>
                <w:rFonts w:ascii="Trebuchet MS"/>
                <w:b/>
                <w:spacing w:val="-9"/>
                <w:sz w:val="18"/>
                <w:lang w:val="en-GB"/>
              </w:rPr>
              <w:t xml:space="preserve"> </w:t>
            </w:r>
            <w:r w:rsidR="000D437E" w:rsidRPr="00B30CA2">
              <w:rPr>
                <w:rFonts w:ascii="Trebuchet MS"/>
                <w:b/>
                <w:sz w:val="18"/>
                <w:lang w:val="en-GB"/>
              </w:rPr>
              <w:t>to</w:t>
            </w:r>
            <w:r w:rsidR="000D437E" w:rsidRPr="00B30CA2">
              <w:rPr>
                <w:rFonts w:ascii="Trebuchet MS"/>
                <w:b/>
                <w:spacing w:val="-9"/>
                <w:sz w:val="18"/>
                <w:lang w:val="en-GB"/>
              </w:rPr>
              <w:t xml:space="preserve"> </w:t>
            </w:r>
            <w:r w:rsidR="000D437E" w:rsidRPr="00B30CA2">
              <w:rPr>
                <w:rFonts w:ascii="Trebuchet MS"/>
                <w:b/>
                <w:sz w:val="18"/>
                <w:lang w:val="en-GB"/>
              </w:rPr>
              <w:t>700</w:t>
            </w:r>
            <w:r w:rsidR="000D437E" w:rsidRPr="00B30CA2">
              <w:rPr>
                <w:rFonts w:ascii="Trebuchet MS"/>
                <w:b/>
                <w:spacing w:val="-9"/>
                <w:sz w:val="18"/>
                <w:lang w:val="en-GB"/>
              </w:rPr>
              <w:t xml:space="preserve"> </w:t>
            </w:r>
            <w:r w:rsidR="000D437E" w:rsidRPr="00B30CA2">
              <w:rPr>
                <w:rFonts w:ascii="Trebuchet MS"/>
                <w:b/>
                <w:sz w:val="18"/>
                <w:lang w:val="en-GB"/>
              </w:rPr>
              <w:t xml:space="preserve">words) </w:t>
            </w:r>
            <w:r w:rsidR="000D437E" w:rsidRPr="00B30CA2">
              <w:rPr>
                <w:rFonts w:ascii="Arial"/>
                <w:sz w:val="18"/>
                <w:lang w:val="en-GB"/>
              </w:rPr>
              <w:t>Please summar</w:t>
            </w:r>
            <w:r w:rsidR="000C41AE" w:rsidRPr="00B30CA2">
              <w:rPr>
                <w:rFonts w:ascii="Arial"/>
                <w:sz w:val="18"/>
                <w:lang w:val="en-GB"/>
              </w:rPr>
              <w:t>ise</w:t>
            </w:r>
            <w:r w:rsidR="000D437E" w:rsidRPr="00B30CA2">
              <w:rPr>
                <w:rFonts w:ascii="Arial"/>
                <w:sz w:val="18"/>
                <w:lang w:val="en-GB"/>
              </w:rPr>
              <w:t xml:space="preserve"> your research</w:t>
            </w:r>
            <w:r w:rsidRPr="00B30CA2">
              <w:rPr>
                <w:rFonts w:ascii="Arial"/>
                <w:sz w:val="18"/>
                <w:lang w:val="en-GB"/>
              </w:rPr>
              <w:t xml:space="preserve"> in </w:t>
            </w:r>
            <w:r w:rsidR="00183681">
              <w:rPr>
                <w:rFonts w:ascii="Arial"/>
                <w:sz w:val="18"/>
                <w:lang w:val="en-GB"/>
              </w:rPr>
              <w:t>non-specialist</w:t>
            </w:r>
            <w:r w:rsidRPr="00B30CA2">
              <w:rPr>
                <w:rFonts w:ascii="Arial"/>
                <w:sz w:val="18"/>
                <w:lang w:val="en-GB"/>
              </w:rPr>
              <w:t xml:space="preserve"> language. </w:t>
            </w:r>
          </w:p>
          <w:p w:rsidR="006671A1" w:rsidRPr="00B30CA2" w:rsidRDefault="006671A1">
            <w:pPr>
              <w:pStyle w:val="TableParagraph"/>
              <w:spacing w:before="1" w:line="254" w:lineRule="auto"/>
              <w:ind w:left="75" w:right="233"/>
              <w:rPr>
                <w:rFonts w:ascii="Arial" w:eastAsia="Arial" w:hAnsi="Arial" w:cs="Arial"/>
                <w:sz w:val="18"/>
                <w:szCs w:val="18"/>
                <w:lang w:val="en-GB"/>
              </w:rPr>
            </w:pPr>
          </w:p>
        </w:tc>
        <w:tc>
          <w:tcPr>
            <w:tcW w:w="6520" w:type="dxa"/>
            <w:tcBorders>
              <w:top w:val="single" w:sz="3" w:space="0" w:color="B3B2B2"/>
              <w:left w:val="single" w:sz="3" w:space="0" w:color="9D9D9C"/>
              <w:bottom w:val="single" w:sz="3" w:space="0" w:color="B3B2B2"/>
              <w:right w:val="single" w:sz="3" w:space="0" w:color="9D9D9C"/>
            </w:tcBorders>
            <w:tcPrChange w:id="34" w:author="Robinson, Thomas James (Student)" w:date="2016-10-20T12:42:00Z">
              <w:tcPr>
                <w:tcW w:w="6520" w:type="dxa"/>
                <w:gridSpan w:val="2"/>
                <w:tcBorders>
                  <w:top w:val="single" w:sz="3" w:space="0" w:color="B3B2B2"/>
                  <w:left w:val="single" w:sz="3" w:space="0" w:color="9D9D9C"/>
                  <w:bottom w:val="single" w:sz="3" w:space="0" w:color="B3B2B2"/>
                  <w:right w:val="single" w:sz="3" w:space="0" w:color="9D9D9C"/>
                </w:tcBorders>
              </w:tcPr>
            </w:tcPrChange>
          </w:tcPr>
          <w:p w:rsidR="00135FC2" w:rsidRDefault="00040870" w:rsidP="00040870">
            <w:pPr>
              <w:pStyle w:val="TableParagraph"/>
              <w:spacing w:before="51" w:line="254" w:lineRule="auto"/>
              <w:ind w:left="75" w:right="162"/>
              <w:rPr>
                <w:ins w:id="35" w:author="Robinson, Thomas James (Student)" w:date="2016-10-20T11:24:00Z"/>
                <w:rFonts w:ascii="Arial"/>
                <w:sz w:val="18"/>
                <w:lang w:val="en-GB"/>
              </w:rPr>
            </w:pPr>
            <w:del w:id="36" w:author="Robinson, Thomas James (Student)" w:date="2016-10-20T13:01:00Z">
              <w:r w:rsidRPr="00B30CA2" w:rsidDel="00B525EF">
                <w:rPr>
                  <w:rFonts w:ascii="Arial"/>
                  <w:sz w:val="18"/>
                  <w:lang w:val="en-GB"/>
                </w:rPr>
                <w:delText>You may find  these headings useful:</w:delText>
              </w:r>
            </w:del>
            <w:ins w:id="37" w:author="Robinson, Thomas James (Student)" w:date="2016-10-20T11:18:00Z">
              <w:r w:rsidR="00135FC2">
                <w:rPr>
                  <w:rFonts w:ascii="Arial"/>
                  <w:sz w:val="18"/>
                  <w:lang w:val="en-GB"/>
                </w:rPr>
                <w:t>This application will be a</w:t>
              </w:r>
            </w:ins>
            <w:ins w:id="38" w:author="Robinson, Thomas James (Student)" w:date="2016-10-20T12:30:00Z">
              <w:r w:rsidR="002A4F68">
                <w:rPr>
                  <w:rFonts w:ascii="Arial"/>
                  <w:sz w:val="18"/>
                  <w:lang w:val="en-GB"/>
                </w:rPr>
                <w:t xml:space="preserve"> s</w:t>
              </w:r>
            </w:ins>
            <w:ins w:id="39" w:author="Tom Robinson" w:date="2016-10-22T07:41:00Z">
              <w:r w:rsidR="000F357B">
                <w:rPr>
                  <w:rFonts w:ascii="Arial"/>
                  <w:sz w:val="18"/>
                  <w:lang w:val="en-GB"/>
                </w:rPr>
                <w:t>erious</w:t>
              </w:r>
            </w:ins>
            <w:ins w:id="40" w:author="Robinson, Thomas James (Student)" w:date="2016-10-20T12:30:00Z">
              <w:del w:id="41" w:author="Tom Robinson" w:date="2016-10-22T07:41:00Z">
                <w:r w:rsidR="002A4F68" w:rsidDel="000F357B">
                  <w:rPr>
                    <w:rFonts w:ascii="Arial"/>
                    <w:sz w:val="18"/>
                    <w:lang w:val="en-GB"/>
                  </w:rPr>
                  <w:delText>ort of</w:delText>
                </w:r>
              </w:del>
              <w:r w:rsidR="002A4F68">
                <w:rPr>
                  <w:rFonts w:ascii="Arial"/>
                  <w:sz w:val="18"/>
                  <w:lang w:val="en-GB"/>
                </w:rPr>
                <w:t xml:space="preserve"> game where the user will be a character </w:t>
              </w:r>
            </w:ins>
            <w:ins w:id="42" w:author="Tom Robinson" w:date="2016-10-24T17:24:00Z">
              <w:r w:rsidR="003B1D01">
                <w:rPr>
                  <w:rFonts w:ascii="Arial"/>
                  <w:sz w:val="18"/>
                  <w:lang w:val="en-GB"/>
                </w:rPr>
                <w:t>that</w:t>
              </w:r>
            </w:ins>
            <w:ins w:id="43" w:author="Robinson, Thomas James (Student)" w:date="2016-10-20T12:30:00Z">
              <w:del w:id="44" w:author="Tom Robinson" w:date="2016-10-22T07:26:00Z">
                <w:r w:rsidR="002A4F68" w:rsidDel="00DF0E9B">
                  <w:rPr>
                    <w:rFonts w:ascii="Arial"/>
                    <w:sz w:val="18"/>
                    <w:lang w:val="en-GB"/>
                  </w:rPr>
                  <w:delText>and</w:delText>
                </w:r>
              </w:del>
              <w:r w:rsidR="002A4F68">
                <w:rPr>
                  <w:rFonts w:ascii="Arial"/>
                  <w:sz w:val="18"/>
                  <w:lang w:val="en-GB"/>
                </w:rPr>
                <w:t xml:space="preserve"> </w:t>
              </w:r>
              <w:del w:id="45" w:author="Tom Robinson" w:date="2016-10-22T07:30:00Z">
                <w:r w:rsidR="002A4F68" w:rsidDel="00DF0E9B">
                  <w:rPr>
                    <w:rFonts w:ascii="Arial"/>
                    <w:sz w:val="18"/>
                    <w:lang w:val="en-GB"/>
                  </w:rPr>
                  <w:delText xml:space="preserve">will </w:delText>
                </w:r>
              </w:del>
              <w:r w:rsidR="002A4F68">
                <w:rPr>
                  <w:rFonts w:ascii="Arial"/>
                  <w:sz w:val="18"/>
                  <w:lang w:val="en-GB"/>
                </w:rPr>
                <w:t>navigate</w:t>
              </w:r>
            </w:ins>
            <w:ins w:id="46" w:author="Tom Robinson" w:date="2016-10-22T07:30:00Z">
              <w:r w:rsidR="00DF0E9B">
                <w:rPr>
                  <w:rFonts w:ascii="Arial"/>
                  <w:sz w:val="18"/>
                  <w:lang w:val="en-GB"/>
                </w:rPr>
                <w:t>s</w:t>
              </w:r>
            </w:ins>
            <w:ins w:id="47" w:author="Robinson, Thomas James (Student)" w:date="2016-10-20T12:30:00Z">
              <w:r w:rsidR="002A4F68">
                <w:rPr>
                  <w:rFonts w:ascii="Arial"/>
                  <w:sz w:val="18"/>
                  <w:lang w:val="en-GB"/>
                </w:rPr>
                <w:t xml:space="preserve"> around a </w:t>
              </w:r>
            </w:ins>
            <w:ins w:id="48" w:author="Robinson, Thomas James (Student)" w:date="2016-10-20T12:37:00Z">
              <w:r w:rsidR="004E2E37">
                <w:rPr>
                  <w:rFonts w:ascii="Arial"/>
                  <w:sz w:val="18"/>
                  <w:lang w:val="en-GB"/>
                </w:rPr>
                <w:t>pseudo-</w:t>
              </w:r>
            </w:ins>
            <w:ins w:id="49" w:author="Robinson, Thomas James (Student)" w:date="2016-10-20T12:30:00Z">
              <w:r w:rsidR="002A4F68">
                <w:rPr>
                  <w:rFonts w:ascii="Arial"/>
                  <w:sz w:val="18"/>
                  <w:lang w:val="en-GB"/>
                </w:rPr>
                <w:t xml:space="preserve">randomly spawned map that will have different </w:t>
              </w:r>
            </w:ins>
            <w:ins w:id="50" w:author="Robinson, Thomas James (Student)" w:date="2016-10-20T12:32:00Z">
              <w:r w:rsidR="008C3F27">
                <w:rPr>
                  <w:rFonts w:ascii="Arial"/>
                  <w:sz w:val="18"/>
                  <w:lang w:val="en-GB"/>
                </w:rPr>
                <w:t>objects</w:t>
              </w:r>
            </w:ins>
            <w:ins w:id="51" w:author="Tom Robinson" w:date="2016-10-22T07:28:00Z">
              <w:r w:rsidR="00DF0E9B">
                <w:rPr>
                  <w:rFonts w:ascii="Arial"/>
                  <w:sz w:val="18"/>
                  <w:lang w:val="en-GB"/>
                </w:rPr>
                <w:t>/people</w:t>
              </w:r>
            </w:ins>
            <w:ins w:id="52" w:author="Robinson, Thomas James (Student)" w:date="2016-10-20T12:32:00Z">
              <w:r w:rsidR="008C3F27">
                <w:rPr>
                  <w:rFonts w:ascii="Arial"/>
                  <w:sz w:val="18"/>
                  <w:lang w:val="en-GB"/>
                </w:rPr>
                <w:t xml:space="preserve"> the user </w:t>
              </w:r>
            </w:ins>
            <w:ins w:id="53" w:author="Tom Robinson" w:date="2016-10-24T17:24:00Z">
              <w:r w:rsidR="003B1D01">
                <w:rPr>
                  <w:rFonts w:ascii="Arial"/>
                  <w:sz w:val="18"/>
                  <w:lang w:val="en-GB"/>
                </w:rPr>
                <w:t>cam</w:t>
              </w:r>
            </w:ins>
            <w:ins w:id="54" w:author="Robinson, Thomas James (Student)" w:date="2016-10-20T12:32:00Z">
              <w:del w:id="55" w:author="Tom Robinson" w:date="2016-10-24T17:24:00Z">
                <w:r w:rsidR="008C3F27" w:rsidDel="003B1D01">
                  <w:rPr>
                    <w:rFonts w:ascii="Arial"/>
                    <w:sz w:val="18"/>
                    <w:lang w:val="en-GB"/>
                  </w:rPr>
                  <w:delText>will</w:delText>
                </w:r>
              </w:del>
              <w:r w:rsidR="008C3F27">
                <w:rPr>
                  <w:rFonts w:ascii="Arial"/>
                  <w:sz w:val="18"/>
                  <w:lang w:val="en-GB"/>
                </w:rPr>
                <w:t xml:space="preserve"> interact with to gain access to a question or puzzle that they </w:t>
              </w:r>
              <w:del w:id="56" w:author="Tom Robinson" w:date="2016-10-22T07:29:00Z">
                <w:r w:rsidR="008C3F27" w:rsidDel="00DF0E9B">
                  <w:rPr>
                    <w:rFonts w:ascii="Arial"/>
                    <w:sz w:val="18"/>
                    <w:lang w:val="en-GB"/>
                  </w:rPr>
                  <w:delText>will have to</w:delText>
                </w:r>
              </w:del>
            </w:ins>
            <w:ins w:id="57" w:author="Tom Robinson" w:date="2016-10-22T07:29:00Z">
              <w:r w:rsidR="00DF0E9B">
                <w:rPr>
                  <w:rFonts w:ascii="Arial"/>
                  <w:sz w:val="18"/>
                  <w:lang w:val="en-GB"/>
                </w:rPr>
                <w:t>should</w:t>
              </w:r>
            </w:ins>
            <w:ins w:id="58" w:author="Robinson, Thomas James (Student)" w:date="2016-10-20T12:32:00Z">
              <w:r w:rsidR="008C3F27">
                <w:rPr>
                  <w:rFonts w:ascii="Arial"/>
                  <w:sz w:val="18"/>
                  <w:lang w:val="en-GB"/>
                </w:rPr>
                <w:t xml:space="preserve"> complete </w:t>
              </w:r>
            </w:ins>
            <w:ins w:id="59" w:author="Robinson, Thomas James (Student)" w:date="2016-10-20T12:34:00Z">
              <w:r w:rsidR="008C3F27">
                <w:rPr>
                  <w:rFonts w:ascii="Arial"/>
                  <w:sz w:val="18"/>
                  <w:lang w:val="en-GB"/>
                </w:rPr>
                <w:t xml:space="preserve">to gain abilities e.g. </w:t>
              </w:r>
            </w:ins>
            <w:ins w:id="60" w:author="Robinson, Thomas James (Student)" w:date="2016-10-20T12:35:00Z">
              <w:r w:rsidR="008C3F27">
                <w:rPr>
                  <w:rFonts w:ascii="Arial"/>
                  <w:sz w:val="18"/>
                  <w:lang w:val="en-GB"/>
                </w:rPr>
                <w:t>melee, block</w:t>
              </w:r>
            </w:ins>
            <w:ins w:id="61" w:author="Tom Robinson" w:date="2016-10-22T07:30:00Z">
              <w:r w:rsidR="00DF0E9B">
                <w:rPr>
                  <w:rFonts w:ascii="Arial"/>
                  <w:sz w:val="18"/>
                  <w:lang w:val="en-GB"/>
                </w:rPr>
                <w:t>.</w:t>
              </w:r>
            </w:ins>
            <w:ins w:id="62" w:author="Robinson, Thomas James (Student)" w:date="2016-10-20T12:35:00Z">
              <w:r w:rsidR="008C3F27">
                <w:rPr>
                  <w:rFonts w:ascii="Arial"/>
                  <w:sz w:val="18"/>
                  <w:lang w:val="en-GB"/>
                </w:rPr>
                <w:t xml:space="preserve"> </w:t>
              </w:r>
            </w:ins>
            <w:ins w:id="63" w:author="Tom Robinson" w:date="2016-10-22T07:30:00Z">
              <w:r w:rsidR="00DF0E9B">
                <w:rPr>
                  <w:rFonts w:ascii="Arial"/>
                  <w:sz w:val="18"/>
                  <w:lang w:val="en-GB"/>
                </w:rPr>
                <w:t>T</w:t>
              </w:r>
            </w:ins>
            <w:ins w:id="64" w:author="Robinson, Thomas James (Student)" w:date="2016-10-20T12:35:00Z">
              <w:del w:id="65" w:author="Tom Robinson" w:date="2016-10-22T07:30:00Z">
                <w:r w:rsidR="008C3F27" w:rsidDel="00DF0E9B">
                  <w:rPr>
                    <w:rFonts w:ascii="Arial"/>
                    <w:sz w:val="18"/>
                    <w:lang w:val="en-GB"/>
                  </w:rPr>
                  <w:delText>which</w:delText>
                </w:r>
              </w:del>
            </w:ins>
            <w:ins w:id="66" w:author="Tom Robinson" w:date="2016-10-22T07:30:00Z">
              <w:r w:rsidR="00DF0E9B">
                <w:rPr>
                  <w:rFonts w:ascii="Arial"/>
                  <w:sz w:val="18"/>
                  <w:lang w:val="en-GB"/>
                </w:rPr>
                <w:t>his</w:t>
              </w:r>
            </w:ins>
            <w:ins w:id="67" w:author="Robinson, Thomas James (Student)" w:date="2016-10-20T12:35:00Z">
              <w:r w:rsidR="008C3F27">
                <w:rPr>
                  <w:rFonts w:ascii="Arial"/>
                  <w:sz w:val="18"/>
                  <w:lang w:val="en-GB"/>
                </w:rPr>
                <w:t xml:space="preserve"> will allow them to </w:t>
              </w:r>
            </w:ins>
            <w:ins w:id="68" w:author="Robinson, Thomas James (Student)" w:date="2016-10-20T12:37:00Z">
              <w:r w:rsidR="008C3F27">
                <w:rPr>
                  <w:rFonts w:ascii="Arial"/>
                  <w:sz w:val="18"/>
                  <w:lang w:val="en-GB"/>
                </w:rPr>
                <w:t>fight</w:t>
              </w:r>
            </w:ins>
            <w:ins w:id="69" w:author="Robinson, Thomas James (Student)" w:date="2016-10-20T12:35:00Z">
              <w:r w:rsidR="008C3F27">
                <w:rPr>
                  <w:rFonts w:ascii="Arial"/>
                  <w:sz w:val="18"/>
                  <w:lang w:val="en-GB"/>
                </w:rPr>
                <w:t xml:space="preserve"> the </w:t>
              </w:r>
            </w:ins>
            <w:ins w:id="70" w:author="Robinson, Thomas James (Student)" w:date="2016-10-20T12:37:00Z">
              <w:r w:rsidR="008C3F27">
                <w:rPr>
                  <w:rFonts w:ascii="Arial"/>
                  <w:sz w:val="18"/>
                  <w:lang w:val="en-GB"/>
                </w:rPr>
                <w:t>enemies</w:t>
              </w:r>
            </w:ins>
            <w:ins w:id="71" w:author="Robinson, Thomas James (Student)" w:date="2016-10-20T12:35:00Z">
              <w:r w:rsidR="008C3F27">
                <w:rPr>
                  <w:rFonts w:ascii="Arial"/>
                  <w:sz w:val="18"/>
                  <w:lang w:val="en-GB"/>
                </w:rPr>
                <w:t xml:space="preserve"> that will be roaming the map and the final </w:t>
              </w:r>
            </w:ins>
            <w:ins w:id="72" w:author="Robinson, Thomas James (Student)" w:date="2016-10-20T12:36:00Z">
              <w:r w:rsidR="008C3F27">
                <w:rPr>
                  <w:rFonts w:ascii="Arial"/>
                  <w:sz w:val="18"/>
                  <w:lang w:val="en-GB"/>
                </w:rPr>
                <w:t>‘</w:t>
              </w:r>
              <w:r w:rsidR="008C3F27">
                <w:rPr>
                  <w:rFonts w:ascii="Arial"/>
                  <w:sz w:val="18"/>
                  <w:lang w:val="en-GB"/>
                </w:rPr>
                <w:t>boss</w:t>
              </w:r>
              <w:r w:rsidR="008C3F27">
                <w:rPr>
                  <w:rFonts w:ascii="Arial"/>
                  <w:sz w:val="18"/>
                  <w:lang w:val="en-GB"/>
                </w:rPr>
                <w:t>’</w:t>
              </w:r>
              <w:r w:rsidR="008C3F27">
                <w:rPr>
                  <w:rFonts w:ascii="Arial"/>
                  <w:sz w:val="18"/>
                  <w:lang w:val="en-GB"/>
                </w:rPr>
                <w:t xml:space="preserve"> at the end of the game</w:t>
              </w:r>
            </w:ins>
            <w:ins w:id="73" w:author="Robinson, Thomas James (Student)" w:date="2016-10-20T11:21:00Z">
              <w:r w:rsidR="00135FC2">
                <w:rPr>
                  <w:rFonts w:ascii="Arial"/>
                  <w:sz w:val="18"/>
                  <w:lang w:val="en-GB"/>
                </w:rPr>
                <w:t xml:space="preserve">. </w:t>
              </w:r>
            </w:ins>
            <w:ins w:id="74" w:author="Robinson, Thomas James (Student)" w:date="2016-10-20T12:37:00Z">
              <w:r w:rsidR="004E2E37">
                <w:rPr>
                  <w:rFonts w:ascii="Arial"/>
                  <w:sz w:val="18"/>
                  <w:lang w:val="en-GB"/>
                </w:rPr>
                <w:t xml:space="preserve">The map will be </w:t>
              </w:r>
            </w:ins>
            <w:ins w:id="75" w:author="Robinson, Thomas James (Student)" w:date="2016-10-20T12:38:00Z">
              <w:r w:rsidR="004E2E37">
                <w:rPr>
                  <w:rFonts w:ascii="Arial"/>
                  <w:sz w:val="18"/>
                  <w:lang w:val="en-GB"/>
                </w:rPr>
                <w:t>procedurally</w:t>
              </w:r>
            </w:ins>
            <w:ins w:id="76" w:author="Robinson, Thomas James (Student)" w:date="2016-10-20T12:37:00Z">
              <w:r w:rsidR="004E2E37">
                <w:rPr>
                  <w:rFonts w:ascii="Arial"/>
                  <w:sz w:val="18"/>
                  <w:lang w:val="en-GB"/>
                </w:rPr>
                <w:t xml:space="preserve"> </w:t>
              </w:r>
            </w:ins>
            <w:ins w:id="77" w:author="Robinson, Thomas James (Student)" w:date="2016-10-20T12:38:00Z">
              <w:r w:rsidR="004E2E37">
                <w:rPr>
                  <w:rFonts w:ascii="Arial"/>
                  <w:sz w:val="18"/>
                  <w:lang w:val="en-GB"/>
                </w:rPr>
                <w:t xml:space="preserve">generated with the variables </w:t>
              </w:r>
            </w:ins>
            <w:ins w:id="78" w:author="Tom Robinson" w:date="2016-10-24T17:27:00Z">
              <w:r w:rsidR="003B1D01">
                <w:rPr>
                  <w:rFonts w:ascii="Arial"/>
                  <w:sz w:val="18"/>
                  <w:lang w:val="en-GB"/>
                </w:rPr>
                <w:t xml:space="preserve">that </w:t>
              </w:r>
            </w:ins>
            <w:ins w:id="79" w:author="Robinson, Thomas James (Student)" w:date="2016-10-20T12:38:00Z">
              <w:r w:rsidR="004E2E37">
                <w:rPr>
                  <w:rFonts w:ascii="Arial"/>
                  <w:sz w:val="18"/>
                  <w:lang w:val="en-GB"/>
                </w:rPr>
                <w:t>determi</w:t>
              </w:r>
            </w:ins>
            <w:ins w:id="80" w:author="Tom Robinson" w:date="2016-10-24T17:27:00Z">
              <w:r w:rsidR="003B1D01">
                <w:rPr>
                  <w:rFonts w:ascii="Arial"/>
                  <w:sz w:val="18"/>
                  <w:lang w:val="en-GB"/>
                </w:rPr>
                <w:t>ne</w:t>
              </w:r>
            </w:ins>
            <w:ins w:id="81" w:author="Robinson, Thomas James (Student)" w:date="2016-10-20T12:38:00Z">
              <w:del w:id="82" w:author="Tom Robinson" w:date="2016-10-24T17:27:00Z">
                <w:r w:rsidR="004E2E37" w:rsidDel="003B1D01">
                  <w:rPr>
                    <w:rFonts w:ascii="Arial"/>
                    <w:sz w:val="18"/>
                    <w:lang w:val="en-GB"/>
                  </w:rPr>
                  <w:delText>ning</w:delText>
                </w:r>
              </w:del>
            </w:ins>
            <w:ins w:id="83" w:author="Tom Robinson" w:date="2016-10-22T07:31:00Z">
              <w:r w:rsidR="00DF0E9B">
                <w:rPr>
                  <w:rFonts w:ascii="Arial"/>
                  <w:sz w:val="18"/>
                  <w:lang w:val="en-GB"/>
                </w:rPr>
                <w:t xml:space="preserve"> the shape</w:t>
              </w:r>
              <w:bookmarkStart w:id="84" w:name="_GoBack"/>
              <w:bookmarkEnd w:id="84"/>
              <w:r w:rsidR="00DF0E9B">
                <w:rPr>
                  <w:rFonts w:ascii="Arial"/>
                  <w:sz w:val="18"/>
                  <w:lang w:val="en-GB"/>
                </w:rPr>
                <w:t xml:space="preserve"> being </w:t>
              </w:r>
            </w:ins>
            <w:ins w:id="85" w:author="Robinson, Thomas James (Student)" w:date="2016-10-20T12:38:00Z">
              <w:del w:id="86" w:author="Tom Robinson" w:date="2016-10-22T07:31:00Z">
                <w:r w:rsidR="004E2E37" w:rsidDel="00DF0E9B">
                  <w:rPr>
                    <w:rFonts w:ascii="Arial"/>
                    <w:sz w:val="18"/>
                    <w:lang w:val="en-GB"/>
                  </w:rPr>
                  <w:delText xml:space="preserve"> </w:delText>
                </w:r>
              </w:del>
              <w:r w:rsidR="004E2E37">
                <w:rPr>
                  <w:rFonts w:ascii="Arial"/>
                  <w:sz w:val="18"/>
                  <w:lang w:val="en-GB"/>
                </w:rPr>
                <w:t xml:space="preserve">what the user wants to learn about e.g. </w:t>
              </w:r>
            </w:ins>
            <w:ins w:id="87" w:author="Robinson, Thomas James (Student)" w:date="2016-10-20T12:39:00Z">
              <w:r w:rsidR="004E2E37">
                <w:rPr>
                  <w:rFonts w:ascii="Arial"/>
                  <w:sz w:val="18"/>
                  <w:lang w:val="en-GB"/>
                </w:rPr>
                <w:t>arrays, lists,</w:t>
              </w:r>
              <w:del w:id="88" w:author="Tom Robinson" w:date="2016-10-22T07:32:00Z">
                <w:r w:rsidR="004E2E37" w:rsidDel="00DF0E9B">
                  <w:rPr>
                    <w:rFonts w:ascii="Arial"/>
                    <w:sz w:val="18"/>
                    <w:lang w:val="en-GB"/>
                  </w:rPr>
                  <w:delText xml:space="preserve"> </w:delText>
                </w:r>
              </w:del>
            </w:ins>
            <w:ins w:id="89" w:author="Robinson, Thomas James (Student)" w:date="2016-10-20T12:41:00Z">
              <w:del w:id="90" w:author="Tom Robinson" w:date="2016-10-22T07:32:00Z">
                <w:r w:rsidR="004E2E37" w:rsidDel="00DF0E9B">
                  <w:rPr>
                    <w:rFonts w:ascii="Arial"/>
                    <w:sz w:val="18"/>
                    <w:lang w:val="en-GB"/>
                  </w:rPr>
                  <w:delText>and</w:delText>
                </w:r>
              </w:del>
              <w:r w:rsidR="004E2E37">
                <w:rPr>
                  <w:rFonts w:ascii="Arial"/>
                  <w:sz w:val="18"/>
                  <w:lang w:val="en-GB"/>
                </w:rPr>
                <w:t xml:space="preserve"> use</w:t>
              </w:r>
            </w:ins>
            <w:ins w:id="91" w:author="Robinson, Thomas James (Student)" w:date="2016-10-20T12:39:00Z">
              <w:r w:rsidR="004E2E37">
                <w:rPr>
                  <w:rFonts w:ascii="Arial"/>
                  <w:sz w:val="18"/>
                  <w:lang w:val="en-GB"/>
                </w:rPr>
                <w:t xml:space="preserve"> of </w:t>
              </w:r>
            </w:ins>
            <w:ins w:id="92" w:author="Robinson, Thomas James (Student)" w:date="2016-10-20T12:42:00Z">
              <w:r w:rsidR="004E2E37">
                <w:rPr>
                  <w:rFonts w:ascii="Arial"/>
                  <w:sz w:val="18"/>
                  <w:lang w:val="en-GB"/>
                </w:rPr>
                <w:t>different</w:t>
              </w:r>
            </w:ins>
            <w:ins w:id="93" w:author="Robinson, Thomas James (Student)" w:date="2016-10-20T12:39:00Z">
              <w:r w:rsidR="004E2E37">
                <w:rPr>
                  <w:rFonts w:ascii="Arial"/>
                  <w:sz w:val="18"/>
                  <w:lang w:val="en-GB"/>
                </w:rPr>
                <w:t xml:space="preserve"> variable types</w:t>
              </w:r>
            </w:ins>
            <w:ins w:id="94" w:author="Tom Robinson" w:date="2016-10-22T07:32:00Z">
              <w:r w:rsidR="00DF0E9B">
                <w:rPr>
                  <w:rFonts w:ascii="Arial"/>
                  <w:sz w:val="18"/>
                  <w:lang w:val="en-GB"/>
                </w:rPr>
                <w:t>, etc.</w:t>
              </w:r>
            </w:ins>
            <w:ins w:id="95" w:author="Tom Robinson" w:date="2016-10-22T07:34:00Z">
              <w:r w:rsidR="00DF0E9B">
                <w:rPr>
                  <w:rFonts w:ascii="Arial"/>
                  <w:sz w:val="18"/>
                  <w:lang w:val="en-GB"/>
                </w:rPr>
                <w:t xml:space="preserve"> </w:t>
              </w:r>
            </w:ins>
            <w:ins w:id="96" w:author="Robinson, Thomas James (Student)" w:date="2016-10-20T12:39:00Z">
              <w:del w:id="97" w:author="Tom Robinson" w:date="2016-10-22T07:32:00Z">
                <w:r w:rsidR="004E2E37" w:rsidDel="00DF0E9B">
                  <w:rPr>
                    <w:rFonts w:ascii="Arial"/>
                    <w:sz w:val="18"/>
                    <w:lang w:val="en-GB"/>
                  </w:rPr>
                  <w:delText>.</w:delText>
                </w:r>
              </w:del>
            </w:ins>
            <w:ins w:id="98" w:author="Tom Robinson" w:date="2016-10-22T07:34:00Z">
              <w:r w:rsidR="00DF0E9B">
                <w:rPr>
                  <w:rFonts w:ascii="Arial"/>
                  <w:sz w:val="18"/>
                  <w:lang w:val="en-GB"/>
                </w:rPr>
                <w:t xml:space="preserve">Procedural generation is a method of creating large amounts of area automatically, rather than mapping out the landscape each time, the algorithm will </w:t>
              </w:r>
            </w:ins>
            <w:ins w:id="99" w:author="Tom Robinson" w:date="2016-10-22T07:35:00Z">
              <w:r w:rsidR="00DF0E9B">
                <w:rPr>
                  <w:rFonts w:ascii="Arial"/>
                  <w:sz w:val="18"/>
                  <w:lang w:val="en-GB"/>
                </w:rPr>
                <w:t>pseudo</w:t>
              </w:r>
            </w:ins>
            <w:ins w:id="100" w:author="Tom Robinson" w:date="2016-10-22T07:34:00Z">
              <w:r w:rsidR="00DF0E9B">
                <w:rPr>
                  <w:rFonts w:ascii="Arial"/>
                  <w:sz w:val="18"/>
                  <w:lang w:val="en-GB"/>
                </w:rPr>
                <w:t>-randomly create</w:t>
              </w:r>
            </w:ins>
            <w:ins w:id="101" w:author="Tom Robinson" w:date="2016-10-22T07:42:00Z">
              <w:r w:rsidR="000F357B">
                <w:rPr>
                  <w:rFonts w:ascii="Arial"/>
                  <w:sz w:val="18"/>
                  <w:lang w:val="en-GB"/>
                </w:rPr>
                <w:t>s</w:t>
              </w:r>
            </w:ins>
            <w:ins w:id="102" w:author="Tom Robinson" w:date="2016-10-22T07:34:00Z">
              <w:r w:rsidR="00DF0E9B">
                <w:rPr>
                  <w:rFonts w:ascii="Arial"/>
                  <w:sz w:val="18"/>
                  <w:lang w:val="en-GB"/>
                </w:rPr>
                <w:t xml:space="preserve"> one depending on a certain input from the user.</w:t>
              </w:r>
            </w:ins>
            <w:ins w:id="103" w:author="Robinson, Thomas James (Student)" w:date="2016-10-20T12:39:00Z">
              <w:r w:rsidR="004E2E37">
                <w:rPr>
                  <w:rFonts w:ascii="Arial"/>
                  <w:sz w:val="18"/>
                  <w:lang w:val="en-GB"/>
                </w:rPr>
                <w:t xml:space="preserve"> </w:t>
              </w:r>
            </w:ins>
            <w:ins w:id="104" w:author="Tom Robinson" w:date="2016-10-22T07:36:00Z">
              <w:r w:rsidR="00DF0E9B">
                <w:rPr>
                  <w:rFonts w:ascii="Arial"/>
                  <w:sz w:val="18"/>
                  <w:lang w:val="en-GB"/>
                </w:rPr>
                <w:t>I</w:t>
              </w:r>
              <w:r w:rsidR="00DF0E9B">
                <w:rPr>
                  <w:rFonts w:ascii="Arial"/>
                  <w:sz w:val="18"/>
                  <w:lang w:val="en-GB"/>
                </w:rPr>
                <w:t>’</w:t>
              </w:r>
              <w:r w:rsidR="00DF0E9B">
                <w:rPr>
                  <w:rFonts w:ascii="Arial"/>
                  <w:sz w:val="18"/>
                  <w:lang w:val="en-GB"/>
                </w:rPr>
                <w:t xml:space="preserve">m using </w:t>
              </w:r>
            </w:ins>
            <w:ins w:id="105" w:author="Robinson, Thomas James (Student)" w:date="2016-10-20T12:39:00Z">
              <w:del w:id="106" w:author="Tom Robinson" w:date="2016-10-22T07:36:00Z">
                <w:r w:rsidR="004E2E37" w:rsidDel="00DF0E9B">
                  <w:rPr>
                    <w:rFonts w:ascii="Arial"/>
                    <w:sz w:val="18"/>
                    <w:lang w:val="en-GB"/>
                  </w:rPr>
                  <w:delText xml:space="preserve">It will be </w:delText>
                </w:r>
              </w:del>
            </w:ins>
            <w:ins w:id="107" w:author="Robinson, Thomas James (Student)" w:date="2016-10-20T12:40:00Z">
              <w:del w:id="108" w:author="Tom Robinson" w:date="2016-10-22T07:36:00Z">
                <w:r w:rsidR="004E2E37" w:rsidDel="00DF0E9B">
                  <w:rPr>
                    <w:rFonts w:ascii="Arial"/>
                    <w:sz w:val="18"/>
                    <w:lang w:val="en-GB"/>
                  </w:rPr>
                  <w:delText>p</w:delText>
                </w:r>
              </w:del>
            </w:ins>
            <w:ins w:id="109" w:author="Tom Robinson" w:date="2016-10-22T07:36:00Z">
              <w:r w:rsidR="00DF0E9B">
                <w:rPr>
                  <w:rFonts w:ascii="Arial"/>
                  <w:sz w:val="18"/>
                  <w:lang w:val="en-GB"/>
                </w:rPr>
                <w:t>p</w:t>
              </w:r>
            </w:ins>
            <w:ins w:id="110" w:author="Robinson, Thomas James (Student)" w:date="2016-10-20T12:40:00Z">
              <w:r w:rsidR="004E2E37">
                <w:rPr>
                  <w:rFonts w:ascii="Arial"/>
                  <w:sz w:val="18"/>
                  <w:lang w:val="en-GB"/>
                </w:rPr>
                <w:t>rocedural</w:t>
              </w:r>
              <w:del w:id="111" w:author="Tom Robinson" w:date="2016-10-22T07:36:00Z">
                <w:r w:rsidR="004E2E37" w:rsidDel="00DF0E9B">
                  <w:rPr>
                    <w:rFonts w:ascii="Arial"/>
                    <w:sz w:val="18"/>
                    <w:lang w:val="en-GB"/>
                  </w:rPr>
                  <w:delText>ly</w:delText>
                </w:r>
              </w:del>
            </w:ins>
            <w:ins w:id="112" w:author="Robinson, Thomas James (Student)" w:date="2016-10-20T12:39:00Z">
              <w:r w:rsidR="004E2E37">
                <w:rPr>
                  <w:rFonts w:ascii="Arial"/>
                  <w:sz w:val="18"/>
                  <w:lang w:val="en-GB"/>
                </w:rPr>
                <w:t xml:space="preserve"> </w:t>
              </w:r>
            </w:ins>
            <w:ins w:id="113" w:author="Robinson, Thomas James (Student)" w:date="2016-10-20T12:40:00Z">
              <w:del w:id="114" w:author="Tom Robinson" w:date="2016-10-22T07:36:00Z">
                <w:r w:rsidR="004E2E37" w:rsidDel="000F357B">
                  <w:rPr>
                    <w:rFonts w:ascii="Arial"/>
                    <w:sz w:val="18"/>
                    <w:lang w:val="en-GB"/>
                  </w:rPr>
                  <w:delText>generat</w:delText>
                </w:r>
              </w:del>
            </w:ins>
            <w:ins w:id="115" w:author="Tom Robinson" w:date="2016-10-22T07:36:00Z">
              <w:r w:rsidR="000F357B">
                <w:rPr>
                  <w:rFonts w:ascii="Arial"/>
                  <w:sz w:val="18"/>
                  <w:lang w:val="en-GB"/>
                </w:rPr>
                <w:t>generation</w:t>
              </w:r>
            </w:ins>
            <w:ins w:id="116" w:author="Robinson, Thomas James (Student)" w:date="2016-10-20T12:40:00Z">
              <w:del w:id="117" w:author="Tom Robinson" w:date="2016-10-22T07:36:00Z">
                <w:r w:rsidR="004E2E37" w:rsidDel="00DF0E9B">
                  <w:rPr>
                    <w:rFonts w:ascii="Arial"/>
                    <w:sz w:val="18"/>
                    <w:lang w:val="en-GB"/>
                  </w:rPr>
                  <w:delText>ed</w:delText>
                </w:r>
              </w:del>
              <w:r w:rsidR="004E2E37">
                <w:rPr>
                  <w:rFonts w:ascii="Arial"/>
                  <w:sz w:val="18"/>
                  <w:lang w:val="en-GB"/>
                </w:rPr>
                <w:t xml:space="preserve"> as this will change the location of the question or puzzle </w:t>
              </w:r>
            </w:ins>
            <w:ins w:id="118" w:author="Tom Robinson" w:date="2016-10-22T07:36:00Z">
              <w:r w:rsidR="000F357B">
                <w:rPr>
                  <w:rFonts w:ascii="Arial"/>
                  <w:sz w:val="18"/>
                  <w:lang w:val="en-GB"/>
                </w:rPr>
                <w:t xml:space="preserve">each time the game is loaded </w:t>
              </w:r>
            </w:ins>
            <w:ins w:id="119" w:author="Robinson, Thomas James (Student)" w:date="2016-10-20T12:40:00Z">
              <w:r w:rsidR="004E2E37">
                <w:rPr>
                  <w:rFonts w:ascii="Arial"/>
                  <w:sz w:val="18"/>
                  <w:lang w:val="en-GB"/>
                </w:rPr>
                <w:t>so the user will not be able to go back to the same question to gain an ability.</w:t>
              </w:r>
            </w:ins>
            <w:ins w:id="120" w:author="Robinson, Thomas James (Student)" w:date="2016-10-20T12:38:00Z">
              <w:r w:rsidR="004E2E37">
                <w:rPr>
                  <w:rFonts w:ascii="Arial"/>
                  <w:sz w:val="18"/>
                  <w:lang w:val="en-GB"/>
                </w:rPr>
                <w:t xml:space="preserve"> </w:t>
              </w:r>
            </w:ins>
            <w:ins w:id="121" w:author="Robinson, Thomas James (Student)" w:date="2016-10-20T11:21:00Z">
              <w:r w:rsidR="00135FC2">
                <w:rPr>
                  <w:rFonts w:ascii="Arial"/>
                  <w:sz w:val="18"/>
                  <w:lang w:val="en-GB"/>
                </w:rPr>
                <w:t xml:space="preserve">This will be created in Unity, as this is the </w:t>
              </w:r>
              <w:del w:id="122" w:author="Tom Robinson" w:date="2016-10-22T07:42:00Z">
                <w:r w:rsidR="00135FC2" w:rsidDel="000F357B">
                  <w:rPr>
                    <w:rFonts w:ascii="Arial"/>
                    <w:sz w:val="18"/>
                    <w:lang w:val="en-GB"/>
                  </w:rPr>
                  <w:delText xml:space="preserve">only </w:delText>
                </w:r>
              </w:del>
              <w:r w:rsidR="00135FC2">
                <w:rPr>
                  <w:rFonts w:ascii="Arial"/>
                  <w:sz w:val="18"/>
                  <w:lang w:val="en-GB"/>
                </w:rPr>
                <w:t>program</w:t>
              </w:r>
              <w:r w:rsidR="00075B4E">
                <w:rPr>
                  <w:rFonts w:ascii="Arial"/>
                  <w:sz w:val="18"/>
                  <w:lang w:val="en-GB"/>
                </w:rPr>
                <w:t xml:space="preserve"> that I have </w:t>
              </w:r>
            </w:ins>
            <w:ins w:id="123" w:author="Tom Robinson" w:date="2016-10-22T07:42:00Z">
              <w:r w:rsidR="000F357B">
                <w:rPr>
                  <w:rFonts w:ascii="Arial"/>
                  <w:sz w:val="18"/>
                  <w:lang w:val="en-GB"/>
                </w:rPr>
                <w:t>been using during my time at university</w:t>
              </w:r>
            </w:ins>
            <w:ins w:id="124" w:author="Robinson, Thomas James (Student)" w:date="2016-10-20T11:21:00Z">
              <w:del w:id="125" w:author="Tom Robinson" w:date="2016-10-22T07:42:00Z">
                <w:r w:rsidR="00075B4E" w:rsidDel="000F357B">
                  <w:rPr>
                    <w:rFonts w:ascii="Arial"/>
                    <w:sz w:val="18"/>
                    <w:lang w:val="en-GB"/>
                  </w:rPr>
                  <w:delText>used to create applications before</w:delText>
                </w:r>
              </w:del>
              <w:r w:rsidR="00075B4E">
                <w:rPr>
                  <w:rFonts w:ascii="Arial"/>
                  <w:sz w:val="18"/>
                  <w:lang w:val="en-GB"/>
                </w:rPr>
                <w:t>. The language used to create will be C#</w:t>
              </w:r>
            </w:ins>
            <w:ins w:id="126" w:author="Robinson, Thomas James (Student)" w:date="2016-10-20T11:53:00Z">
              <w:r w:rsidR="00511770">
                <w:rPr>
                  <w:rFonts w:ascii="Arial"/>
                  <w:sz w:val="18"/>
                  <w:lang w:val="en-GB"/>
                </w:rPr>
                <w:t xml:space="preserve">. There may also be a short </w:t>
              </w:r>
            </w:ins>
            <w:ins w:id="127" w:author="Robinson, Thomas James (Student)" w:date="2016-10-20T11:54:00Z">
              <w:r w:rsidR="002208C2">
                <w:rPr>
                  <w:rFonts w:ascii="Arial"/>
                  <w:sz w:val="18"/>
                  <w:lang w:val="en-GB"/>
                </w:rPr>
                <w:t>questionnaire</w:t>
              </w:r>
            </w:ins>
            <w:ins w:id="128" w:author="Robinson, Thomas James (Student)" w:date="2016-10-20T11:53:00Z">
              <w:r w:rsidR="00511770">
                <w:rPr>
                  <w:rFonts w:ascii="Arial"/>
                  <w:sz w:val="18"/>
                  <w:lang w:val="en-GB"/>
                </w:rPr>
                <w:t xml:space="preserve"> </w:t>
              </w:r>
            </w:ins>
            <w:ins w:id="129" w:author="Robinson, Thomas James (Student)" w:date="2016-10-20T11:54:00Z">
              <w:r w:rsidR="002208C2">
                <w:rPr>
                  <w:rFonts w:ascii="Arial"/>
                  <w:sz w:val="18"/>
                  <w:lang w:val="en-GB"/>
                </w:rPr>
                <w:t>for people at beta test phase.</w:t>
              </w:r>
            </w:ins>
          </w:p>
          <w:p w:rsidR="00075B4E" w:rsidRDefault="00075B4E" w:rsidP="00040870">
            <w:pPr>
              <w:pStyle w:val="TableParagraph"/>
              <w:spacing w:before="51" w:line="254" w:lineRule="auto"/>
              <w:ind w:left="75" w:right="162"/>
              <w:rPr>
                <w:ins w:id="130" w:author="Robinson, Thomas James (Student)" w:date="2016-10-20T11:24:00Z"/>
                <w:rFonts w:ascii="Arial"/>
                <w:sz w:val="18"/>
                <w:lang w:val="en-GB"/>
              </w:rPr>
            </w:pPr>
          </w:p>
          <w:p w:rsidR="00C944EC" w:rsidRDefault="00C944EC">
            <w:pPr>
              <w:pStyle w:val="TableParagraph"/>
              <w:spacing w:before="51" w:line="254" w:lineRule="auto"/>
              <w:ind w:left="75" w:right="162"/>
              <w:rPr>
                <w:ins w:id="131" w:author="Robinson, Thomas James (Student)" w:date="2016-10-20T11:48:00Z"/>
                <w:rFonts w:ascii="Arial"/>
                <w:sz w:val="18"/>
                <w:lang w:val="en-GB"/>
              </w:rPr>
            </w:pPr>
            <w:ins w:id="132" w:author="Robinson, Thomas James (Student)" w:date="2016-10-20T11:43:00Z">
              <w:r>
                <w:rPr>
                  <w:rFonts w:ascii="Arial"/>
                  <w:sz w:val="18"/>
                  <w:lang w:val="en-GB"/>
                </w:rPr>
                <w:t>Some of the questions I will ask</w:t>
              </w:r>
            </w:ins>
            <w:ins w:id="133" w:author="Robinson, Thomas James (Student)" w:date="2016-10-20T11:32:00Z">
              <w:r w:rsidR="00F12099">
                <w:rPr>
                  <w:rFonts w:ascii="Arial"/>
                  <w:sz w:val="18"/>
                  <w:lang w:val="en-GB"/>
                </w:rPr>
                <w:t xml:space="preserve"> for </w:t>
              </w:r>
            </w:ins>
            <w:ins w:id="134" w:author="Robinson, Thomas James (Student)" w:date="2016-10-20T11:24:00Z">
              <w:r w:rsidR="00075B4E">
                <w:rPr>
                  <w:rFonts w:ascii="Arial"/>
                  <w:sz w:val="18"/>
                  <w:lang w:val="en-GB"/>
                </w:rPr>
                <w:t>this project will lead me into res</w:t>
              </w:r>
              <w:r w:rsidR="00F12099">
                <w:rPr>
                  <w:rFonts w:ascii="Arial"/>
                  <w:sz w:val="18"/>
                  <w:lang w:val="en-GB"/>
                </w:rPr>
                <w:t xml:space="preserve">earching </w:t>
              </w:r>
            </w:ins>
            <w:ins w:id="135" w:author="Robinson, Thomas James (Student)" w:date="2016-10-20T12:43:00Z">
              <w:r w:rsidR="00084EB7">
                <w:rPr>
                  <w:rFonts w:ascii="Arial"/>
                  <w:sz w:val="18"/>
                  <w:lang w:val="en-GB"/>
                </w:rPr>
                <w:t>how best to learn C#, any coding language</w:t>
              </w:r>
            </w:ins>
            <w:ins w:id="136" w:author="Robinson, Thomas James (Student)" w:date="2016-10-20T12:45:00Z">
              <w:r w:rsidR="00084EB7">
                <w:rPr>
                  <w:rFonts w:ascii="Arial"/>
                  <w:sz w:val="18"/>
                  <w:lang w:val="en-GB"/>
                </w:rPr>
                <w:t xml:space="preserve"> or anything</w:t>
              </w:r>
            </w:ins>
            <w:ins w:id="137" w:author="Robinson, Thomas James (Student)" w:date="2016-10-20T12:43:00Z">
              <w:r w:rsidR="00084EB7">
                <w:rPr>
                  <w:rFonts w:ascii="Arial"/>
                  <w:sz w:val="18"/>
                  <w:lang w:val="en-GB"/>
                </w:rPr>
                <w:t xml:space="preserve">. The </w:t>
              </w:r>
            </w:ins>
            <w:ins w:id="138" w:author="Robinson, Thomas James (Student)" w:date="2016-10-20T12:44:00Z">
              <w:r w:rsidR="00084EB7">
                <w:rPr>
                  <w:rFonts w:ascii="Arial"/>
                  <w:sz w:val="18"/>
                  <w:lang w:val="en-GB"/>
                </w:rPr>
                <w:t>benefits</w:t>
              </w:r>
            </w:ins>
            <w:ins w:id="139" w:author="Robinson, Thomas James (Student)" w:date="2016-10-20T12:43:00Z">
              <w:r w:rsidR="00084EB7">
                <w:rPr>
                  <w:rFonts w:ascii="Arial"/>
                  <w:sz w:val="18"/>
                  <w:lang w:val="en-GB"/>
                </w:rPr>
                <w:t xml:space="preserve"> </w:t>
              </w:r>
            </w:ins>
            <w:ins w:id="140" w:author="Robinson, Thomas James (Student)" w:date="2016-10-20T12:44:00Z">
              <w:r w:rsidR="00084EB7">
                <w:rPr>
                  <w:rFonts w:ascii="Arial"/>
                  <w:sz w:val="18"/>
                  <w:lang w:val="en-GB"/>
                </w:rPr>
                <w:t>of learning a programming language.</w:t>
              </w:r>
            </w:ins>
            <w:ins w:id="141" w:author="Robinson, Thomas James (Student)" w:date="2016-10-20T12:46:00Z">
              <w:r w:rsidR="00084EB7">
                <w:rPr>
                  <w:rFonts w:ascii="Arial"/>
                  <w:sz w:val="18"/>
                  <w:lang w:val="en-GB"/>
                </w:rPr>
                <w:t xml:space="preserve"> How gaming can aid learning trough any age group. </w:t>
              </w:r>
            </w:ins>
          </w:p>
          <w:p w:rsidR="00C944EC" w:rsidRDefault="00C944EC">
            <w:pPr>
              <w:pStyle w:val="TableParagraph"/>
              <w:spacing w:before="51" w:line="254" w:lineRule="auto"/>
              <w:ind w:left="75" w:right="162"/>
              <w:rPr>
                <w:ins w:id="142" w:author="Robinson, Thomas James (Student)" w:date="2016-10-20T11:48:00Z"/>
                <w:rFonts w:ascii="Arial"/>
                <w:sz w:val="18"/>
                <w:lang w:val="en-GB"/>
              </w:rPr>
            </w:pPr>
          </w:p>
          <w:p w:rsidR="00511770" w:rsidRDefault="00C944EC" w:rsidP="00040870">
            <w:pPr>
              <w:pStyle w:val="TableParagraph"/>
              <w:spacing w:before="51" w:line="254" w:lineRule="auto"/>
              <w:ind w:left="75" w:right="162"/>
              <w:rPr>
                <w:ins w:id="143" w:author="Robinson, Thomas James (Student)" w:date="2016-10-20T11:24:00Z"/>
                <w:rFonts w:ascii="Arial"/>
                <w:sz w:val="18"/>
                <w:lang w:val="en-GB"/>
              </w:rPr>
            </w:pPr>
            <w:ins w:id="144" w:author="Robinson, Thomas James (Student)" w:date="2016-10-20T11:48:00Z">
              <w:r>
                <w:rPr>
                  <w:rFonts w:ascii="Arial"/>
                  <w:sz w:val="18"/>
                  <w:lang w:val="en-GB"/>
                </w:rPr>
                <w:t xml:space="preserve">To complete this project I will put out a test version to some of my peers to see if there is anything they would like to change about the </w:t>
              </w:r>
            </w:ins>
            <w:ins w:id="145" w:author="Robinson, Thomas James (Student)" w:date="2016-10-20T11:49:00Z">
              <w:r w:rsidR="00511770">
                <w:rPr>
                  <w:rFonts w:ascii="Arial"/>
                  <w:sz w:val="18"/>
                  <w:lang w:val="en-GB"/>
                </w:rPr>
                <w:t xml:space="preserve">application. The recruitment for this will informal as I will request the participants to help me in person. I will ask around 10-15 </w:t>
              </w:r>
            </w:ins>
            <w:ins w:id="146" w:author="Robinson, Thomas James (Student)" w:date="2016-10-20T11:50:00Z">
              <w:r w:rsidR="00511770">
                <w:rPr>
                  <w:rFonts w:ascii="Arial"/>
                  <w:sz w:val="18"/>
                  <w:lang w:val="en-GB"/>
                </w:rPr>
                <w:t xml:space="preserve">people there will be no specific requirements for the participants as I would like to gain a perspective from all abilities and </w:t>
              </w:r>
            </w:ins>
            <w:ins w:id="147" w:author="Robinson, Thomas James (Student)" w:date="2016-10-20T11:51:00Z">
              <w:r w:rsidR="00511770">
                <w:rPr>
                  <w:rFonts w:ascii="Arial"/>
                  <w:sz w:val="18"/>
                  <w:lang w:val="en-GB"/>
                </w:rPr>
                <w:t>ages.</w:t>
              </w:r>
            </w:ins>
          </w:p>
          <w:p w:rsidR="00135FC2" w:rsidRPr="00B30CA2" w:rsidDel="00075B4E" w:rsidRDefault="00135FC2">
            <w:pPr>
              <w:pStyle w:val="TableParagraph"/>
              <w:spacing w:before="51" w:line="254" w:lineRule="auto"/>
              <w:ind w:right="162"/>
              <w:rPr>
                <w:del w:id="148" w:author="Robinson, Thomas James (Student)" w:date="2016-10-20T11:24:00Z"/>
                <w:rFonts w:ascii="Arial" w:eastAsia="Arial" w:hAnsi="Arial" w:cs="Arial"/>
                <w:sz w:val="18"/>
                <w:szCs w:val="18"/>
                <w:lang w:val="en-GB"/>
              </w:rPr>
              <w:pPrChange w:id="149" w:author="Robinson, Thomas James (Student)" w:date="2016-10-20T11:18:00Z">
                <w:pPr>
                  <w:pStyle w:val="TableParagraph"/>
                  <w:spacing w:before="51" w:line="254" w:lineRule="auto"/>
                  <w:ind w:left="75" w:right="162"/>
                </w:pPr>
              </w:pPrChange>
            </w:pPr>
          </w:p>
          <w:p w:rsidR="00040870" w:rsidRPr="00B30CA2" w:rsidDel="00075B4E" w:rsidRDefault="00040870" w:rsidP="00040870">
            <w:pPr>
              <w:pStyle w:val="TableParagraph"/>
              <w:rPr>
                <w:del w:id="150" w:author="Robinson, Thomas James (Student)" w:date="2016-10-20T11:24:00Z"/>
                <w:rFonts w:ascii="Trebuchet MS" w:eastAsia="Trebuchet MS" w:hAnsi="Trebuchet MS" w:cs="Trebuchet MS"/>
                <w:b/>
                <w:bCs/>
                <w:sz w:val="19"/>
                <w:szCs w:val="19"/>
                <w:lang w:val="en-GB"/>
              </w:rPr>
            </w:pPr>
          </w:p>
          <w:p w:rsidR="00040870" w:rsidDel="00B525EF" w:rsidRDefault="00040870" w:rsidP="000C15E8">
            <w:pPr>
              <w:pStyle w:val="TableParagraph"/>
              <w:spacing w:line="254" w:lineRule="auto"/>
              <w:ind w:left="141" w:right="798"/>
              <w:rPr>
                <w:del w:id="151" w:author="Robinson, Thomas James (Student)" w:date="2016-10-20T13:01:00Z"/>
                <w:rFonts w:ascii="Arial"/>
                <w:i/>
                <w:sz w:val="18"/>
                <w:lang w:val="en-GB"/>
              </w:rPr>
            </w:pPr>
            <w:del w:id="152" w:author="Robinson, Thomas James (Student)" w:date="2016-10-20T13:01:00Z">
              <w:r w:rsidRPr="00B30CA2" w:rsidDel="00B525EF">
                <w:rPr>
                  <w:rFonts w:ascii="Arial"/>
                  <w:i/>
                  <w:sz w:val="18"/>
                  <w:lang w:val="en-GB"/>
                </w:rPr>
                <w:delText>Methodology</w:delText>
              </w:r>
            </w:del>
          </w:p>
          <w:p w:rsidR="00040870" w:rsidDel="00B525EF" w:rsidRDefault="00040870" w:rsidP="000C15E8">
            <w:pPr>
              <w:pStyle w:val="TableParagraph"/>
              <w:spacing w:line="254" w:lineRule="auto"/>
              <w:ind w:left="141" w:right="798"/>
              <w:rPr>
                <w:del w:id="153" w:author="Robinson, Thomas James (Student)" w:date="2016-10-20T13:01:00Z"/>
                <w:rFonts w:ascii="Arial"/>
                <w:i/>
                <w:sz w:val="18"/>
                <w:lang w:val="en-GB"/>
              </w:rPr>
            </w:pPr>
            <w:del w:id="154" w:author="Robinson, Thomas James (Student)" w:date="2016-10-20T13:01:00Z">
              <w:r w:rsidRPr="00B30CA2" w:rsidDel="00B525EF">
                <w:rPr>
                  <w:rFonts w:ascii="Arial"/>
                  <w:i/>
                  <w:sz w:val="18"/>
                  <w:lang w:val="en-GB"/>
                </w:rPr>
                <w:delText>Theoretical</w:delText>
              </w:r>
              <w:r w:rsidRPr="00B30CA2" w:rsidDel="00B525EF">
                <w:rPr>
                  <w:rFonts w:ascii="Arial"/>
                  <w:i/>
                  <w:spacing w:val="-14"/>
                  <w:sz w:val="18"/>
                  <w:lang w:val="en-GB"/>
                </w:rPr>
                <w:delText xml:space="preserve"> </w:delText>
              </w:r>
              <w:r w:rsidDel="00B525EF">
                <w:rPr>
                  <w:rFonts w:ascii="Arial"/>
                  <w:i/>
                  <w:spacing w:val="-14"/>
                  <w:sz w:val="18"/>
                  <w:lang w:val="en-GB"/>
                </w:rPr>
                <w:delText>a</w:delText>
              </w:r>
              <w:r w:rsidRPr="00B30CA2" w:rsidDel="00B525EF">
                <w:rPr>
                  <w:rFonts w:ascii="Arial"/>
                  <w:i/>
                  <w:sz w:val="18"/>
                  <w:lang w:val="en-GB"/>
                </w:rPr>
                <w:delText xml:space="preserve">pproaches </w:delText>
              </w:r>
            </w:del>
          </w:p>
          <w:p w:rsidR="00040870" w:rsidRPr="00B30CA2" w:rsidDel="00B525EF" w:rsidRDefault="00040870" w:rsidP="000C15E8">
            <w:pPr>
              <w:pStyle w:val="TableParagraph"/>
              <w:spacing w:line="254" w:lineRule="auto"/>
              <w:ind w:left="141" w:right="798"/>
              <w:rPr>
                <w:del w:id="155" w:author="Robinson, Thomas James (Student)" w:date="2016-10-20T13:01:00Z"/>
                <w:rFonts w:ascii="Arial" w:eastAsia="Arial" w:hAnsi="Arial" w:cs="Arial"/>
                <w:sz w:val="18"/>
                <w:szCs w:val="18"/>
                <w:lang w:val="en-GB"/>
              </w:rPr>
            </w:pPr>
            <w:del w:id="156" w:author="Robinson, Thomas James (Student)" w:date="2016-10-20T13:01:00Z">
              <w:r w:rsidRPr="00B30CA2" w:rsidDel="00B525EF">
                <w:rPr>
                  <w:rFonts w:ascii="Arial" w:hAnsi="Arial"/>
                  <w:i/>
                  <w:sz w:val="18"/>
                  <w:lang w:val="en-GB"/>
                </w:rPr>
                <w:delText>Research</w:delText>
              </w:r>
              <w:r w:rsidRPr="00B30CA2" w:rsidDel="00B525EF">
                <w:rPr>
                  <w:rFonts w:ascii="Arial" w:hAnsi="Arial"/>
                  <w:i/>
                  <w:spacing w:val="13"/>
                  <w:sz w:val="18"/>
                  <w:lang w:val="en-GB"/>
                </w:rPr>
                <w:delText xml:space="preserve"> </w:delText>
              </w:r>
              <w:r w:rsidRPr="00B30CA2" w:rsidDel="00B525EF">
                <w:rPr>
                  <w:rFonts w:ascii="Arial" w:hAnsi="Arial"/>
                  <w:i/>
                  <w:sz w:val="18"/>
                  <w:lang w:val="en-GB"/>
                </w:rPr>
                <w:delText>questions</w:delText>
              </w:r>
            </w:del>
          </w:p>
          <w:p w:rsidR="006671A1" w:rsidRPr="00B30CA2" w:rsidRDefault="00040870" w:rsidP="000C15E8">
            <w:pPr>
              <w:ind w:left="141"/>
              <w:rPr>
                <w:lang w:val="en-GB"/>
              </w:rPr>
            </w:pPr>
            <w:del w:id="157" w:author="Robinson, Thomas James (Student)" w:date="2016-10-20T13:01:00Z">
              <w:r w:rsidRPr="00B30CA2" w:rsidDel="00B525EF">
                <w:rPr>
                  <w:rFonts w:ascii="Arial"/>
                  <w:i/>
                  <w:sz w:val="18"/>
                  <w:lang w:val="en-GB"/>
                </w:rPr>
                <w:delText>Details of participant population (recruitment, inclusion and</w:delText>
              </w:r>
              <w:r w:rsidRPr="00B30CA2" w:rsidDel="00B525EF">
                <w:rPr>
                  <w:rFonts w:ascii="Arial"/>
                  <w:i/>
                  <w:spacing w:val="-23"/>
                  <w:sz w:val="18"/>
                  <w:lang w:val="en-GB"/>
                </w:rPr>
                <w:delText xml:space="preserve"> </w:delText>
              </w:r>
              <w:r w:rsidRPr="00B30CA2" w:rsidDel="00B525EF">
                <w:rPr>
                  <w:rFonts w:ascii="Arial"/>
                  <w:i/>
                  <w:sz w:val="18"/>
                  <w:lang w:val="en-GB"/>
                </w:rPr>
                <w:delText>exclusion criteria)</w:delText>
              </w:r>
            </w:del>
          </w:p>
        </w:tc>
      </w:tr>
      <w:tr w:rsidR="00690EA7" w:rsidRPr="00706413" w:rsidTr="000C15E8">
        <w:trPr>
          <w:trHeight w:hRule="exact" w:val="3089"/>
        </w:trPr>
        <w:tc>
          <w:tcPr>
            <w:tcW w:w="3686" w:type="dxa"/>
            <w:tcBorders>
              <w:top w:val="single" w:sz="3" w:space="0" w:color="B3B2B2"/>
              <w:left w:val="single" w:sz="3" w:space="0" w:color="B3B2B2"/>
              <w:bottom w:val="single" w:sz="3" w:space="0" w:color="B3B2B2"/>
              <w:right w:val="single" w:sz="3" w:space="0" w:color="9D9D9C"/>
            </w:tcBorders>
            <w:shd w:val="clear" w:color="auto" w:fill="EAF6FE"/>
          </w:tcPr>
          <w:p w:rsidR="00690EA7" w:rsidRPr="00690EA7" w:rsidRDefault="00690EA7" w:rsidP="00690EA7">
            <w:pPr>
              <w:pStyle w:val="TableParagraph"/>
              <w:spacing w:before="51" w:line="254" w:lineRule="auto"/>
              <w:ind w:left="75" w:right="162"/>
              <w:rPr>
                <w:rFonts w:ascii="Arial" w:hAnsi="Arial" w:cs="Arial"/>
                <w:sz w:val="18"/>
                <w:lang w:val="en-GB"/>
              </w:rPr>
            </w:pPr>
            <w:r w:rsidRPr="00690EA7">
              <w:rPr>
                <w:rFonts w:ascii="Arial" w:hAnsi="Arial" w:cs="Arial"/>
                <w:sz w:val="18"/>
                <w:lang w:val="en-GB"/>
              </w:rPr>
              <w:t>Please explain the potential value of your research to society and/or the economy and its potential to improve knowledge and understanding.</w:t>
            </w:r>
          </w:p>
        </w:tc>
        <w:tc>
          <w:tcPr>
            <w:tcW w:w="6520" w:type="dxa"/>
            <w:tcBorders>
              <w:top w:val="single" w:sz="3" w:space="0" w:color="B3B2B2"/>
              <w:left w:val="single" w:sz="3" w:space="0" w:color="9D9D9C"/>
              <w:bottom w:val="single" w:sz="3" w:space="0" w:color="B3B2B2"/>
              <w:right w:val="single" w:sz="3" w:space="0" w:color="9D9D9C"/>
            </w:tcBorders>
          </w:tcPr>
          <w:p w:rsidR="001E56EB" w:rsidRPr="00690EA7" w:rsidRDefault="002208C2">
            <w:pPr>
              <w:rPr>
                <w:lang w:val="en-GB"/>
              </w:rPr>
            </w:pPr>
            <w:ins w:id="158" w:author="Robinson, Thomas James (Student)" w:date="2016-10-20T11:56:00Z">
              <w:r>
                <w:rPr>
                  <w:lang w:val="en-GB"/>
                </w:rPr>
                <w:t xml:space="preserve">The research I undertake </w:t>
              </w:r>
            </w:ins>
            <w:ins w:id="159" w:author="Robinson, Thomas James (Student)" w:date="2016-10-20T12:50:00Z">
              <w:r w:rsidR="002E0962">
                <w:rPr>
                  <w:lang w:val="en-GB"/>
                </w:rPr>
                <w:t>will</w:t>
              </w:r>
            </w:ins>
            <w:ins w:id="160" w:author="Robinson, Thomas James (Student)" w:date="2016-10-20T11:56:00Z">
              <w:r>
                <w:rPr>
                  <w:lang w:val="en-GB"/>
                </w:rPr>
                <w:t xml:space="preserve"> allow </w:t>
              </w:r>
            </w:ins>
            <w:ins w:id="161" w:author="Robinson, Thomas James (Student)" w:date="2016-10-20T12:48:00Z">
              <w:r w:rsidR="002E0962">
                <w:rPr>
                  <w:lang w:val="en-GB"/>
                </w:rPr>
                <w:t xml:space="preserve">first year students or anyone who is just starting to learn how to code to find a way of learning the basic rules and good practice in </w:t>
              </w:r>
            </w:ins>
            <w:ins w:id="162" w:author="Robinson, Thomas James (Student)" w:date="2016-10-20T12:03:00Z">
              <w:r w:rsidR="002E0962">
                <w:rPr>
                  <w:lang w:val="en-GB"/>
                </w:rPr>
                <w:t>a different environment other than watching tutorials online and in lectures. This will aid understanding as variety in methodology can help keep inter</w:t>
              </w:r>
            </w:ins>
            <w:ins w:id="163" w:author="Robinson, Thomas James (Student)" w:date="2016-10-20T12:52:00Z">
              <w:r w:rsidR="002E0962">
                <w:rPr>
                  <w:lang w:val="en-GB"/>
                </w:rPr>
                <w:t>e</w:t>
              </w:r>
            </w:ins>
            <w:ins w:id="164" w:author="Robinson, Thomas James (Student)" w:date="2016-10-20T12:03:00Z">
              <w:r w:rsidR="002E0962">
                <w:rPr>
                  <w:lang w:val="en-GB"/>
                </w:rPr>
                <w:t>st levels</w:t>
              </w:r>
            </w:ins>
            <w:ins w:id="165" w:author="Robinson, Thomas James (Student)" w:date="2016-10-20T12:52:00Z">
              <w:r w:rsidR="002E0962">
                <w:rPr>
                  <w:lang w:val="en-GB"/>
                </w:rPr>
                <w:t xml:space="preserve"> up.</w:t>
              </w:r>
            </w:ins>
          </w:p>
        </w:tc>
      </w:tr>
    </w:tbl>
    <w:p w:rsidR="00E01302" w:rsidRDefault="00E01302">
      <w:pPr>
        <w:pStyle w:val="Heading1"/>
        <w:spacing w:before="45"/>
        <w:ind w:right="50"/>
        <w:rPr>
          <w:color w:val="34BDEF"/>
          <w:spacing w:val="-3"/>
          <w:lang w:val="en-GB"/>
        </w:rPr>
      </w:pPr>
    </w:p>
    <w:p w:rsidR="006671A1" w:rsidRPr="00B30CA2" w:rsidRDefault="000D437E">
      <w:pPr>
        <w:pStyle w:val="Heading1"/>
        <w:spacing w:before="45"/>
        <w:ind w:right="50"/>
        <w:rPr>
          <w:lang w:val="en-GB"/>
        </w:rPr>
      </w:pPr>
      <w:r w:rsidRPr="00B30CA2">
        <w:rPr>
          <w:color w:val="34BDEF"/>
          <w:lang w:val="en-GB"/>
        </w:rPr>
        <w:t xml:space="preserve">Section 2: </w:t>
      </w:r>
      <w:r w:rsidRPr="00B30CA2">
        <w:rPr>
          <w:color w:val="34BDEF"/>
          <w:spacing w:val="-3"/>
          <w:lang w:val="en-GB"/>
        </w:rPr>
        <w:t xml:space="preserve">Research </w:t>
      </w:r>
      <w:r w:rsidRPr="00B30CA2">
        <w:rPr>
          <w:color w:val="34BDEF"/>
          <w:lang w:val="en-GB"/>
        </w:rPr>
        <w:t>Ethics</w:t>
      </w:r>
      <w:r w:rsidRPr="00B30CA2">
        <w:rPr>
          <w:color w:val="34BDEF"/>
          <w:spacing w:val="-31"/>
          <w:lang w:val="en-GB"/>
        </w:rPr>
        <w:t xml:space="preserve"> </w:t>
      </w:r>
      <w:r w:rsidRPr="00B30CA2">
        <w:rPr>
          <w:color w:val="34BDEF"/>
          <w:lang w:val="en-GB"/>
        </w:rPr>
        <w:t>Checklist</w:t>
      </w:r>
      <w:r w:rsidR="00901C4C">
        <w:rPr>
          <w:color w:val="34BDEF"/>
          <w:lang w:val="en-GB"/>
        </w:rPr>
        <w:t xml:space="preserve"> (Refer to Section 3 for an explanation of the colour coding.)</w:t>
      </w:r>
    </w:p>
    <w:p w:rsidR="00E01302" w:rsidRPr="00156698" w:rsidRDefault="000C15E8" w:rsidP="000C15E8">
      <w:pPr>
        <w:spacing w:before="94" w:line="252" w:lineRule="auto"/>
        <w:ind w:left="110"/>
        <w:jc w:val="both"/>
        <w:rPr>
          <w:rFonts w:ascii="Trebuchet MS" w:eastAsia="Trebuchet MS" w:hAnsi="Trebuchet MS" w:cs="Trebuchet MS"/>
          <w:sz w:val="24"/>
          <w:szCs w:val="24"/>
          <w:lang w:val="en-GB"/>
        </w:rPr>
      </w:pPr>
      <w:r>
        <w:rPr>
          <w:rFonts w:ascii="Trebuchet MS"/>
          <w:b/>
          <w:spacing w:val="-4"/>
          <w:sz w:val="24"/>
          <w:szCs w:val="24"/>
          <w:lang w:val="en-GB"/>
        </w:rPr>
        <w:t>N</w:t>
      </w:r>
      <w:r w:rsidR="00E01302" w:rsidRPr="00156698">
        <w:rPr>
          <w:rFonts w:ascii="Trebuchet MS"/>
          <w:b/>
          <w:spacing w:val="-4"/>
          <w:sz w:val="24"/>
          <w:szCs w:val="24"/>
          <w:lang w:val="en-GB"/>
        </w:rPr>
        <w:t xml:space="preserve">.B. If you are </w:t>
      </w:r>
      <w:r w:rsidR="00E01302" w:rsidRPr="00156698">
        <w:rPr>
          <w:rFonts w:ascii="Trebuchet MS" w:hAnsi="Trebuchet MS"/>
          <w:b/>
          <w:sz w:val="24"/>
          <w:szCs w:val="24"/>
          <w:lang w:val="en-GB"/>
        </w:rPr>
        <w:t>conducting research that involves</w:t>
      </w:r>
      <w:r w:rsidR="00E01302" w:rsidRPr="00156698">
        <w:rPr>
          <w:rFonts w:ascii="Trebuchet MS"/>
          <w:b/>
          <w:spacing w:val="-16"/>
          <w:sz w:val="24"/>
          <w:szCs w:val="24"/>
          <w:lang w:val="en-GB"/>
        </w:rPr>
        <w:t xml:space="preserve"> </w:t>
      </w:r>
      <w:r w:rsidR="00E01302" w:rsidRPr="00156698">
        <w:rPr>
          <w:rFonts w:ascii="Trebuchet MS"/>
          <w:b/>
          <w:spacing w:val="-16"/>
          <w:sz w:val="24"/>
          <w:szCs w:val="24"/>
          <w:lang w:val="en-GB"/>
        </w:rPr>
        <w:t>‘</w:t>
      </w:r>
      <w:r w:rsidR="00E01302" w:rsidRPr="00156698">
        <w:rPr>
          <w:rFonts w:ascii="Trebuchet MS"/>
          <w:b/>
          <w:sz w:val="24"/>
          <w:szCs w:val="24"/>
          <w:lang w:val="en-GB"/>
        </w:rPr>
        <w:t>animals</w:t>
      </w:r>
      <w:r w:rsidR="00E01302" w:rsidRPr="00156698">
        <w:rPr>
          <w:rFonts w:ascii="Trebuchet MS"/>
          <w:b/>
          <w:spacing w:val="-16"/>
          <w:sz w:val="24"/>
          <w:szCs w:val="24"/>
          <w:lang w:val="en-GB"/>
        </w:rPr>
        <w:t xml:space="preserve"> </w:t>
      </w:r>
      <w:r w:rsidR="00E01302" w:rsidRPr="00156698">
        <w:rPr>
          <w:rFonts w:ascii="Trebuchet MS"/>
          <w:b/>
          <w:sz w:val="24"/>
          <w:szCs w:val="24"/>
          <w:lang w:val="en-GB"/>
        </w:rPr>
        <w:t>and</w:t>
      </w:r>
      <w:r w:rsidR="00E01302" w:rsidRPr="00156698">
        <w:rPr>
          <w:rFonts w:ascii="Trebuchet MS"/>
          <w:b/>
          <w:spacing w:val="-16"/>
          <w:sz w:val="24"/>
          <w:szCs w:val="24"/>
          <w:lang w:val="en-GB"/>
        </w:rPr>
        <w:t xml:space="preserve"> </w:t>
      </w:r>
      <w:r w:rsidR="00E01302" w:rsidRPr="00156698">
        <w:rPr>
          <w:rFonts w:ascii="Trebuchet MS"/>
          <w:b/>
          <w:sz w:val="24"/>
          <w:szCs w:val="24"/>
          <w:lang w:val="en-GB"/>
        </w:rPr>
        <w:t>significant</w:t>
      </w:r>
      <w:r w:rsidR="00E01302" w:rsidRPr="00156698">
        <w:rPr>
          <w:rFonts w:ascii="Trebuchet MS"/>
          <w:b/>
          <w:spacing w:val="-16"/>
          <w:sz w:val="24"/>
          <w:szCs w:val="24"/>
          <w:lang w:val="en-GB"/>
        </w:rPr>
        <w:t xml:space="preserve"> </w:t>
      </w:r>
      <w:r w:rsidR="00E01302" w:rsidRPr="00156698">
        <w:rPr>
          <w:rFonts w:ascii="Trebuchet MS"/>
          <w:b/>
          <w:sz w:val="24"/>
          <w:szCs w:val="24"/>
          <w:lang w:val="en-GB"/>
        </w:rPr>
        <w:t>habitats</w:t>
      </w:r>
      <w:r w:rsidR="00E01302" w:rsidRPr="00156698">
        <w:rPr>
          <w:rFonts w:ascii="Trebuchet MS"/>
          <w:b/>
          <w:sz w:val="24"/>
          <w:szCs w:val="24"/>
          <w:lang w:val="en-GB"/>
        </w:rPr>
        <w:t>’</w:t>
      </w:r>
      <w:r w:rsidR="00E01302" w:rsidRPr="00156698">
        <w:rPr>
          <w:rFonts w:ascii="Trebuchet MS"/>
          <w:b/>
          <w:sz w:val="24"/>
          <w:szCs w:val="24"/>
          <w:lang w:val="en-GB"/>
        </w:rPr>
        <w:t>,</w:t>
      </w:r>
      <w:r w:rsidR="00E01302" w:rsidRPr="00156698">
        <w:rPr>
          <w:rFonts w:ascii="Trebuchet MS"/>
          <w:b/>
          <w:spacing w:val="-16"/>
          <w:sz w:val="24"/>
          <w:szCs w:val="24"/>
          <w:lang w:val="en-GB"/>
        </w:rPr>
        <w:t xml:space="preserve"> </w:t>
      </w:r>
      <w:r w:rsidR="00E01302" w:rsidRPr="00156698">
        <w:rPr>
          <w:rFonts w:ascii="Trebuchet MS"/>
          <w:b/>
          <w:sz w:val="24"/>
          <w:szCs w:val="24"/>
          <w:lang w:val="en-GB"/>
        </w:rPr>
        <w:t>please</w:t>
      </w:r>
      <w:r w:rsidR="00E01302" w:rsidRPr="00156698">
        <w:rPr>
          <w:rFonts w:ascii="Trebuchet MS"/>
          <w:b/>
          <w:spacing w:val="-16"/>
          <w:sz w:val="24"/>
          <w:szCs w:val="24"/>
          <w:lang w:val="en-GB"/>
        </w:rPr>
        <w:t xml:space="preserve"> use the </w:t>
      </w:r>
      <w:r w:rsidR="00E01302" w:rsidRPr="00156698">
        <w:rPr>
          <w:rFonts w:ascii="Trebuchet MS"/>
          <w:b/>
          <w:sz w:val="24"/>
          <w:szCs w:val="24"/>
          <w:lang w:val="en-GB"/>
        </w:rPr>
        <w:t>Stage</w:t>
      </w:r>
      <w:r w:rsidR="00E01302" w:rsidRPr="00156698">
        <w:rPr>
          <w:rFonts w:ascii="Trebuchet MS"/>
          <w:b/>
          <w:spacing w:val="-16"/>
          <w:sz w:val="24"/>
          <w:szCs w:val="24"/>
          <w:lang w:val="en-GB"/>
        </w:rPr>
        <w:t xml:space="preserve"> </w:t>
      </w:r>
      <w:r w:rsidR="00E01302" w:rsidRPr="00156698">
        <w:rPr>
          <w:rFonts w:ascii="Trebuchet MS"/>
          <w:b/>
          <w:sz w:val="24"/>
          <w:szCs w:val="24"/>
          <w:lang w:val="en-GB"/>
        </w:rPr>
        <w:t>1</w:t>
      </w:r>
      <w:r w:rsidR="00E01302" w:rsidRPr="00156698">
        <w:rPr>
          <w:rFonts w:ascii="Trebuchet MS"/>
          <w:b/>
          <w:spacing w:val="-16"/>
          <w:sz w:val="24"/>
          <w:szCs w:val="24"/>
          <w:lang w:val="en-GB"/>
        </w:rPr>
        <w:t xml:space="preserve"> </w:t>
      </w:r>
      <w:r w:rsidR="00E01302" w:rsidRPr="00156698">
        <w:rPr>
          <w:rFonts w:ascii="Trebuchet MS"/>
          <w:b/>
          <w:sz w:val="24"/>
          <w:szCs w:val="24"/>
          <w:lang w:val="en-GB"/>
        </w:rPr>
        <w:t>Research</w:t>
      </w:r>
      <w:r w:rsidR="00E01302" w:rsidRPr="00156698">
        <w:rPr>
          <w:rFonts w:ascii="Trebuchet MS"/>
          <w:b/>
          <w:spacing w:val="-16"/>
          <w:sz w:val="24"/>
          <w:szCs w:val="24"/>
          <w:lang w:val="en-GB"/>
        </w:rPr>
        <w:t xml:space="preserve"> </w:t>
      </w:r>
      <w:r w:rsidR="00E01302" w:rsidRPr="00156698">
        <w:rPr>
          <w:rFonts w:ascii="Trebuchet MS"/>
          <w:b/>
          <w:sz w:val="24"/>
          <w:szCs w:val="24"/>
          <w:lang w:val="en-GB"/>
        </w:rPr>
        <w:t>Ethics</w:t>
      </w:r>
      <w:r w:rsidR="00E01302" w:rsidRPr="00156698">
        <w:rPr>
          <w:rFonts w:ascii="Trebuchet MS"/>
          <w:b/>
          <w:spacing w:val="-16"/>
          <w:sz w:val="24"/>
          <w:szCs w:val="24"/>
          <w:lang w:val="en-GB"/>
        </w:rPr>
        <w:t xml:space="preserve"> </w:t>
      </w:r>
      <w:r w:rsidR="00E01302" w:rsidRPr="00156698">
        <w:rPr>
          <w:rFonts w:ascii="Trebuchet MS"/>
          <w:b/>
          <w:sz w:val="24"/>
          <w:szCs w:val="24"/>
          <w:lang w:val="en-GB"/>
        </w:rPr>
        <w:t>Application</w:t>
      </w:r>
      <w:r w:rsidR="00E01302" w:rsidRPr="00156698">
        <w:rPr>
          <w:rFonts w:ascii="Trebuchet MS"/>
          <w:b/>
          <w:spacing w:val="-16"/>
          <w:sz w:val="24"/>
          <w:szCs w:val="24"/>
          <w:lang w:val="en-GB"/>
        </w:rPr>
        <w:t xml:space="preserve"> </w:t>
      </w:r>
      <w:r w:rsidR="00E01302" w:rsidRPr="00156698">
        <w:rPr>
          <w:rFonts w:ascii="Trebuchet MS"/>
          <w:b/>
          <w:spacing w:val="-3"/>
          <w:sz w:val="24"/>
          <w:szCs w:val="24"/>
          <w:lang w:val="en-GB"/>
        </w:rPr>
        <w:t xml:space="preserve">Form </w:t>
      </w:r>
      <w:r w:rsidR="00E01302" w:rsidRPr="00156698">
        <w:rPr>
          <w:rFonts w:ascii="Trebuchet MS"/>
          <w:b/>
          <w:sz w:val="24"/>
          <w:szCs w:val="24"/>
          <w:lang w:val="en-GB"/>
        </w:rPr>
        <w:t>involving</w:t>
      </w:r>
      <w:r w:rsidR="00E01302" w:rsidRPr="00156698">
        <w:rPr>
          <w:rFonts w:ascii="Trebuchet MS"/>
          <w:b/>
          <w:spacing w:val="-20"/>
          <w:sz w:val="24"/>
          <w:szCs w:val="24"/>
          <w:lang w:val="en-GB"/>
        </w:rPr>
        <w:t xml:space="preserve"> </w:t>
      </w:r>
      <w:r w:rsidR="00E01302" w:rsidRPr="00156698">
        <w:rPr>
          <w:rFonts w:ascii="Trebuchet MS"/>
          <w:b/>
          <w:sz w:val="24"/>
          <w:szCs w:val="24"/>
          <w:lang w:val="en-GB"/>
        </w:rPr>
        <w:t>Animals</w:t>
      </w:r>
      <w:r w:rsidR="00E01302" w:rsidRPr="00156698">
        <w:rPr>
          <w:rFonts w:ascii="Trebuchet MS"/>
          <w:b/>
          <w:spacing w:val="-20"/>
          <w:sz w:val="24"/>
          <w:szCs w:val="24"/>
          <w:lang w:val="en-GB"/>
        </w:rPr>
        <w:t xml:space="preserve"> </w:t>
      </w:r>
      <w:r w:rsidR="00E01302" w:rsidRPr="00156698">
        <w:rPr>
          <w:rFonts w:ascii="Trebuchet MS"/>
          <w:b/>
          <w:sz w:val="24"/>
          <w:szCs w:val="24"/>
          <w:lang w:val="en-GB"/>
        </w:rPr>
        <w:t>and</w:t>
      </w:r>
      <w:r w:rsidR="00E01302" w:rsidRPr="00156698">
        <w:rPr>
          <w:rFonts w:ascii="Trebuchet MS"/>
          <w:b/>
          <w:spacing w:val="-20"/>
          <w:sz w:val="24"/>
          <w:szCs w:val="24"/>
          <w:lang w:val="en-GB"/>
        </w:rPr>
        <w:t xml:space="preserve"> </w:t>
      </w:r>
      <w:r w:rsidR="00E01302" w:rsidRPr="00156698">
        <w:rPr>
          <w:rFonts w:ascii="Trebuchet MS"/>
          <w:b/>
          <w:sz w:val="24"/>
          <w:szCs w:val="24"/>
          <w:lang w:val="en-GB"/>
        </w:rPr>
        <w:t>Habitats (</w:t>
      </w:r>
      <w:hyperlink r:id="rId21">
        <w:r w:rsidR="00E01302" w:rsidRPr="00156698">
          <w:rPr>
            <w:rFonts w:ascii="Trebuchet MS"/>
            <w:b/>
            <w:sz w:val="24"/>
            <w:szCs w:val="24"/>
            <w:lang w:val="en-GB"/>
          </w:rPr>
          <w:t>www.anglia.ac.uk/researchethics</w:t>
        </w:r>
      </w:hyperlink>
      <w:r w:rsidR="00E01302" w:rsidRPr="00156698">
        <w:rPr>
          <w:rFonts w:ascii="Trebuchet MS"/>
          <w:b/>
          <w:sz w:val="24"/>
          <w:szCs w:val="24"/>
          <w:lang w:val="en-GB"/>
        </w:rPr>
        <w:t>).</w:t>
      </w:r>
    </w:p>
    <w:p w:rsidR="006671A1" w:rsidRPr="000C15E8" w:rsidRDefault="001C28F7">
      <w:pPr>
        <w:spacing w:before="94" w:line="252" w:lineRule="auto"/>
        <w:ind w:left="110" w:right="50"/>
        <w:rPr>
          <w:rFonts w:ascii="Trebuchet MS" w:eastAsia="Trebuchet MS" w:hAnsi="Trebuchet MS" w:cs="Trebuchet MS"/>
          <w:sz w:val="20"/>
          <w:szCs w:val="20"/>
          <w:lang w:val="en-GB"/>
        </w:rPr>
      </w:pPr>
      <w:r w:rsidRPr="000C15E8">
        <w:rPr>
          <w:rFonts w:ascii="Trebuchet MS" w:eastAsia="Trebuchet MS" w:hAnsi="Trebuchet MS" w:cs="Trebuchet MS"/>
          <w:b/>
          <w:bCs/>
          <w:sz w:val="20"/>
          <w:szCs w:val="20"/>
          <w:lang w:val="en-GB"/>
        </w:rPr>
        <w:lastRenderedPageBreak/>
        <w:t xml:space="preserve">You must </w:t>
      </w:r>
      <w:r w:rsidR="00EB3884" w:rsidRPr="000C15E8">
        <w:rPr>
          <w:rFonts w:ascii="Trebuchet MS" w:eastAsia="Trebuchet MS" w:hAnsi="Trebuchet MS" w:cs="Trebuchet MS"/>
          <w:b/>
          <w:bCs/>
          <w:sz w:val="20"/>
          <w:szCs w:val="20"/>
          <w:lang w:val="en-GB"/>
        </w:rPr>
        <w:t xml:space="preserve">provide a response </w:t>
      </w:r>
      <w:r w:rsidR="000D437E" w:rsidRPr="000C15E8">
        <w:rPr>
          <w:rFonts w:ascii="Trebuchet MS" w:eastAsia="Trebuchet MS" w:hAnsi="Trebuchet MS" w:cs="Trebuchet MS"/>
          <w:b/>
          <w:bCs/>
          <w:sz w:val="20"/>
          <w:szCs w:val="20"/>
          <w:lang w:val="en-GB"/>
        </w:rPr>
        <w:t xml:space="preserve">to ALL questions. </w:t>
      </w:r>
      <w:r w:rsidR="000C41AE" w:rsidRPr="000C15E8">
        <w:rPr>
          <w:rFonts w:ascii="Trebuchet MS" w:eastAsia="Trebuchet MS" w:hAnsi="Trebuchet MS" w:cs="Trebuchet MS"/>
          <w:b/>
          <w:bCs/>
          <w:sz w:val="20"/>
          <w:szCs w:val="20"/>
          <w:lang w:val="en-GB"/>
        </w:rPr>
        <w:t xml:space="preserve">Please refer to the </w:t>
      </w:r>
      <w:r w:rsidR="000D437E" w:rsidRPr="000C15E8">
        <w:rPr>
          <w:rFonts w:ascii="Trebuchet MS" w:eastAsia="Trebuchet MS" w:hAnsi="Trebuchet MS" w:cs="Trebuchet MS"/>
          <w:b/>
          <w:bCs/>
          <w:sz w:val="20"/>
          <w:szCs w:val="20"/>
          <w:lang w:val="en-GB"/>
        </w:rPr>
        <w:t xml:space="preserve">Question Specific Advice for completing </w:t>
      </w:r>
      <w:r w:rsidR="00740306">
        <w:rPr>
          <w:rFonts w:ascii="Trebuchet MS" w:eastAsia="Trebuchet MS" w:hAnsi="Trebuchet MS" w:cs="Trebuchet MS"/>
          <w:b/>
          <w:bCs/>
          <w:sz w:val="20"/>
          <w:szCs w:val="20"/>
          <w:lang w:val="en-GB"/>
        </w:rPr>
        <w:t xml:space="preserve">the Stage 1 </w:t>
      </w:r>
      <w:r w:rsidR="000D437E" w:rsidRPr="000C15E8">
        <w:rPr>
          <w:rFonts w:ascii="Trebuchet MS" w:eastAsia="Trebuchet MS" w:hAnsi="Trebuchet MS" w:cs="Trebuchet MS"/>
          <w:b/>
          <w:bCs/>
          <w:sz w:val="20"/>
          <w:szCs w:val="20"/>
          <w:lang w:val="en-GB"/>
        </w:rPr>
        <w:t xml:space="preserve">Research Ethics Application Form </w:t>
      </w:r>
      <w:r w:rsidR="000C41AE" w:rsidRPr="000C15E8">
        <w:rPr>
          <w:rFonts w:ascii="Trebuchet MS" w:eastAsia="Trebuchet MS" w:hAnsi="Trebuchet MS" w:cs="Trebuchet MS"/>
          <w:b/>
          <w:bCs/>
          <w:sz w:val="20"/>
          <w:szCs w:val="20"/>
          <w:lang w:val="en-GB"/>
        </w:rPr>
        <w:t>for guidance</w:t>
      </w:r>
      <w:r w:rsidR="000D437E" w:rsidRPr="000C15E8">
        <w:rPr>
          <w:rFonts w:ascii="Trebuchet MS" w:eastAsia="Trebuchet MS" w:hAnsi="Trebuchet MS" w:cs="Trebuchet MS"/>
          <w:b/>
          <w:bCs/>
          <w:sz w:val="20"/>
          <w:szCs w:val="20"/>
          <w:lang w:val="en-GB"/>
        </w:rPr>
        <w:t>.</w:t>
      </w:r>
    </w:p>
    <w:p w:rsidR="006671A1" w:rsidRPr="00B30CA2" w:rsidRDefault="006671A1">
      <w:pPr>
        <w:spacing w:before="7"/>
        <w:rPr>
          <w:rFonts w:ascii="Trebuchet MS" w:eastAsia="Trebuchet MS" w:hAnsi="Trebuchet MS" w:cs="Trebuchet MS"/>
          <w:b/>
          <w:bCs/>
          <w:sz w:val="21"/>
          <w:szCs w:val="21"/>
          <w:lang w:val="en-GB"/>
        </w:rPr>
      </w:pPr>
    </w:p>
    <w:tbl>
      <w:tblPr>
        <w:tblW w:w="10117" w:type="dxa"/>
        <w:tblInd w:w="110" w:type="dxa"/>
        <w:tblLayout w:type="fixed"/>
        <w:tblCellMar>
          <w:left w:w="0" w:type="dxa"/>
          <w:right w:w="0" w:type="dxa"/>
        </w:tblCellMar>
        <w:tblLook w:val="01E0" w:firstRow="1" w:lastRow="1" w:firstColumn="1" w:lastColumn="1" w:noHBand="0" w:noVBand="0"/>
      </w:tblPr>
      <w:tblGrid>
        <w:gridCol w:w="624"/>
        <w:gridCol w:w="7371"/>
        <w:gridCol w:w="425"/>
        <w:gridCol w:w="848"/>
        <w:gridCol w:w="849"/>
      </w:tblGrid>
      <w:tr w:rsidR="00FA7C37" w:rsidRPr="00B30CA2" w:rsidTr="003C4B37">
        <w:trPr>
          <w:trHeight w:hRule="exact" w:val="340"/>
        </w:trPr>
        <w:tc>
          <w:tcPr>
            <w:tcW w:w="624" w:type="dxa"/>
            <w:tcBorders>
              <w:top w:val="single" w:sz="3" w:space="0" w:color="B3B2B2"/>
              <w:left w:val="single" w:sz="3" w:space="0" w:color="B3B2B2"/>
              <w:bottom w:val="single" w:sz="3" w:space="0" w:color="B3B2B2"/>
              <w:right w:val="single" w:sz="3" w:space="0" w:color="9D9D9C"/>
            </w:tcBorders>
            <w:shd w:val="clear" w:color="auto" w:fill="A1DAF8"/>
          </w:tcPr>
          <w:p w:rsidR="00FA7C37" w:rsidRPr="00B30CA2" w:rsidRDefault="00FA7C37">
            <w:pPr>
              <w:pStyle w:val="TableParagraph"/>
              <w:spacing w:before="44"/>
              <w:ind w:left="75"/>
              <w:rPr>
                <w:rFonts w:ascii="Calibri"/>
                <w:b/>
                <w:w w:val="115"/>
                <w:lang w:val="en-GB"/>
              </w:rPr>
            </w:pPr>
          </w:p>
        </w:tc>
        <w:tc>
          <w:tcPr>
            <w:tcW w:w="9493" w:type="dxa"/>
            <w:gridSpan w:val="4"/>
            <w:tcBorders>
              <w:top w:val="single" w:sz="3" w:space="0" w:color="B3B2B2"/>
              <w:left w:val="single" w:sz="3" w:space="0" w:color="B3B2B2"/>
              <w:bottom w:val="single" w:sz="3" w:space="0" w:color="B3B2B2"/>
              <w:right w:val="single" w:sz="3" w:space="0" w:color="9D9D9C"/>
            </w:tcBorders>
            <w:shd w:val="clear" w:color="auto" w:fill="A1DAF8"/>
          </w:tcPr>
          <w:p w:rsidR="00FA7C37" w:rsidRPr="00B30CA2" w:rsidRDefault="00FA7C37" w:rsidP="00CF3B26">
            <w:pPr>
              <w:pStyle w:val="TableParagraph"/>
              <w:spacing w:before="44"/>
              <w:ind w:left="75"/>
              <w:rPr>
                <w:rFonts w:ascii="Calibri" w:eastAsia="Calibri" w:hAnsi="Calibri" w:cs="Calibri"/>
                <w:lang w:val="en-GB"/>
              </w:rPr>
            </w:pPr>
            <w:r w:rsidRPr="00CF3B26">
              <w:rPr>
                <w:rFonts w:ascii="Arial" w:hAnsi="Arial" w:cs="Arial"/>
                <w:b/>
                <w:w w:val="115"/>
                <w:lang w:val="en-GB"/>
              </w:rPr>
              <w:t>Will</w:t>
            </w:r>
            <w:r w:rsidRPr="00CF3B26">
              <w:rPr>
                <w:rFonts w:ascii="Arial" w:hAnsi="Arial" w:cs="Arial"/>
                <w:b/>
                <w:spacing w:val="-38"/>
                <w:w w:val="115"/>
                <w:lang w:val="en-GB"/>
              </w:rPr>
              <w:t xml:space="preserve"> </w:t>
            </w:r>
            <w:r w:rsidRPr="00CF3B26">
              <w:rPr>
                <w:rFonts w:ascii="Arial" w:hAnsi="Arial" w:cs="Arial"/>
                <w:b/>
                <w:w w:val="115"/>
                <w:lang w:val="en-GB"/>
              </w:rPr>
              <w:t>your</w:t>
            </w:r>
            <w:r w:rsidRPr="00CF3B26">
              <w:rPr>
                <w:rFonts w:ascii="Arial" w:hAnsi="Arial" w:cs="Arial"/>
                <w:b/>
                <w:spacing w:val="-38"/>
                <w:w w:val="115"/>
                <w:lang w:val="en-GB"/>
              </w:rPr>
              <w:t xml:space="preserve"> </w:t>
            </w:r>
            <w:r w:rsidR="00CF3B26">
              <w:rPr>
                <w:rFonts w:ascii="Arial" w:hAnsi="Arial" w:cs="Arial"/>
                <w:b/>
                <w:spacing w:val="-38"/>
                <w:w w:val="115"/>
                <w:lang w:val="en-GB"/>
              </w:rPr>
              <w:t xml:space="preserve"> r </w:t>
            </w:r>
            <w:r w:rsidRPr="00CF3B26">
              <w:rPr>
                <w:rFonts w:ascii="Arial" w:hAnsi="Arial" w:cs="Arial"/>
                <w:b/>
                <w:w w:val="115"/>
                <w:lang w:val="en-GB"/>
              </w:rPr>
              <w:t>esearch</w:t>
            </w:r>
            <w:r w:rsidRPr="00B30CA2">
              <w:rPr>
                <w:rFonts w:ascii="Calibri"/>
                <w:b/>
                <w:w w:val="115"/>
                <w:lang w:val="en-GB"/>
              </w:rPr>
              <w:t>:</w:t>
            </w:r>
          </w:p>
        </w:tc>
      </w:tr>
      <w:tr w:rsidR="00347C93" w:rsidRPr="00B30CA2" w:rsidTr="003C4B37">
        <w:trPr>
          <w:trHeight w:hRule="exact" w:val="607"/>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347C93" w:rsidRPr="00720B9A" w:rsidRDefault="00347C93" w:rsidP="005D5DDE">
            <w:pPr>
              <w:pStyle w:val="TableParagraph"/>
              <w:tabs>
                <w:tab w:val="left" w:pos="409"/>
              </w:tabs>
              <w:spacing w:before="120"/>
              <w:ind w:left="409" w:hanging="335"/>
              <w:rPr>
                <w:rFonts w:ascii="Arial" w:hAnsi="Arial"/>
                <w:sz w:val="18"/>
                <w:lang w:val="en-GB"/>
              </w:rPr>
            </w:pPr>
            <w:r>
              <w:rPr>
                <w:rFonts w:ascii="Arial" w:hAnsi="Arial"/>
                <w:sz w:val="18"/>
                <w:lang w:val="en-GB"/>
              </w:rPr>
              <w:t>1</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347C93" w:rsidRPr="00720B9A" w:rsidRDefault="00347C93" w:rsidP="005D5DDE">
            <w:pPr>
              <w:pStyle w:val="TableParagraph"/>
              <w:tabs>
                <w:tab w:val="left" w:pos="74"/>
              </w:tabs>
              <w:spacing w:before="120"/>
              <w:ind w:left="409" w:hanging="267"/>
              <w:rPr>
                <w:rFonts w:ascii="Arial" w:eastAsia="Arial" w:hAnsi="Arial" w:cs="Arial"/>
                <w:sz w:val="18"/>
                <w:szCs w:val="18"/>
                <w:lang w:val="en-GB"/>
              </w:rPr>
            </w:pPr>
            <w:r w:rsidRPr="00720B9A">
              <w:rPr>
                <w:rFonts w:ascii="Arial" w:hAnsi="Arial" w:cs="Arial"/>
                <w:sz w:val="18"/>
                <w:szCs w:val="18"/>
                <w:lang w:val="en-GB"/>
              </w:rPr>
              <w:t>Involve human participants?</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347C93" w:rsidRPr="00B30CA2" w:rsidRDefault="00347C93" w:rsidP="005D5DDE">
            <w:pPr>
              <w:pStyle w:val="TableParagraph"/>
              <w:spacing w:before="120" w:line="221"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14:anchorId="522835D6" wp14:editId="6BA62B9B">
                  <wp:extent cx="140887" cy="140874"/>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22" cstate="print"/>
                          <a:stretch>
                            <a:fillRect/>
                          </a:stretch>
                        </pic:blipFill>
                        <pic:spPr>
                          <a:xfrm>
                            <a:off x="0" y="0"/>
                            <a:ext cx="140887" cy="140874"/>
                          </a:xfrm>
                          <a:prstGeom prst="rect">
                            <a:avLst/>
                          </a:prstGeom>
                        </pic:spPr>
                      </pic:pic>
                    </a:graphicData>
                  </a:graphic>
                </wp:inline>
              </w:drawing>
            </w:r>
          </w:p>
        </w:tc>
        <w:tc>
          <w:tcPr>
            <w:tcW w:w="848" w:type="dxa"/>
            <w:tcBorders>
              <w:top w:val="single" w:sz="3" w:space="0" w:color="B3B2B2"/>
              <w:left w:val="single" w:sz="3" w:space="0" w:color="9D9D9C"/>
              <w:right w:val="single" w:sz="3" w:space="0" w:color="9D9D9C"/>
            </w:tcBorders>
          </w:tcPr>
          <w:p w:rsidR="00347C93" w:rsidRPr="00B30CA2" w:rsidRDefault="00CF3B26" w:rsidP="005D5DDE">
            <w:pPr>
              <w:pStyle w:val="TableParagraph"/>
              <w:tabs>
                <w:tab w:val="left" w:pos="806"/>
              </w:tabs>
              <w:spacing w:before="120"/>
              <w:ind w:right="219"/>
              <w:jc w:val="center"/>
              <w:rPr>
                <w:rFonts w:ascii="Arial" w:eastAsia="Arial" w:hAnsi="Arial" w:cs="Arial"/>
                <w:sz w:val="18"/>
                <w:szCs w:val="18"/>
                <w:lang w:val="en-GB"/>
              </w:rPr>
            </w:pPr>
            <w:r>
              <w:rPr>
                <w:rFonts w:ascii="Arial"/>
                <w:spacing w:val="-6"/>
                <w:w w:val="90"/>
                <w:sz w:val="18"/>
                <w:lang w:val="en-GB"/>
              </w:rPr>
              <w:t>YES</w:t>
            </w:r>
          </w:p>
        </w:tc>
        <w:tc>
          <w:tcPr>
            <w:tcW w:w="849" w:type="dxa"/>
            <w:tcBorders>
              <w:top w:val="single" w:sz="3" w:space="0" w:color="B3B2B2"/>
              <w:left w:val="single" w:sz="3" w:space="0" w:color="9D9D9C"/>
              <w:right w:val="single" w:sz="3" w:space="0" w:color="9D9D9C"/>
            </w:tcBorders>
          </w:tcPr>
          <w:p w:rsidR="00347C93" w:rsidRPr="00B30CA2" w:rsidRDefault="00CF3B26" w:rsidP="005D5DDE">
            <w:pPr>
              <w:pStyle w:val="TableParagraph"/>
              <w:tabs>
                <w:tab w:val="left" w:pos="806"/>
              </w:tabs>
              <w:spacing w:before="120"/>
              <w:ind w:right="219"/>
              <w:jc w:val="center"/>
              <w:rPr>
                <w:rFonts w:ascii="Arial" w:eastAsia="Arial" w:hAnsi="Arial" w:cs="Arial"/>
                <w:sz w:val="18"/>
                <w:szCs w:val="18"/>
                <w:lang w:val="en-GB"/>
              </w:rPr>
            </w:pPr>
            <w:del w:id="166" w:author="Robinson, Thomas James (Student)" w:date="2016-10-20T12:03:00Z">
              <w:r w:rsidDel="001E56EB">
                <w:rPr>
                  <w:rFonts w:ascii="Arial"/>
                  <w:w w:val="95"/>
                  <w:sz w:val="18"/>
                  <w:lang w:val="en-GB"/>
                </w:rPr>
                <w:delText>NO</w:delText>
              </w:r>
            </w:del>
          </w:p>
        </w:tc>
      </w:tr>
      <w:tr w:rsidR="00347C93" w:rsidRPr="00B30CA2" w:rsidTr="003C4B37">
        <w:trPr>
          <w:trHeight w:hRule="exact" w:val="420"/>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347C93" w:rsidRPr="00720B9A" w:rsidRDefault="00347C93" w:rsidP="005D5DDE">
            <w:pPr>
              <w:pStyle w:val="TableParagraph"/>
              <w:tabs>
                <w:tab w:val="left" w:pos="409"/>
              </w:tabs>
              <w:spacing w:before="120" w:line="254" w:lineRule="auto"/>
              <w:ind w:left="409" w:right="249" w:hanging="335"/>
              <w:rPr>
                <w:rFonts w:ascii="Arial" w:hAnsi="Arial"/>
                <w:sz w:val="18"/>
                <w:lang w:val="en-GB"/>
              </w:rPr>
            </w:pPr>
            <w:r>
              <w:rPr>
                <w:rFonts w:ascii="Arial" w:hAnsi="Arial"/>
                <w:sz w:val="18"/>
                <w:lang w:val="en-GB"/>
              </w:rPr>
              <w:t>2</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347C93" w:rsidRPr="00720B9A" w:rsidRDefault="00347C93" w:rsidP="005D5DDE">
            <w:pPr>
              <w:pStyle w:val="TableParagraph"/>
              <w:tabs>
                <w:tab w:val="left" w:pos="409"/>
              </w:tabs>
              <w:spacing w:before="120" w:line="254" w:lineRule="auto"/>
              <w:ind w:left="409" w:right="249" w:hanging="267"/>
              <w:rPr>
                <w:rFonts w:ascii="Arial" w:eastAsia="Arial" w:hAnsi="Arial" w:cs="Arial"/>
                <w:sz w:val="18"/>
                <w:szCs w:val="18"/>
                <w:lang w:val="en-GB"/>
              </w:rPr>
            </w:pPr>
            <w:r>
              <w:rPr>
                <w:rFonts w:ascii="Arial" w:hAnsi="Arial"/>
                <w:sz w:val="18"/>
                <w:lang w:val="en-GB"/>
              </w:rPr>
              <w:t>C</w:t>
            </w:r>
            <w:r w:rsidRPr="00720B9A">
              <w:rPr>
                <w:rFonts w:ascii="Arial" w:hAnsi="Arial"/>
                <w:sz w:val="18"/>
                <w:lang w:val="en-GB"/>
              </w:rPr>
              <w:t>reate a risk that individuals and/</w:t>
            </w:r>
            <w:r w:rsidRPr="00720B9A">
              <w:rPr>
                <w:rFonts w:ascii="Arial" w:hAnsi="Arial" w:cs="Arial"/>
                <w:sz w:val="18"/>
                <w:szCs w:val="18"/>
                <w:lang w:val="en-GB"/>
              </w:rPr>
              <w:t>or organisations could be identified in the outputs?</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347C93" w:rsidRPr="00B30CA2" w:rsidRDefault="00347C93" w:rsidP="005D5DDE">
            <w:pPr>
              <w:pStyle w:val="TableParagraph"/>
              <w:spacing w:before="120" w:line="220"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14:anchorId="60E3C37B" wp14:editId="1CCF2E5C">
                  <wp:extent cx="140030" cy="140017"/>
                  <wp:effectExtent l="0" t="0" r="0" b="0"/>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23" cstate="print"/>
                          <a:stretch>
                            <a:fillRect/>
                          </a:stretch>
                        </pic:blipFill>
                        <pic:spPr>
                          <a:xfrm>
                            <a:off x="0" y="0"/>
                            <a:ext cx="140030" cy="140017"/>
                          </a:xfrm>
                          <a:prstGeom prst="rect">
                            <a:avLst/>
                          </a:prstGeom>
                        </pic:spPr>
                      </pic:pic>
                    </a:graphicData>
                  </a:graphic>
                </wp:inline>
              </w:drawing>
            </w:r>
          </w:p>
        </w:tc>
        <w:tc>
          <w:tcPr>
            <w:tcW w:w="848" w:type="dxa"/>
            <w:tcBorders>
              <w:left w:val="single" w:sz="3" w:space="0" w:color="9D9D9C"/>
              <w:right w:val="single" w:sz="3" w:space="0" w:color="9D9D9C"/>
            </w:tcBorders>
          </w:tcPr>
          <w:p w:rsidR="00EC557A" w:rsidRPr="00B30CA2" w:rsidRDefault="00347C93" w:rsidP="005D5DDE">
            <w:pPr>
              <w:pStyle w:val="TableParagraph"/>
              <w:tabs>
                <w:tab w:val="left" w:pos="806"/>
              </w:tabs>
              <w:spacing w:before="120"/>
              <w:ind w:right="219"/>
              <w:jc w:val="center"/>
              <w:rPr>
                <w:rFonts w:ascii="Arial" w:eastAsia="Arial" w:hAnsi="Arial" w:cs="Arial"/>
                <w:sz w:val="18"/>
                <w:szCs w:val="18"/>
                <w:lang w:val="en-GB"/>
              </w:rPr>
            </w:pPr>
            <w:del w:id="167" w:author="Tom Robinson" w:date="2016-10-20T10:09:00Z">
              <w:r w:rsidDel="00183C86">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347C93" w:rsidRPr="00B30CA2" w:rsidRDefault="00347C93" w:rsidP="005D5DDE">
            <w:pPr>
              <w:pStyle w:val="TableParagraph"/>
              <w:tabs>
                <w:tab w:val="left" w:pos="806"/>
              </w:tabs>
              <w:spacing w:before="120"/>
              <w:ind w:right="219"/>
              <w:jc w:val="center"/>
              <w:rPr>
                <w:rFonts w:ascii="Arial" w:eastAsia="Arial" w:hAnsi="Arial" w:cs="Arial"/>
                <w:sz w:val="18"/>
                <w:szCs w:val="18"/>
                <w:lang w:val="en-GB"/>
              </w:rPr>
            </w:pPr>
            <w:r>
              <w:rPr>
                <w:rFonts w:ascii="Arial" w:eastAsia="Arial" w:hAnsi="Arial" w:cs="Arial"/>
                <w:sz w:val="18"/>
                <w:szCs w:val="18"/>
                <w:lang w:val="en-GB"/>
              </w:rPr>
              <w:t>NO</w:t>
            </w:r>
          </w:p>
        </w:tc>
      </w:tr>
      <w:tr w:rsidR="00347C93" w:rsidRPr="00B30CA2" w:rsidTr="003C4B37">
        <w:trPr>
          <w:trHeight w:hRule="exact" w:val="669"/>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347C93" w:rsidRPr="002A08B9" w:rsidRDefault="00347C93" w:rsidP="005D5DDE">
            <w:pPr>
              <w:pStyle w:val="TableParagraph"/>
              <w:tabs>
                <w:tab w:val="left" w:pos="409"/>
              </w:tabs>
              <w:spacing w:before="120" w:line="254" w:lineRule="auto"/>
              <w:ind w:left="409" w:right="217" w:hanging="334"/>
              <w:rPr>
                <w:rFonts w:ascii="Arial" w:hAnsi="Arial"/>
                <w:sz w:val="18"/>
                <w:lang w:val="en-GB"/>
              </w:rPr>
            </w:pPr>
            <w:r>
              <w:rPr>
                <w:rFonts w:ascii="Arial" w:hAnsi="Arial"/>
                <w:sz w:val="18"/>
                <w:lang w:val="en-GB"/>
              </w:rPr>
              <w:t>3</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347C93" w:rsidRPr="00EC557A" w:rsidRDefault="00347C93" w:rsidP="005D5DDE">
            <w:pPr>
              <w:pStyle w:val="TableParagraph"/>
              <w:tabs>
                <w:tab w:val="left" w:pos="75"/>
              </w:tabs>
              <w:spacing w:before="120" w:line="254" w:lineRule="auto"/>
              <w:ind w:left="142" w:right="217"/>
              <w:rPr>
                <w:rFonts w:ascii="Arial" w:hAnsi="Arial" w:cs="Arial"/>
                <w:sz w:val="18"/>
                <w:szCs w:val="18"/>
                <w:lang w:val="en-GB"/>
              </w:rPr>
            </w:pPr>
            <w:r w:rsidRPr="00B30CA2">
              <w:rPr>
                <w:rFonts w:ascii="Arial" w:hAnsi="Arial" w:cs="Arial"/>
                <w:sz w:val="18"/>
                <w:szCs w:val="18"/>
                <w:lang w:val="en-GB"/>
              </w:rPr>
              <w:t xml:space="preserve">Involve </w:t>
            </w:r>
            <w:r>
              <w:rPr>
                <w:rFonts w:ascii="Arial" w:hAnsi="Arial" w:cs="Arial"/>
                <w:sz w:val="18"/>
                <w:szCs w:val="18"/>
                <w:lang w:val="en-GB"/>
              </w:rPr>
              <w:t>participants</w:t>
            </w:r>
            <w:r w:rsidRPr="00B30CA2">
              <w:rPr>
                <w:rFonts w:ascii="Arial" w:hAnsi="Arial" w:cs="Arial"/>
                <w:sz w:val="18"/>
                <w:szCs w:val="18"/>
                <w:lang w:val="en-GB"/>
              </w:rPr>
              <w:t xml:space="preserve"> whose </w:t>
            </w:r>
            <w:r>
              <w:rPr>
                <w:rFonts w:ascii="Arial" w:hAnsi="Arial" w:cs="Arial"/>
                <w:sz w:val="18"/>
                <w:szCs w:val="18"/>
                <w:lang w:val="en-GB"/>
              </w:rPr>
              <w:t>responses</w:t>
            </w:r>
            <w:r w:rsidRPr="00B30CA2">
              <w:rPr>
                <w:rFonts w:ascii="Arial" w:hAnsi="Arial" w:cs="Arial"/>
                <w:sz w:val="18"/>
                <w:szCs w:val="18"/>
                <w:lang w:val="en-GB"/>
              </w:rPr>
              <w:t xml:space="preserve"> </w:t>
            </w:r>
            <w:r>
              <w:rPr>
                <w:rFonts w:ascii="Arial" w:hAnsi="Arial" w:cs="Arial"/>
                <w:sz w:val="18"/>
                <w:szCs w:val="18"/>
                <w:lang w:val="en-GB"/>
              </w:rPr>
              <w:t>could</w:t>
            </w:r>
            <w:r w:rsidRPr="00B30CA2">
              <w:rPr>
                <w:rFonts w:ascii="Arial" w:hAnsi="Arial" w:cs="Arial"/>
                <w:sz w:val="18"/>
                <w:szCs w:val="18"/>
                <w:lang w:val="en-GB"/>
              </w:rPr>
              <w:t xml:space="preserve"> be influenced by your relationship with them or </w:t>
            </w:r>
            <w:r>
              <w:rPr>
                <w:rFonts w:ascii="Arial" w:hAnsi="Arial" w:cs="Arial"/>
                <w:sz w:val="18"/>
                <w:szCs w:val="18"/>
                <w:lang w:val="en-GB"/>
              </w:rPr>
              <w:t xml:space="preserve">by any perceived, or real, </w:t>
            </w:r>
            <w:r w:rsidRPr="00B30CA2">
              <w:rPr>
                <w:rFonts w:ascii="Arial" w:hAnsi="Arial" w:cs="Arial"/>
                <w:sz w:val="18"/>
                <w:szCs w:val="18"/>
                <w:lang w:val="en-GB"/>
              </w:rPr>
              <w:t>conflicts of interest?</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347C93" w:rsidRPr="00B30CA2" w:rsidRDefault="00347C93" w:rsidP="005D5DDE">
            <w:pPr>
              <w:pStyle w:val="TableParagraph"/>
              <w:spacing w:before="120" w:line="220"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14:anchorId="53324FBF" wp14:editId="4C2A2170">
                  <wp:extent cx="140030" cy="140017"/>
                  <wp:effectExtent l="0" t="0" r="0" b="0"/>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23" cstate="print"/>
                          <a:stretch>
                            <a:fillRect/>
                          </a:stretch>
                        </pic:blipFill>
                        <pic:spPr>
                          <a:xfrm>
                            <a:off x="0" y="0"/>
                            <a:ext cx="140030" cy="140017"/>
                          </a:xfrm>
                          <a:prstGeom prst="rect">
                            <a:avLst/>
                          </a:prstGeom>
                        </pic:spPr>
                      </pic:pic>
                    </a:graphicData>
                  </a:graphic>
                </wp:inline>
              </w:drawing>
            </w:r>
          </w:p>
        </w:tc>
        <w:tc>
          <w:tcPr>
            <w:tcW w:w="848" w:type="dxa"/>
            <w:tcBorders>
              <w:left w:val="single" w:sz="3" w:space="0" w:color="9D9D9C"/>
              <w:right w:val="single" w:sz="3" w:space="0" w:color="9D9D9C"/>
            </w:tcBorders>
          </w:tcPr>
          <w:p w:rsidR="00347C93" w:rsidRPr="00B30CA2" w:rsidRDefault="001E56EB" w:rsidP="005D5DDE">
            <w:pPr>
              <w:pStyle w:val="TableParagraph"/>
              <w:tabs>
                <w:tab w:val="left" w:pos="806"/>
              </w:tabs>
              <w:spacing w:before="120"/>
              <w:ind w:right="219"/>
              <w:jc w:val="center"/>
              <w:rPr>
                <w:rFonts w:ascii="Arial" w:eastAsia="Arial" w:hAnsi="Arial" w:cs="Arial"/>
                <w:sz w:val="18"/>
                <w:szCs w:val="18"/>
                <w:lang w:val="en-GB"/>
              </w:rPr>
            </w:pPr>
            <w:ins w:id="168" w:author="Robinson, Thomas James (Student)" w:date="2016-10-20T12:04:00Z">
              <w:del w:id="169" w:author="Tom Robinson" w:date="2016-10-22T07:26:00Z">
                <w:r w:rsidDel="00DF0E9B">
                  <w:rPr>
                    <w:rFonts w:ascii="Arial" w:eastAsia="Arial" w:hAnsi="Arial" w:cs="Arial"/>
                    <w:sz w:val="18"/>
                    <w:szCs w:val="18"/>
                    <w:lang w:val="en-GB"/>
                  </w:rPr>
                  <w:delText>YES</w:delText>
                </w:r>
              </w:del>
            </w:ins>
            <w:del w:id="170" w:author="Tom Robinson" w:date="2016-10-10T10:03:00Z">
              <w:r w:rsidR="00CF3B26"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347C93" w:rsidRPr="00B30CA2" w:rsidRDefault="00CF3B26" w:rsidP="005D5DDE">
            <w:pPr>
              <w:pStyle w:val="TableParagraph"/>
              <w:tabs>
                <w:tab w:val="left" w:pos="806"/>
              </w:tabs>
              <w:spacing w:before="120"/>
              <w:ind w:right="219"/>
              <w:jc w:val="center"/>
              <w:rPr>
                <w:rFonts w:ascii="Arial" w:eastAsia="Arial" w:hAnsi="Arial" w:cs="Arial"/>
                <w:sz w:val="18"/>
                <w:szCs w:val="18"/>
                <w:lang w:val="en-GB"/>
              </w:rPr>
            </w:pPr>
            <w:del w:id="171" w:author="Robinson, Thomas James (Student)" w:date="2016-10-20T12:26:00Z">
              <w:r w:rsidDel="000556F3">
                <w:rPr>
                  <w:rFonts w:ascii="Arial" w:eastAsia="Arial" w:hAnsi="Arial" w:cs="Arial"/>
                  <w:sz w:val="18"/>
                  <w:szCs w:val="18"/>
                  <w:lang w:val="en-GB"/>
                </w:rPr>
                <w:delText>NO</w:delText>
              </w:r>
            </w:del>
            <w:ins w:id="172" w:author="Robinson, Thomas James (Student)" w:date="2016-10-20T12:26:00Z">
              <w:r w:rsidR="00872778">
                <w:rPr>
                  <w:rFonts w:ascii="Arial" w:eastAsia="Arial" w:hAnsi="Arial" w:cs="Arial"/>
                  <w:sz w:val="18"/>
                  <w:szCs w:val="18"/>
                  <w:lang w:val="en-GB"/>
                </w:rPr>
                <w:t>NO</w:t>
              </w:r>
            </w:ins>
          </w:p>
        </w:tc>
      </w:tr>
      <w:tr w:rsidR="00347C93" w:rsidRPr="00B30CA2" w:rsidTr="003C4B37">
        <w:trPr>
          <w:trHeight w:hRule="exact" w:val="715"/>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347C93" w:rsidRPr="00B30CA2" w:rsidRDefault="00347C93" w:rsidP="005D5DDE">
            <w:pPr>
              <w:pStyle w:val="TableParagraph"/>
              <w:spacing w:before="120" w:line="254" w:lineRule="auto"/>
              <w:ind w:left="392" w:hanging="335"/>
              <w:rPr>
                <w:rFonts w:ascii="Arial"/>
                <w:sz w:val="18"/>
                <w:lang w:val="en-GB"/>
              </w:rPr>
            </w:pPr>
            <w:r>
              <w:rPr>
                <w:rFonts w:ascii="Arial"/>
                <w:sz w:val="18"/>
                <w:lang w:val="en-GB"/>
              </w:rPr>
              <w:t>4</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347C93" w:rsidRPr="00B30CA2" w:rsidRDefault="00347C93" w:rsidP="002D4711">
            <w:pPr>
              <w:pStyle w:val="TableParagraph"/>
              <w:spacing w:before="120" w:line="254" w:lineRule="auto"/>
              <w:ind w:left="142"/>
              <w:rPr>
                <w:rFonts w:ascii="Arial" w:eastAsia="Arial" w:hAnsi="Arial" w:cs="Arial"/>
                <w:sz w:val="18"/>
                <w:szCs w:val="18"/>
                <w:lang w:val="en-GB"/>
              </w:rPr>
            </w:pPr>
            <w:r w:rsidRPr="002A08B9">
              <w:rPr>
                <w:rFonts w:ascii="Arial" w:hAnsi="Arial"/>
                <w:sz w:val="18"/>
                <w:lang w:val="en-GB"/>
              </w:rPr>
              <w:t xml:space="preserve">Involve </w:t>
            </w:r>
            <w:r w:rsidRPr="002A08B9">
              <w:rPr>
                <w:rFonts w:ascii="Arial" w:hAnsi="Arial" w:cs="Arial"/>
                <w:sz w:val="18"/>
                <w:szCs w:val="18"/>
                <w:lang w:val="en-GB"/>
              </w:rPr>
              <w:t xml:space="preserve">the co-operation of a ‘gatekeeper’ to gain access to </w:t>
            </w:r>
            <w:r>
              <w:rPr>
                <w:rFonts w:ascii="Arial" w:hAnsi="Arial" w:cs="Arial"/>
                <w:sz w:val="18"/>
                <w:szCs w:val="18"/>
                <w:lang w:val="en-GB"/>
              </w:rPr>
              <w:t>participants</w:t>
            </w:r>
            <w:r w:rsidR="002D4711">
              <w:rPr>
                <w:rFonts w:ascii="Arial" w:hAnsi="Arial" w:cs="Arial"/>
                <w:sz w:val="18"/>
                <w:szCs w:val="18"/>
                <w:lang w:val="en-GB"/>
              </w:rPr>
              <w:t>?</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347C93" w:rsidRPr="00B30CA2" w:rsidRDefault="00347C93" w:rsidP="005D5DDE">
            <w:pPr>
              <w:pStyle w:val="TableParagraph"/>
              <w:spacing w:before="120" w:line="221"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14:anchorId="0751915E" wp14:editId="5F428828">
                  <wp:extent cx="140887" cy="140874"/>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22"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347C93" w:rsidRPr="00B30CA2" w:rsidRDefault="00CF3B26" w:rsidP="005D5DDE">
            <w:pPr>
              <w:pStyle w:val="TableParagraph"/>
              <w:tabs>
                <w:tab w:val="left" w:pos="806"/>
              </w:tabs>
              <w:spacing w:before="120"/>
              <w:ind w:right="219"/>
              <w:jc w:val="center"/>
              <w:rPr>
                <w:rFonts w:ascii="Arial" w:eastAsia="Arial" w:hAnsi="Arial" w:cs="Arial"/>
                <w:sz w:val="18"/>
                <w:szCs w:val="18"/>
                <w:lang w:val="en-GB"/>
              </w:rPr>
            </w:pPr>
            <w:del w:id="173" w:author="Robinson, Thomas James (Student)" w:date="2016-10-20T12:04:00Z">
              <w:r w:rsidDel="001E56EB">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347C93" w:rsidRPr="00B30CA2" w:rsidRDefault="00CF3B26" w:rsidP="005D5DDE">
            <w:pPr>
              <w:pStyle w:val="TableParagraph"/>
              <w:tabs>
                <w:tab w:val="left" w:pos="806"/>
              </w:tabs>
              <w:spacing w:before="120"/>
              <w:ind w:right="219"/>
              <w:jc w:val="center"/>
              <w:rPr>
                <w:rFonts w:ascii="Arial" w:eastAsia="Arial" w:hAnsi="Arial" w:cs="Arial"/>
                <w:sz w:val="18"/>
                <w:szCs w:val="18"/>
                <w:lang w:val="en-GB"/>
              </w:rPr>
            </w:pPr>
            <w:r>
              <w:rPr>
                <w:rFonts w:ascii="Arial" w:eastAsia="Arial" w:hAnsi="Arial" w:cs="Arial"/>
                <w:sz w:val="18"/>
                <w:szCs w:val="18"/>
                <w:lang w:val="en-GB"/>
              </w:rPr>
              <w:t>NO</w:t>
            </w:r>
          </w:p>
        </w:tc>
      </w:tr>
      <w:tr w:rsidR="00347C93" w:rsidRPr="00B30CA2" w:rsidTr="003C4B37">
        <w:trPr>
          <w:trHeight w:hRule="exact" w:val="527"/>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347C93" w:rsidRPr="008C36F6" w:rsidRDefault="00347C93" w:rsidP="005D5DDE">
            <w:pPr>
              <w:pStyle w:val="TableParagraph"/>
              <w:tabs>
                <w:tab w:val="left" w:pos="409"/>
              </w:tabs>
              <w:spacing w:before="120"/>
              <w:ind w:left="75"/>
              <w:rPr>
                <w:rFonts w:ascii="Arial" w:hAnsi="Arial"/>
                <w:sz w:val="18"/>
                <w:lang w:val="en-GB"/>
              </w:rPr>
            </w:pPr>
            <w:r>
              <w:rPr>
                <w:rFonts w:ascii="Arial" w:hAnsi="Arial"/>
                <w:sz w:val="18"/>
                <w:lang w:val="en-GB"/>
              </w:rPr>
              <w:t>5</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347C93" w:rsidRPr="00B30CA2" w:rsidRDefault="00347C93" w:rsidP="005D5DDE">
            <w:pPr>
              <w:pStyle w:val="TableParagraph"/>
              <w:tabs>
                <w:tab w:val="left" w:pos="409"/>
              </w:tabs>
              <w:spacing w:before="120"/>
              <w:ind w:left="142"/>
              <w:rPr>
                <w:rFonts w:ascii="Arial" w:eastAsia="Arial" w:hAnsi="Arial" w:cs="Arial"/>
                <w:sz w:val="18"/>
                <w:szCs w:val="18"/>
                <w:lang w:val="en-GB"/>
              </w:rPr>
            </w:pPr>
            <w:r w:rsidRPr="00B30CA2">
              <w:rPr>
                <w:rFonts w:ascii="Arial" w:hAnsi="Arial" w:cs="Arial"/>
                <w:sz w:val="18"/>
                <w:szCs w:val="18"/>
                <w:lang w:val="en-GB"/>
              </w:rPr>
              <w:t xml:space="preserve">Offer financial or other </w:t>
            </w:r>
            <w:r>
              <w:rPr>
                <w:rFonts w:ascii="Arial" w:hAnsi="Arial" w:cs="Arial"/>
                <w:sz w:val="18"/>
                <w:szCs w:val="18"/>
                <w:lang w:val="en-GB"/>
              </w:rPr>
              <w:t xml:space="preserve">forms of </w:t>
            </w:r>
            <w:r w:rsidRPr="00B30CA2">
              <w:rPr>
                <w:rFonts w:ascii="Arial" w:hAnsi="Arial" w:cs="Arial"/>
                <w:sz w:val="18"/>
                <w:szCs w:val="18"/>
                <w:lang w:val="en-GB"/>
              </w:rPr>
              <w:t>incentives to participants?</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347C93" w:rsidRPr="00B30CA2" w:rsidRDefault="00347C93" w:rsidP="005D5DDE">
            <w:pPr>
              <w:pStyle w:val="TableParagraph"/>
              <w:spacing w:before="120" w:line="221"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14:anchorId="166E4B8A" wp14:editId="20549AEB">
                  <wp:extent cx="140887" cy="140874"/>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2"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347C93" w:rsidRPr="00B30CA2" w:rsidRDefault="00872778" w:rsidP="005D5DDE">
            <w:pPr>
              <w:pStyle w:val="TableParagraph"/>
              <w:tabs>
                <w:tab w:val="left" w:pos="806"/>
              </w:tabs>
              <w:spacing w:before="120"/>
              <w:ind w:right="219"/>
              <w:jc w:val="center"/>
              <w:rPr>
                <w:rFonts w:ascii="Arial" w:eastAsia="Arial" w:hAnsi="Arial" w:cs="Arial"/>
                <w:sz w:val="18"/>
                <w:szCs w:val="18"/>
                <w:lang w:val="en-GB"/>
              </w:rPr>
            </w:pPr>
            <w:ins w:id="174" w:author="Robinson, Thomas James (Student)" w:date="2016-10-20T12:26:00Z">
              <w:del w:id="175" w:author="Tom Robinson" w:date="2016-10-22T07:26:00Z">
                <w:r w:rsidDel="00DF0E9B">
                  <w:rPr>
                    <w:rFonts w:ascii="Arial" w:eastAsia="Arial" w:hAnsi="Arial" w:cs="Arial"/>
                    <w:sz w:val="18"/>
                    <w:szCs w:val="18"/>
                    <w:lang w:val="en-GB"/>
                  </w:rPr>
                  <w:delText>YES</w:delText>
                </w:r>
              </w:del>
            </w:ins>
            <w:del w:id="176" w:author="Tom Robinson" w:date="2016-10-20T10:09:00Z">
              <w:r w:rsidR="00CF3B26" w:rsidDel="00183C86">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347C93" w:rsidRPr="00B30CA2" w:rsidRDefault="00CF3B26" w:rsidP="005D5DDE">
            <w:pPr>
              <w:pStyle w:val="TableParagraph"/>
              <w:tabs>
                <w:tab w:val="left" w:pos="806"/>
              </w:tabs>
              <w:spacing w:before="120"/>
              <w:ind w:right="219"/>
              <w:jc w:val="center"/>
              <w:rPr>
                <w:rFonts w:ascii="Arial" w:eastAsia="Arial" w:hAnsi="Arial" w:cs="Arial"/>
                <w:sz w:val="18"/>
                <w:szCs w:val="18"/>
                <w:lang w:val="en-GB"/>
              </w:rPr>
            </w:pPr>
            <w:r>
              <w:rPr>
                <w:rFonts w:ascii="Arial" w:eastAsia="Arial" w:hAnsi="Arial" w:cs="Arial"/>
                <w:sz w:val="18"/>
                <w:szCs w:val="18"/>
                <w:lang w:val="en-GB"/>
              </w:rPr>
              <w:t>NO</w:t>
            </w:r>
          </w:p>
        </w:tc>
      </w:tr>
      <w:tr w:rsidR="00347C93" w:rsidRPr="00B30CA2" w:rsidTr="00611034">
        <w:trPr>
          <w:trHeight w:hRule="exact" w:val="1032"/>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347C93" w:rsidRPr="00B30CA2" w:rsidRDefault="00347C93" w:rsidP="005D5DDE">
            <w:pPr>
              <w:pStyle w:val="TableParagraph"/>
              <w:spacing w:before="120"/>
              <w:ind w:left="75"/>
              <w:rPr>
                <w:rFonts w:ascii="Arial"/>
                <w:sz w:val="18"/>
                <w:lang w:val="en-GB"/>
              </w:rPr>
            </w:pPr>
            <w:r>
              <w:rPr>
                <w:rFonts w:ascii="Arial"/>
                <w:sz w:val="18"/>
                <w:lang w:val="en-GB"/>
              </w:rPr>
              <w:t>6</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E94CD3" w:rsidRDefault="0075031F" w:rsidP="0075031F">
            <w:pPr>
              <w:pStyle w:val="TableParagraph"/>
              <w:spacing w:before="120"/>
              <w:rPr>
                <w:rFonts w:ascii="Arial" w:hAnsi="Arial" w:cs="Arial"/>
                <w:sz w:val="18"/>
                <w:szCs w:val="18"/>
                <w:lang w:val="en-GB"/>
              </w:rPr>
            </w:pPr>
            <w:r>
              <w:rPr>
                <w:rFonts w:ascii="Arial" w:hAnsi="Arial" w:cs="Arial"/>
                <w:sz w:val="18"/>
                <w:szCs w:val="18"/>
                <w:lang w:val="en-GB"/>
              </w:rPr>
              <w:t xml:space="preserve">   I</w:t>
            </w:r>
            <w:r w:rsidR="00EE2AD8">
              <w:rPr>
                <w:rFonts w:ascii="Arial" w:hAnsi="Arial" w:cs="Arial"/>
                <w:sz w:val="18"/>
                <w:szCs w:val="18"/>
                <w:lang w:val="en-GB"/>
              </w:rPr>
              <w:t xml:space="preserve">nvolve the possibility that any incidental health issues </w:t>
            </w:r>
            <w:r w:rsidR="005C4795">
              <w:rPr>
                <w:rFonts w:ascii="Arial" w:hAnsi="Arial" w:cs="Arial"/>
                <w:sz w:val="18"/>
                <w:szCs w:val="18"/>
                <w:lang w:val="en-GB"/>
              </w:rPr>
              <w:t xml:space="preserve">relating to </w:t>
            </w:r>
            <w:r w:rsidR="00EE2AD8">
              <w:rPr>
                <w:rFonts w:ascii="Arial" w:hAnsi="Arial" w:cs="Arial"/>
                <w:sz w:val="18"/>
                <w:szCs w:val="18"/>
                <w:lang w:val="en-GB"/>
              </w:rPr>
              <w:t>participants be</w:t>
            </w:r>
          </w:p>
          <w:p w:rsidR="00EE2AD8" w:rsidRPr="00B30CA2" w:rsidRDefault="00EE2AD8" w:rsidP="0075031F">
            <w:pPr>
              <w:pStyle w:val="TableParagraph"/>
              <w:spacing w:before="120"/>
              <w:rPr>
                <w:rFonts w:ascii="Arial" w:eastAsia="Arial" w:hAnsi="Arial" w:cs="Arial"/>
                <w:sz w:val="18"/>
                <w:szCs w:val="18"/>
                <w:lang w:val="en-GB"/>
              </w:rPr>
            </w:pPr>
            <w:r>
              <w:rPr>
                <w:rFonts w:ascii="Arial" w:hAnsi="Arial" w:cs="Arial"/>
                <w:sz w:val="18"/>
                <w:szCs w:val="18"/>
                <w:lang w:val="en-GB"/>
              </w:rPr>
              <w:t xml:space="preserve"> </w:t>
            </w:r>
            <w:r w:rsidR="0075031F">
              <w:rPr>
                <w:rFonts w:ascii="Arial" w:hAnsi="Arial" w:cs="Arial"/>
                <w:sz w:val="18"/>
                <w:szCs w:val="18"/>
                <w:lang w:val="en-GB"/>
              </w:rPr>
              <w:t xml:space="preserve"> </w:t>
            </w:r>
            <w:r w:rsidR="00E94CD3">
              <w:rPr>
                <w:rFonts w:ascii="Arial" w:hAnsi="Arial" w:cs="Arial"/>
                <w:sz w:val="18"/>
                <w:szCs w:val="18"/>
                <w:lang w:val="en-GB"/>
              </w:rPr>
              <w:t xml:space="preserve"> </w:t>
            </w:r>
            <w:r w:rsidR="001305B6">
              <w:rPr>
                <w:rFonts w:ascii="Arial" w:hAnsi="Arial" w:cs="Arial"/>
                <w:sz w:val="18"/>
                <w:szCs w:val="18"/>
                <w:lang w:val="en-GB"/>
              </w:rPr>
              <w:t>identified?</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347C93" w:rsidRPr="00B30CA2" w:rsidRDefault="00347C93" w:rsidP="005D5DDE">
            <w:pPr>
              <w:pStyle w:val="TableParagraph"/>
              <w:spacing w:before="120" w:line="220" w:lineRule="exact"/>
              <w:jc w:val="center"/>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14:anchorId="68C7DC2C" wp14:editId="565663AB">
                  <wp:extent cx="140030" cy="140017"/>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3" cstate="print"/>
                          <a:stretch>
                            <a:fillRect/>
                          </a:stretch>
                        </pic:blipFill>
                        <pic:spPr>
                          <a:xfrm>
                            <a:off x="0" y="0"/>
                            <a:ext cx="140030" cy="140017"/>
                          </a:xfrm>
                          <a:prstGeom prst="rect">
                            <a:avLst/>
                          </a:prstGeom>
                        </pic:spPr>
                      </pic:pic>
                    </a:graphicData>
                  </a:graphic>
                </wp:inline>
              </w:drawing>
            </w:r>
          </w:p>
        </w:tc>
        <w:tc>
          <w:tcPr>
            <w:tcW w:w="848" w:type="dxa"/>
            <w:tcBorders>
              <w:left w:val="single" w:sz="3" w:space="0" w:color="9D9D9C"/>
              <w:right w:val="single" w:sz="3" w:space="0" w:color="9D9D9C"/>
            </w:tcBorders>
          </w:tcPr>
          <w:p w:rsidR="00347C93" w:rsidRPr="00B30CA2" w:rsidRDefault="00CF3B26">
            <w:pPr>
              <w:pStyle w:val="TableParagraph"/>
              <w:tabs>
                <w:tab w:val="left" w:pos="806"/>
              </w:tabs>
              <w:spacing w:before="120"/>
              <w:ind w:right="219"/>
              <w:rPr>
                <w:rFonts w:ascii="Arial" w:eastAsia="Arial" w:hAnsi="Arial" w:cs="Arial"/>
                <w:sz w:val="18"/>
                <w:szCs w:val="18"/>
                <w:lang w:val="en-GB"/>
              </w:rPr>
              <w:pPrChange w:id="177" w:author="Tom Robinson" w:date="2016-10-10T10:04:00Z">
                <w:pPr>
                  <w:pStyle w:val="TableParagraph"/>
                  <w:tabs>
                    <w:tab w:val="left" w:pos="806"/>
                  </w:tabs>
                  <w:spacing w:before="120"/>
                  <w:ind w:right="219"/>
                  <w:jc w:val="center"/>
                </w:pPr>
              </w:pPrChange>
            </w:pPr>
            <w:del w:id="178" w:author="Tom Robinson" w:date="2016-10-10T10:04: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347C93" w:rsidRPr="00B30CA2" w:rsidRDefault="00CF3B26" w:rsidP="005D5DDE">
            <w:pPr>
              <w:pStyle w:val="TableParagraph"/>
              <w:tabs>
                <w:tab w:val="left" w:pos="806"/>
              </w:tabs>
              <w:spacing w:before="120"/>
              <w:ind w:right="219"/>
              <w:jc w:val="center"/>
              <w:rPr>
                <w:rFonts w:ascii="Arial" w:eastAsia="Arial" w:hAnsi="Arial" w:cs="Arial"/>
                <w:sz w:val="18"/>
                <w:szCs w:val="18"/>
                <w:lang w:val="en-GB"/>
              </w:rPr>
            </w:pPr>
            <w:r>
              <w:rPr>
                <w:rFonts w:ascii="Arial" w:eastAsia="Arial" w:hAnsi="Arial" w:cs="Arial"/>
                <w:sz w:val="18"/>
                <w:szCs w:val="18"/>
                <w:lang w:val="en-GB"/>
              </w:rPr>
              <w:t>NO</w:t>
            </w:r>
          </w:p>
        </w:tc>
      </w:tr>
      <w:tr w:rsidR="00347C93" w:rsidRPr="00B30CA2" w:rsidTr="003C4B37">
        <w:trPr>
          <w:trHeight w:hRule="exact" w:val="541"/>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347C93" w:rsidRPr="00B30CA2" w:rsidRDefault="00347C93" w:rsidP="005D5DDE">
            <w:pPr>
              <w:pStyle w:val="TableParagraph"/>
              <w:tabs>
                <w:tab w:val="left" w:pos="409"/>
              </w:tabs>
              <w:spacing w:before="120"/>
              <w:ind w:left="409" w:hanging="335"/>
              <w:rPr>
                <w:rFonts w:ascii="Arial"/>
                <w:spacing w:val="-8"/>
                <w:w w:val="85"/>
                <w:sz w:val="18"/>
                <w:lang w:val="en-GB"/>
              </w:rPr>
            </w:pPr>
            <w:r>
              <w:rPr>
                <w:rFonts w:ascii="Arial"/>
                <w:spacing w:val="-8"/>
                <w:w w:val="85"/>
                <w:sz w:val="18"/>
                <w:lang w:val="en-GB"/>
              </w:rPr>
              <w:t>7</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347C93" w:rsidRPr="00B30CA2" w:rsidRDefault="00347C93" w:rsidP="005D5DDE">
            <w:pPr>
              <w:pStyle w:val="TableParagraph"/>
              <w:tabs>
                <w:tab w:val="left" w:pos="142"/>
              </w:tabs>
              <w:spacing w:before="120"/>
              <w:ind w:left="425" w:hanging="283"/>
              <w:rPr>
                <w:rFonts w:ascii="Arial" w:eastAsia="Arial" w:hAnsi="Arial" w:cs="Arial"/>
                <w:sz w:val="18"/>
                <w:szCs w:val="18"/>
                <w:lang w:val="en-GB"/>
              </w:rPr>
            </w:pPr>
            <w:r w:rsidRPr="00B30CA2">
              <w:rPr>
                <w:rFonts w:ascii="Arial" w:hAnsi="Arial" w:cs="Arial"/>
                <w:sz w:val="18"/>
                <w:szCs w:val="18"/>
                <w:lang w:val="en-GB"/>
              </w:rPr>
              <w:t xml:space="preserve">Involve the discussion of topics that </w:t>
            </w:r>
            <w:r>
              <w:rPr>
                <w:rFonts w:ascii="Arial" w:hAnsi="Arial" w:cs="Arial"/>
                <w:sz w:val="18"/>
                <w:szCs w:val="18"/>
                <w:lang w:val="en-GB"/>
              </w:rPr>
              <w:t>participants</w:t>
            </w:r>
            <w:r w:rsidRPr="00B30CA2">
              <w:rPr>
                <w:rFonts w:ascii="Arial" w:hAnsi="Arial" w:cs="Arial"/>
                <w:sz w:val="18"/>
                <w:szCs w:val="18"/>
                <w:lang w:val="en-GB"/>
              </w:rPr>
              <w:t xml:space="preserve"> may </w:t>
            </w:r>
            <w:r>
              <w:rPr>
                <w:rFonts w:ascii="Arial" w:hAnsi="Arial" w:cs="Arial"/>
                <w:sz w:val="18"/>
                <w:szCs w:val="18"/>
                <w:lang w:val="en-GB"/>
              </w:rPr>
              <w:t>find</w:t>
            </w:r>
            <w:r w:rsidRPr="00B30CA2">
              <w:rPr>
                <w:rFonts w:ascii="Arial" w:hAnsi="Arial" w:cs="Arial"/>
                <w:sz w:val="18"/>
                <w:szCs w:val="18"/>
                <w:lang w:val="en-GB"/>
              </w:rPr>
              <w:t xml:space="preserve"> </w:t>
            </w:r>
            <w:r>
              <w:rPr>
                <w:rFonts w:ascii="Arial" w:hAnsi="Arial" w:cs="Arial"/>
                <w:sz w:val="18"/>
                <w:szCs w:val="18"/>
                <w:lang w:val="en-GB"/>
              </w:rPr>
              <w:t>distressing</w:t>
            </w:r>
            <w:r w:rsidRPr="00B30CA2">
              <w:rPr>
                <w:rFonts w:ascii="Arial" w:hAnsi="Arial" w:cs="Arial"/>
                <w:sz w:val="18"/>
                <w:szCs w:val="18"/>
                <w:lang w:val="en-GB"/>
              </w:rPr>
              <w:t>?</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347C93" w:rsidRPr="00B30CA2" w:rsidRDefault="00347C93" w:rsidP="005D5DDE">
            <w:pPr>
              <w:pStyle w:val="TableParagraph"/>
              <w:spacing w:before="120" w:line="221"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14:anchorId="4B3A6F3D" wp14:editId="1BCA4204">
                  <wp:extent cx="140887" cy="140874"/>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22"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bottom w:val="single" w:sz="3" w:space="0" w:color="B3B2B2"/>
              <w:right w:val="single" w:sz="3" w:space="0" w:color="9D9D9C"/>
            </w:tcBorders>
          </w:tcPr>
          <w:p w:rsidR="00347C93" w:rsidRPr="00B30CA2" w:rsidRDefault="00CF3B26">
            <w:pPr>
              <w:pStyle w:val="TableParagraph"/>
              <w:tabs>
                <w:tab w:val="left" w:pos="806"/>
              </w:tabs>
              <w:spacing w:before="120"/>
              <w:ind w:right="219"/>
              <w:rPr>
                <w:rFonts w:ascii="Arial" w:eastAsia="Arial" w:hAnsi="Arial" w:cs="Arial"/>
                <w:sz w:val="18"/>
                <w:szCs w:val="18"/>
                <w:lang w:val="en-GB"/>
              </w:rPr>
              <w:pPrChange w:id="179" w:author="Tom Robinson" w:date="2016-10-10T10:04:00Z">
                <w:pPr>
                  <w:pStyle w:val="TableParagraph"/>
                  <w:tabs>
                    <w:tab w:val="left" w:pos="806"/>
                  </w:tabs>
                  <w:spacing w:before="120"/>
                  <w:ind w:right="219"/>
                  <w:jc w:val="center"/>
                </w:pPr>
              </w:pPrChange>
            </w:pPr>
            <w:del w:id="180" w:author="Tom Robinson" w:date="2016-10-10T10:04:00Z">
              <w:r w:rsidDel="00A20397">
                <w:rPr>
                  <w:rFonts w:ascii="Arial" w:eastAsia="Arial" w:hAnsi="Arial" w:cs="Arial"/>
                  <w:sz w:val="18"/>
                  <w:szCs w:val="18"/>
                  <w:lang w:val="en-GB"/>
                </w:rPr>
                <w:delText>YES</w:delText>
              </w:r>
            </w:del>
          </w:p>
        </w:tc>
        <w:tc>
          <w:tcPr>
            <w:tcW w:w="849" w:type="dxa"/>
            <w:tcBorders>
              <w:left w:val="single" w:sz="3" w:space="0" w:color="9D9D9C"/>
              <w:bottom w:val="single" w:sz="3" w:space="0" w:color="B3B2B2"/>
              <w:right w:val="single" w:sz="3" w:space="0" w:color="9D9D9C"/>
            </w:tcBorders>
          </w:tcPr>
          <w:p w:rsidR="00347C93" w:rsidRPr="00B30CA2" w:rsidRDefault="00CF3B26" w:rsidP="005D5DDE">
            <w:pPr>
              <w:pStyle w:val="TableParagraph"/>
              <w:tabs>
                <w:tab w:val="left" w:pos="806"/>
              </w:tabs>
              <w:spacing w:before="120"/>
              <w:ind w:right="219"/>
              <w:jc w:val="center"/>
              <w:rPr>
                <w:rFonts w:ascii="Arial" w:eastAsia="Arial" w:hAnsi="Arial" w:cs="Arial"/>
                <w:sz w:val="18"/>
                <w:szCs w:val="18"/>
                <w:lang w:val="en-GB"/>
              </w:rPr>
            </w:pPr>
            <w:r>
              <w:rPr>
                <w:rFonts w:ascii="Arial" w:eastAsia="Arial" w:hAnsi="Arial" w:cs="Arial"/>
                <w:sz w:val="18"/>
                <w:szCs w:val="18"/>
                <w:lang w:val="en-GB"/>
              </w:rPr>
              <w:t>NO</w:t>
            </w:r>
          </w:p>
        </w:tc>
      </w:tr>
      <w:tr w:rsidR="003C0852" w:rsidRPr="00B30CA2" w:rsidTr="003C4B37">
        <w:trPr>
          <w:trHeight w:hRule="exact" w:val="433"/>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3C0852" w:rsidRPr="00B30CA2" w:rsidRDefault="003C0852" w:rsidP="005A079D">
            <w:pPr>
              <w:pStyle w:val="TableParagraph"/>
              <w:spacing w:before="120"/>
              <w:ind w:left="75"/>
              <w:rPr>
                <w:rFonts w:ascii="Arial"/>
                <w:sz w:val="18"/>
                <w:lang w:val="en-GB"/>
              </w:rPr>
            </w:pPr>
            <w:r>
              <w:rPr>
                <w:rFonts w:ascii="Arial"/>
                <w:sz w:val="18"/>
                <w:lang w:val="en-GB"/>
              </w:rPr>
              <w:t>8</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34120F" w:rsidRPr="00B30CA2" w:rsidRDefault="003C0852" w:rsidP="005A079D">
            <w:pPr>
              <w:pStyle w:val="TableParagraph"/>
              <w:spacing w:before="120"/>
              <w:ind w:left="142"/>
              <w:rPr>
                <w:rFonts w:ascii="Arial" w:eastAsia="Arial" w:hAnsi="Arial" w:cs="Arial"/>
                <w:sz w:val="18"/>
                <w:szCs w:val="18"/>
                <w:lang w:val="en-GB"/>
              </w:rPr>
            </w:pPr>
            <w:r w:rsidRPr="00B30CA2">
              <w:rPr>
                <w:rFonts w:ascii="Arial" w:hAnsi="Arial" w:cs="Arial"/>
                <w:sz w:val="18"/>
                <w:szCs w:val="18"/>
                <w:lang w:val="en-GB"/>
              </w:rPr>
              <w:t xml:space="preserve">Take place outside of the country where you </w:t>
            </w:r>
            <w:r>
              <w:rPr>
                <w:rFonts w:ascii="Arial" w:hAnsi="Arial" w:cs="Arial"/>
                <w:sz w:val="18"/>
                <w:szCs w:val="18"/>
                <w:lang w:val="en-GB"/>
              </w:rPr>
              <w:t xml:space="preserve">work and/or </w:t>
            </w:r>
            <w:r w:rsidRPr="00B30CA2">
              <w:rPr>
                <w:rFonts w:ascii="Arial" w:hAnsi="Arial" w:cs="Arial"/>
                <w:sz w:val="18"/>
                <w:szCs w:val="18"/>
                <w:lang w:val="en-GB"/>
              </w:rPr>
              <w:t>are enrolled to study?</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3C0852" w:rsidRPr="00B30CA2" w:rsidRDefault="0034120F" w:rsidP="005A079D">
            <w:pPr>
              <w:pStyle w:val="TableParagraph"/>
              <w:spacing w:before="120" w:line="221"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14:anchorId="3953588A" wp14:editId="4D786BBE">
                  <wp:extent cx="140887" cy="140874"/>
                  <wp:effectExtent l="0" t="0" r="0" b="0"/>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22" cstate="print"/>
                          <a:stretch>
                            <a:fillRect/>
                          </a:stretch>
                        </pic:blipFill>
                        <pic:spPr>
                          <a:xfrm>
                            <a:off x="0" y="0"/>
                            <a:ext cx="140887" cy="140874"/>
                          </a:xfrm>
                          <a:prstGeom prst="rect">
                            <a:avLst/>
                          </a:prstGeom>
                        </pic:spPr>
                      </pic:pic>
                    </a:graphicData>
                  </a:graphic>
                </wp:inline>
              </w:drawing>
            </w:r>
          </w:p>
        </w:tc>
        <w:tc>
          <w:tcPr>
            <w:tcW w:w="848" w:type="dxa"/>
            <w:tcBorders>
              <w:top w:val="single" w:sz="3" w:space="0" w:color="B3B2B2"/>
              <w:left w:val="single" w:sz="3" w:space="0" w:color="9D9D9C"/>
              <w:right w:val="single" w:sz="3" w:space="0" w:color="9D9D9C"/>
            </w:tcBorders>
          </w:tcPr>
          <w:p w:rsidR="003C0852" w:rsidRPr="00B30CA2" w:rsidRDefault="003C0852" w:rsidP="005A079D">
            <w:pPr>
              <w:pStyle w:val="TableParagraph"/>
              <w:tabs>
                <w:tab w:val="left" w:pos="806"/>
              </w:tabs>
              <w:spacing w:before="120"/>
              <w:jc w:val="center"/>
              <w:rPr>
                <w:rFonts w:ascii="Arial" w:eastAsia="Arial" w:hAnsi="Arial" w:cs="Arial"/>
                <w:sz w:val="18"/>
                <w:szCs w:val="18"/>
                <w:lang w:val="en-GB"/>
              </w:rPr>
            </w:pPr>
            <w:del w:id="181" w:author="Tom Robinson" w:date="2016-10-10T10:04:00Z">
              <w:r w:rsidDel="00A20397">
                <w:rPr>
                  <w:rFonts w:ascii="Arial"/>
                  <w:spacing w:val="-6"/>
                  <w:w w:val="90"/>
                  <w:sz w:val="18"/>
                  <w:lang w:val="en-GB"/>
                </w:rPr>
                <w:delText>YES</w:delText>
              </w:r>
            </w:del>
          </w:p>
        </w:tc>
        <w:tc>
          <w:tcPr>
            <w:tcW w:w="849" w:type="dxa"/>
            <w:tcBorders>
              <w:top w:val="single" w:sz="3" w:space="0" w:color="B3B2B2"/>
              <w:left w:val="single" w:sz="3" w:space="0" w:color="9D9D9C"/>
              <w:right w:val="single" w:sz="3" w:space="0" w:color="9D9D9C"/>
            </w:tcBorders>
          </w:tcPr>
          <w:p w:rsidR="00EC557A" w:rsidRPr="00B30CA2" w:rsidRDefault="003C0852" w:rsidP="005A079D">
            <w:pPr>
              <w:pStyle w:val="TableParagraph"/>
              <w:tabs>
                <w:tab w:val="left" w:pos="570"/>
              </w:tabs>
              <w:spacing w:before="120"/>
              <w:jc w:val="center"/>
              <w:rPr>
                <w:rFonts w:ascii="Arial" w:eastAsia="Arial" w:hAnsi="Arial" w:cs="Arial"/>
                <w:sz w:val="18"/>
                <w:szCs w:val="18"/>
                <w:lang w:val="en-GB"/>
              </w:rPr>
            </w:pPr>
            <w:r>
              <w:rPr>
                <w:rFonts w:ascii="Arial"/>
                <w:spacing w:val="-6"/>
                <w:w w:val="90"/>
                <w:sz w:val="18"/>
                <w:lang w:val="en-GB"/>
              </w:rPr>
              <w:t>NO</w:t>
            </w:r>
          </w:p>
        </w:tc>
      </w:tr>
      <w:tr w:rsidR="003C0852" w:rsidRPr="00B30CA2" w:rsidTr="003C4B37">
        <w:trPr>
          <w:trHeight w:hRule="exact" w:val="568"/>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3C0852" w:rsidRPr="00B30CA2" w:rsidRDefault="003C0852" w:rsidP="005A079D">
            <w:pPr>
              <w:pStyle w:val="TableParagraph"/>
              <w:spacing w:before="120"/>
              <w:ind w:left="75"/>
              <w:rPr>
                <w:rFonts w:ascii="Arial"/>
                <w:spacing w:val="-3"/>
                <w:w w:val="105"/>
                <w:sz w:val="18"/>
                <w:szCs w:val="18"/>
                <w:lang w:val="en-GB"/>
              </w:rPr>
            </w:pPr>
            <w:r>
              <w:rPr>
                <w:rFonts w:ascii="Arial"/>
                <w:spacing w:val="-3"/>
                <w:w w:val="105"/>
                <w:sz w:val="18"/>
                <w:szCs w:val="18"/>
                <w:lang w:val="en-GB"/>
              </w:rPr>
              <w:t>9</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3C0852" w:rsidRPr="00B30CA2" w:rsidRDefault="003C0852" w:rsidP="005A079D">
            <w:pPr>
              <w:pStyle w:val="TableParagraph"/>
              <w:spacing w:before="120"/>
              <w:ind w:left="142"/>
              <w:rPr>
                <w:rFonts w:ascii="Arial" w:eastAsia="Arial" w:hAnsi="Arial" w:cs="Arial"/>
                <w:sz w:val="18"/>
                <w:szCs w:val="18"/>
                <w:lang w:val="en-GB"/>
              </w:rPr>
            </w:pPr>
            <w:r w:rsidRPr="00B30CA2">
              <w:rPr>
                <w:rFonts w:ascii="Arial" w:hAnsi="Arial" w:cs="Arial"/>
                <w:sz w:val="18"/>
                <w:szCs w:val="18"/>
                <w:lang w:val="en-GB"/>
              </w:rPr>
              <w:t>Cause a negative impact on the environment (over and above that of normal daily activity)?</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3C0852" w:rsidRPr="00B30CA2" w:rsidRDefault="003C0852" w:rsidP="005A079D">
            <w:pPr>
              <w:pStyle w:val="TableParagraph"/>
              <w:spacing w:before="120" w:line="221"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14:anchorId="1FCA280D" wp14:editId="296F2DE6">
                  <wp:extent cx="140887" cy="140874"/>
                  <wp:effectExtent l="0" t="0" r="0" b="0"/>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22"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3C0852" w:rsidRPr="00B30CA2" w:rsidRDefault="003C0852" w:rsidP="005A079D">
            <w:pPr>
              <w:pStyle w:val="TableParagraph"/>
              <w:spacing w:before="120"/>
              <w:jc w:val="center"/>
              <w:rPr>
                <w:rFonts w:ascii="Arial" w:eastAsia="Arial" w:hAnsi="Arial" w:cs="Arial"/>
                <w:sz w:val="18"/>
                <w:szCs w:val="18"/>
                <w:lang w:val="en-GB"/>
              </w:rPr>
            </w:pPr>
            <w:del w:id="182" w:author="Tom Robinson" w:date="2016-10-10T10:05: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3C0852" w:rsidRPr="00B30CA2" w:rsidRDefault="003C0852"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3C0852" w:rsidRPr="00B30CA2" w:rsidTr="00834643">
        <w:trPr>
          <w:trHeight w:hRule="exact" w:val="561"/>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3C0852" w:rsidRPr="00B30CA2" w:rsidRDefault="003C0852" w:rsidP="005A079D">
            <w:pPr>
              <w:pStyle w:val="TableParagraph"/>
              <w:spacing w:before="120" w:line="254" w:lineRule="auto"/>
              <w:ind w:left="397" w:right="159" w:hanging="323"/>
              <w:rPr>
                <w:rFonts w:ascii="Arial"/>
                <w:sz w:val="18"/>
                <w:szCs w:val="18"/>
                <w:lang w:val="en-GB"/>
              </w:rPr>
            </w:pPr>
            <w:r>
              <w:rPr>
                <w:rFonts w:ascii="Arial"/>
                <w:sz w:val="18"/>
                <w:szCs w:val="18"/>
                <w:lang w:val="en-GB"/>
              </w:rPr>
              <w:t>10</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3C0852" w:rsidRPr="00B30CA2" w:rsidRDefault="003C0852" w:rsidP="005A079D">
            <w:pPr>
              <w:pStyle w:val="TableParagraph"/>
              <w:spacing w:before="120" w:line="254" w:lineRule="auto"/>
              <w:ind w:left="142" w:right="159"/>
              <w:rPr>
                <w:rFonts w:ascii="Arial" w:eastAsia="Arial" w:hAnsi="Arial" w:cs="Arial"/>
                <w:sz w:val="18"/>
                <w:szCs w:val="18"/>
                <w:lang w:val="en-GB"/>
              </w:rPr>
            </w:pPr>
            <w:r w:rsidRPr="00B30CA2">
              <w:rPr>
                <w:rFonts w:ascii="Arial" w:hAnsi="Arial" w:cs="Arial"/>
                <w:sz w:val="18"/>
                <w:szCs w:val="18"/>
                <w:lang w:val="en-GB"/>
              </w:rPr>
              <w:t xml:space="preserve">Involve gathering or preparing non-living biological samples </w:t>
            </w:r>
            <w:r w:rsidRPr="00B30CA2">
              <w:rPr>
                <w:rFonts w:ascii="Arial" w:hAnsi="Arial" w:cs="Arial"/>
                <w:i/>
                <w:sz w:val="18"/>
                <w:szCs w:val="18"/>
                <w:lang w:val="en-GB"/>
              </w:rPr>
              <w:t>not held already</w:t>
            </w:r>
            <w:r w:rsidRPr="00B30CA2">
              <w:rPr>
                <w:rFonts w:ascii="Arial" w:hAnsi="Arial" w:cs="Arial"/>
                <w:sz w:val="18"/>
                <w:szCs w:val="18"/>
                <w:lang w:val="en-GB"/>
              </w:rPr>
              <w:t xml:space="preserve"> in </w:t>
            </w:r>
            <w:r>
              <w:rPr>
                <w:rFonts w:ascii="Arial" w:hAnsi="Arial" w:cs="Arial"/>
                <w:sz w:val="18"/>
                <w:szCs w:val="18"/>
                <w:lang w:val="en-GB"/>
              </w:rPr>
              <w:t xml:space="preserve">a </w:t>
            </w:r>
            <w:r w:rsidRPr="00B30CA2">
              <w:rPr>
                <w:rFonts w:ascii="Arial" w:hAnsi="Arial" w:cs="Arial"/>
                <w:sz w:val="18"/>
                <w:szCs w:val="18"/>
                <w:lang w:val="en-GB"/>
              </w:rPr>
              <w:t>university, museum or other collection</w:t>
            </w:r>
            <w:r>
              <w:rPr>
                <w:rFonts w:ascii="Arial" w:hAnsi="Arial" w:cs="Arial"/>
                <w:sz w:val="18"/>
                <w:szCs w:val="18"/>
                <w:lang w:val="en-GB"/>
              </w:rPr>
              <w:t>?</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3C0852" w:rsidRPr="00B30CA2" w:rsidRDefault="003C0852" w:rsidP="005A079D">
            <w:pPr>
              <w:pStyle w:val="TableParagraph"/>
              <w:spacing w:before="120" w:line="221"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14:anchorId="2940ACB8" wp14:editId="312ED25B">
                  <wp:extent cx="140887" cy="140874"/>
                  <wp:effectExtent l="0" t="0" r="0" b="0"/>
                  <wp:docPr id="14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22"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3C0852" w:rsidRPr="00B30CA2" w:rsidRDefault="003C0852" w:rsidP="005A079D">
            <w:pPr>
              <w:pStyle w:val="TableParagraph"/>
              <w:spacing w:before="120"/>
              <w:jc w:val="center"/>
              <w:rPr>
                <w:rFonts w:ascii="Arial" w:eastAsia="Arial" w:hAnsi="Arial" w:cs="Arial"/>
                <w:sz w:val="18"/>
                <w:szCs w:val="18"/>
                <w:lang w:val="en-GB"/>
              </w:rPr>
            </w:pPr>
            <w:del w:id="183" w:author="Tom Robinson" w:date="2016-10-10T10:05: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3C0852" w:rsidRPr="00B30CA2" w:rsidRDefault="003C0852"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3E6EF0" w:rsidRPr="00B30CA2" w:rsidTr="00834643">
        <w:trPr>
          <w:trHeight w:hRule="exact" w:val="561"/>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3E6EF0" w:rsidRDefault="003E6EF0" w:rsidP="005A079D">
            <w:pPr>
              <w:pStyle w:val="TableParagraph"/>
              <w:spacing w:before="120" w:line="254" w:lineRule="auto"/>
              <w:ind w:left="397" w:right="159" w:hanging="323"/>
              <w:rPr>
                <w:rFonts w:ascii="Arial"/>
                <w:sz w:val="18"/>
                <w:szCs w:val="18"/>
                <w:lang w:val="en-GB"/>
              </w:rPr>
            </w:pPr>
            <w:r>
              <w:rPr>
                <w:rFonts w:ascii="Arial"/>
                <w:sz w:val="18"/>
                <w:szCs w:val="18"/>
                <w:lang w:val="en-GB"/>
              </w:rPr>
              <w:t>11</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3E6EF0" w:rsidRPr="00B30CA2" w:rsidRDefault="003E6EF0" w:rsidP="003E6EF0">
            <w:pPr>
              <w:pStyle w:val="TableParagraph"/>
              <w:spacing w:before="120" w:line="254" w:lineRule="auto"/>
              <w:ind w:left="142" w:right="159"/>
              <w:rPr>
                <w:rFonts w:ascii="Arial" w:hAnsi="Arial" w:cs="Arial"/>
                <w:sz w:val="18"/>
                <w:szCs w:val="18"/>
                <w:lang w:val="en-GB"/>
              </w:rPr>
            </w:pPr>
            <w:r w:rsidRPr="00E33F24">
              <w:rPr>
                <w:rFonts w:ascii="Arial" w:hAnsi="Arial"/>
                <w:sz w:val="18"/>
                <w:lang w:val="en-GB"/>
              </w:rPr>
              <w:t>Involve genetic modification</w:t>
            </w:r>
            <w:r>
              <w:rPr>
                <w:rFonts w:ascii="Arial" w:hAnsi="Arial"/>
                <w:sz w:val="18"/>
                <w:lang w:val="en-GB"/>
              </w:rPr>
              <w:t xml:space="preserve"> of human tissue</w:t>
            </w:r>
            <w:r w:rsidRPr="00E33F24">
              <w:rPr>
                <w:rFonts w:ascii="Arial" w:hAnsi="Arial"/>
                <w:sz w:val="18"/>
                <w:lang w:val="en-GB"/>
              </w:rPr>
              <w:t xml:space="preserve">, or use of genetically modified organisms </w:t>
            </w:r>
            <w:r>
              <w:rPr>
                <w:rFonts w:ascii="Arial" w:hAnsi="Arial"/>
                <w:sz w:val="18"/>
                <w:lang w:val="en-GB"/>
              </w:rPr>
              <w:t>classified as</w:t>
            </w:r>
            <w:r w:rsidR="00E03488">
              <w:rPr>
                <w:rFonts w:ascii="Arial" w:hAnsi="Arial"/>
                <w:sz w:val="18"/>
                <w:lang w:val="en-GB"/>
              </w:rPr>
              <w:t xml:space="preserve"> </w:t>
            </w:r>
            <w:r w:rsidRPr="00E33F24">
              <w:rPr>
                <w:rFonts w:ascii="Arial" w:hAnsi="Arial"/>
                <w:sz w:val="18"/>
                <w:lang w:val="en-GB"/>
              </w:rPr>
              <w:t>Class One activities?</w:t>
            </w:r>
            <w:r w:rsidRPr="00E33F24">
              <w:rPr>
                <w:rStyle w:val="FootnoteReference"/>
                <w:rFonts w:ascii="Arial" w:hAnsi="Arial"/>
                <w:sz w:val="18"/>
                <w:lang w:val="en-GB"/>
              </w:rPr>
              <w:footnoteReference w:id="1"/>
            </w:r>
            <w:r w:rsidRPr="00E33F24">
              <w:rPr>
                <w:rFonts w:ascii="Arial" w:eastAsia="Arial" w:hAnsi="Arial" w:cs="Arial"/>
                <w:sz w:val="18"/>
                <w:szCs w:val="18"/>
                <w:lang w:val="en-GB"/>
              </w:rPr>
              <w:t>.</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3E6EF0" w:rsidRPr="00B30CA2" w:rsidRDefault="005A5903" w:rsidP="005A079D">
            <w:pPr>
              <w:pStyle w:val="TableParagraph"/>
              <w:spacing w:before="120" w:line="221" w:lineRule="exact"/>
              <w:ind w:left="95"/>
              <w:rPr>
                <w:rFonts w:ascii="Trebuchet MS" w:eastAsia="Trebuchet MS" w:hAnsi="Trebuchet MS" w:cs="Trebuchet MS"/>
                <w:noProof/>
                <w:position w:val="-3"/>
                <w:sz w:val="20"/>
                <w:szCs w:val="20"/>
                <w:lang w:val="en-GB" w:eastAsia="en-GB"/>
              </w:rPr>
            </w:pPr>
            <w:r w:rsidRPr="00611034">
              <w:rPr>
                <w:rFonts w:ascii="Trebuchet MS" w:eastAsia="Trebuchet MS" w:hAnsi="Trebuchet MS" w:cs="Trebuchet MS"/>
                <w:noProof/>
                <w:position w:val="-3"/>
                <w:sz w:val="20"/>
                <w:szCs w:val="20"/>
                <w:lang w:val="en-GB" w:eastAsia="en-GB"/>
              </w:rPr>
              <w:drawing>
                <wp:inline distT="0" distB="0" distL="0" distR="0" wp14:anchorId="6C48B9C8" wp14:editId="3D0C2DDC">
                  <wp:extent cx="140887" cy="140874"/>
                  <wp:effectExtent l="0" t="0" r="0" b="0"/>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22"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3E6EF0" w:rsidRDefault="003E6EF0" w:rsidP="005A079D">
            <w:pPr>
              <w:pStyle w:val="TableParagraph"/>
              <w:spacing w:before="120"/>
              <w:jc w:val="center"/>
              <w:rPr>
                <w:rFonts w:ascii="Arial" w:eastAsia="Arial" w:hAnsi="Arial" w:cs="Arial"/>
                <w:sz w:val="18"/>
                <w:szCs w:val="18"/>
                <w:lang w:val="en-GB"/>
              </w:rPr>
            </w:pPr>
            <w:del w:id="184" w:author="Tom Robinson" w:date="2016-10-10T10:05: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3E6EF0" w:rsidRDefault="003E6EF0"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834643">
        <w:trPr>
          <w:trHeight w:hRule="exact" w:val="561"/>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Default="00D361F7" w:rsidP="005A079D">
            <w:pPr>
              <w:pStyle w:val="TableParagraph"/>
              <w:spacing w:before="120" w:line="254" w:lineRule="auto"/>
              <w:ind w:left="397" w:right="159" w:hanging="323"/>
              <w:rPr>
                <w:rFonts w:ascii="Arial"/>
                <w:sz w:val="18"/>
                <w:szCs w:val="18"/>
                <w:lang w:val="en-GB"/>
              </w:rPr>
            </w:pPr>
            <w:r>
              <w:rPr>
                <w:rFonts w:ascii="Arial"/>
                <w:spacing w:val="-4"/>
                <w:sz w:val="18"/>
                <w:lang w:val="en-GB"/>
              </w:rPr>
              <w:t>12</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E33F24" w:rsidRDefault="00D361F7" w:rsidP="003E6EF0">
            <w:pPr>
              <w:pStyle w:val="TableParagraph"/>
              <w:spacing w:before="120" w:line="254" w:lineRule="auto"/>
              <w:ind w:left="142" w:right="159"/>
              <w:rPr>
                <w:rFonts w:ascii="Arial" w:hAnsi="Arial"/>
                <w:sz w:val="18"/>
                <w:lang w:val="en-GB"/>
              </w:rPr>
            </w:pPr>
            <w:r w:rsidRPr="00E33F24">
              <w:rPr>
                <w:rFonts w:ascii="Arial" w:hAnsi="Arial"/>
                <w:sz w:val="18"/>
                <w:lang w:val="en-GB"/>
              </w:rPr>
              <w:t>Involve genetic modification</w:t>
            </w:r>
            <w:r>
              <w:rPr>
                <w:rFonts w:ascii="Arial" w:hAnsi="Arial"/>
                <w:sz w:val="18"/>
                <w:lang w:val="en-GB"/>
              </w:rPr>
              <w:t xml:space="preserve"> of human tissue</w:t>
            </w:r>
            <w:r w:rsidRPr="00E33F24">
              <w:rPr>
                <w:rFonts w:ascii="Arial" w:hAnsi="Arial"/>
                <w:sz w:val="18"/>
                <w:lang w:val="en-GB"/>
              </w:rPr>
              <w:t>, or use of genet</w:t>
            </w:r>
            <w:r>
              <w:rPr>
                <w:rFonts w:ascii="Arial" w:hAnsi="Arial"/>
                <w:sz w:val="18"/>
                <w:lang w:val="en-GB"/>
              </w:rPr>
              <w:t xml:space="preserve">ically modified organisms </w:t>
            </w:r>
            <w:r w:rsidR="00E03488">
              <w:rPr>
                <w:rFonts w:ascii="Arial" w:hAnsi="Arial"/>
                <w:sz w:val="18"/>
                <w:lang w:val="en-GB"/>
              </w:rPr>
              <w:t xml:space="preserve">above </w:t>
            </w:r>
            <w:r w:rsidRPr="00E33F24">
              <w:rPr>
                <w:rFonts w:ascii="Arial" w:hAnsi="Arial"/>
                <w:sz w:val="18"/>
                <w:lang w:val="en-GB"/>
              </w:rPr>
              <w:t>Class One activities?</w:t>
            </w:r>
            <w:r w:rsidRPr="00E33F24">
              <w:rPr>
                <w:rStyle w:val="FootnoteReference"/>
                <w:rFonts w:ascii="Arial" w:hAnsi="Arial"/>
                <w:sz w:val="18"/>
                <w:lang w:val="en-GB"/>
              </w:rPr>
              <w:footnoteReference w:id="2"/>
            </w:r>
            <w:r w:rsidRPr="00E33F24">
              <w:rPr>
                <w:rFonts w:ascii="Arial" w:eastAsia="Arial" w:hAnsi="Arial" w:cs="Arial"/>
                <w:sz w:val="18"/>
                <w:szCs w:val="18"/>
                <w:lang w:val="en-GB"/>
              </w:rPr>
              <w:t>.</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3E6EF0" w:rsidRDefault="005A5903" w:rsidP="005A079D">
            <w:pPr>
              <w:pStyle w:val="TableParagraph"/>
              <w:spacing w:before="120" w:line="221" w:lineRule="exact"/>
              <w:ind w:left="95"/>
              <w:rPr>
                <w:rFonts w:ascii="Trebuchet MS" w:eastAsia="Trebuchet MS" w:hAnsi="Trebuchet MS" w:cs="Trebuchet MS"/>
                <w:noProof/>
                <w:position w:val="-3"/>
                <w:sz w:val="20"/>
                <w:szCs w:val="20"/>
                <w:lang w:val="en-GB" w:eastAsia="en-GB"/>
              </w:rPr>
            </w:pPr>
            <w:r w:rsidRPr="00611034">
              <w:rPr>
                <w:rFonts w:ascii="Trebuchet MS" w:eastAsia="Trebuchet MS" w:hAnsi="Trebuchet MS" w:cs="Trebuchet MS"/>
                <w:noProof/>
                <w:position w:val="-3"/>
                <w:sz w:val="20"/>
                <w:szCs w:val="20"/>
                <w:lang w:val="en-GB" w:eastAsia="en-GB"/>
              </w:rPr>
              <w:drawing>
                <wp:inline distT="0" distB="0" distL="0" distR="0" wp14:anchorId="174822AC" wp14:editId="4566DA7B">
                  <wp:extent cx="140887" cy="140874"/>
                  <wp:effectExtent l="0" t="0" r="0" b="0"/>
                  <wp:docPr id="3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24"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D361F7" w:rsidRDefault="00D361F7" w:rsidP="005A079D">
            <w:pPr>
              <w:pStyle w:val="TableParagraph"/>
              <w:spacing w:before="120"/>
              <w:jc w:val="center"/>
              <w:rPr>
                <w:rFonts w:ascii="Arial" w:eastAsia="Arial" w:hAnsi="Arial" w:cs="Arial"/>
                <w:sz w:val="18"/>
                <w:szCs w:val="18"/>
                <w:lang w:val="en-GB"/>
              </w:rPr>
            </w:pPr>
            <w:del w:id="185" w:author="Tom Robinson" w:date="2016-10-10T10:05:00Z">
              <w:r w:rsidDel="00A20397">
                <w:rPr>
                  <w:rFonts w:ascii="Arial" w:eastAsia="Arial" w:hAnsi="Arial" w:cs="Arial"/>
                  <w:sz w:val="18"/>
                  <w:szCs w:val="18"/>
                  <w:lang w:val="en-GB"/>
                </w:rPr>
                <w:delText>YES</w:delText>
              </w:r>
            </w:del>
            <w:r>
              <w:rPr>
                <w:rFonts w:ascii="Arial" w:eastAsia="Arial" w:hAnsi="Arial" w:cs="Arial"/>
                <w:sz w:val="18"/>
                <w:szCs w:val="18"/>
                <w:lang w:val="en-GB"/>
              </w:rPr>
              <w:t xml:space="preserve"> </w:t>
            </w:r>
          </w:p>
        </w:tc>
        <w:tc>
          <w:tcPr>
            <w:tcW w:w="849" w:type="dxa"/>
            <w:tcBorders>
              <w:left w:val="single" w:sz="3" w:space="0" w:color="9D9D9C"/>
              <w:right w:val="single" w:sz="3" w:space="0" w:color="9D9D9C"/>
            </w:tcBorders>
          </w:tcPr>
          <w:p w:rsidR="00D361F7"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3C4B37">
        <w:trPr>
          <w:trHeight w:hRule="exact" w:val="583"/>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D361F7">
            <w:pPr>
              <w:pStyle w:val="TableParagraph"/>
              <w:spacing w:before="120" w:line="254" w:lineRule="auto"/>
              <w:ind w:left="409" w:right="140" w:hanging="334"/>
              <w:rPr>
                <w:rFonts w:ascii="Arial"/>
                <w:sz w:val="18"/>
                <w:lang w:val="en-GB"/>
              </w:rPr>
            </w:pPr>
            <w:r>
              <w:rPr>
                <w:rFonts w:ascii="Arial"/>
                <w:sz w:val="18"/>
                <w:lang w:val="en-GB"/>
              </w:rPr>
              <w:t>13</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5A079D">
            <w:pPr>
              <w:pStyle w:val="TableParagraph"/>
              <w:spacing w:before="120" w:line="254" w:lineRule="auto"/>
              <w:ind w:left="142" w:right="140"/>
              <w:rPr>
                <w:rFonts w:ascii="Arial" w:eastAsia="Arial" w:hAnsi="Arial" w:cs="Arial"/>
                <w:sz w:val="18"/>
                <w:szCs w:val="18"/>
                <w:lang w:val="en-GB"/>
              </w:rPr>
            </w:pPr>
            <w:r>
              <w:rPr>
                <w:rFonts w:ascii="Arial"/>
                <w:sz w:val="18"/>
                <w:lang w:val="en-GB"/>
              </w:rPr>
              <w:t>C</w:t>
            </w:r>
            <w:r w:rsidRPr="002A08B9">
              <w:rPr>
                <w:rFonts w:ascii="Arial"/>
                <w:sz w:val="18"/>
                <w:lang w:val="en-GB"/>
              </w:rPr>
              <w:t>ollect, use or store any human tissue or DNA</w:t>
            </w:r>
            <w:r>
              <w:rPr>
                <w:rFonts w:ascii="Arial"/>
                <w:sz w:val="18"/>
                <w:lang w:val="en-GB"/>
              </w:rPr>
              <w:t xml:space="preserve"> (</w:t>
            </w:r>
            <w:r w:rsidRPr="002A08B9">
              <w:rPr>
                <w:rFonts w:ascii="Arial"/>
                <w:sz w:val="18"/>
                <w:lang w:val="en-GB"/>
              </w:rPr>
              <w:t>inclu</w:t>
            </w:r>
            <w:r>
              <w:rPr>
                <w:rFonts w:ascii="Arial"/>
                <w:sz w:val="18"/>
                <w:lang w:val="en-GB"/>
              </w:rPr>
              <w:t xml:space="preserve">ding but not limited to, serum, </w:t>
            </w:r>
            <w:r w:rsidRPr="002A08B9">
              <w:rPr>
                <w:rFonts w:ascii="Arial"/>
                <w:sz w:val="18"/>
                <w:lang w:val="en-GB"/>
              </w:rPr>
              <w:t>plasma, organs, saliva, urine, hairs and nails</w:t>
            </w:r>
            <w:r>
              <w:rPr>
                <w:rFonts w:ascii="Arial"/>
                <w:sz w:val="18"/>
                <w:lang w:val="en-GB"/>
              </w:rPr>
              <w:t>)</w:t>
            </w:r>
            <w:r w:rsidRPr="002A08B9">
              <w:rPr>
                <w:rFonts w:ascii="Arial"/>
                <w:sz w:val="18"/>
                <w:lang w:val="en-GB"/>
              </w:rPr>
              <w:t>?</w:t>
            </w:r>
            <w:r>
              <w:rPr>
                <w:rStyle w:val="FootnoteReference"/>
                <w:rFonts w:ascii="Arial"/>
                <w:sz w:val="18"/>
                <w:lang w:val="en-GB"/>
              </w:rPr>
              <w:footnoteReference w:id="3"/>
            </w:r>
            <w:r w:rsidRPr="002A08B9">
              <w:rPr>
                <w:rFonts w:ascii="Arial"/>
                <w:sz w:val="18"/>
                <w:lang w:val="en-GB"/>
              </w:rPr>
              <w:t xml:space="preserve"> </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B30CA2" w:rsidRDefault="00D361F7" w:rsidP="005A079D">
            <w:pPr>
              <w:pStyle w:val="TableParagraph"/>
              <w:spacing w:before="120" w:line="221" w:lineRule="exact"/>
              <w:ind w:left="95"/>
              <w:rPr>
                <w:rFonts w:ascii="Trebuchet MS" w:eastAsia="Trebuchet MS" w:hAnsi="Trebuchet MS" w:cs="Trebuchet MS"/>
                <w:b/>
                <w:bCs/>
                <w:sz w:val="26"/>
                <w:szCs w:val="26"/>
                <w:lang w:val="en-GB"/>
              </w:rPr>
            </w:pPr>
            <w:r w:rsidRPr="00B30CA2">
              <w:rPr>
                <w:rFonts w:ascii="Trebuchet MS" w:eastAsia="Trebuchet MS" w:hAnsi="Trebuchet MS" w:cs="Trebuchet MS"/>
                <w:noProof/>
                <w:position w:val="-3"/>
                <w:sz w:val="20"/>
                <w:szCs w:val="20"/>
                <w:lang w:val="en-GB" w:eastAsia="en-GB"/>
              </w:rPr>
              <w:drawing>
                <wp:inline distT="0" distB="0" distL="0" distR="0">
                  <wp:extent cx="140887" cy="140874"/>
                  <wp:effectExtent l="0" t="0" r="0" b="0"/>
                  <wp:docPr id="8"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24"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del w:id="186" w:author="Tom Robinson" w:date="2016-10-10T10:05: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3C4B37">
        <w:trPr>
          <w:trHeight w:hRule="exact" w:val="417"/>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6529D5" w:rsidP="00E03488">
            <w:pPr>
              <w:pStyle w:val="TableParagraph"/>
              <w:spacing w:before="120" w:line="254" w:lineRule="auto"/>
              <w:ind w:left="409" w:right="74" w:hanging="334"/>
              <w:rPr>
                <w:rFonts w:ascii="Arial"/>
                <w:sz w:val="18"/>
                <w:lang w:val="en-GB"/>
              </w:rPr>
            </w:pPr>
            <w:r>
              <w:rPr>
                <w:rFonts w:ascii="Arial"/>
                <w:sz w:val="18"/>
                <w:lang w:val="en-GB"/>
              </w:rPr>
              <w:t>1</w:t>
            </w:r>
            <w:r w:rsidR="00E03488">
              <w:rPr>
                <w:rFonts w:ascii="Arial"/>
                <w:sz w:val="18"/>
                <w:lang w:val="en-GB"/>
              </w:rPr>
              <w:t>4</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5A079D">
            <w:pPr>
              <w:pStyle w:val="TableParagraph"/>
              <w:spacing w:before="120" w:line="254" w:lineRule="auto"/>
              <w:ind w:left="283" w:right="74" w:hanging="141"/>
              <w:rPr>
                <w:rFonts w:ascii="Arial" w:eastAsia="Arial" w:hAnsi="Arial" w:cs="Arial"/>
                <w:sz w:val="18"/>
                <w:szCs w:val="18"/>
                <w:lang w:val="en-GB"/>
              </w:rPr>
            </w:pPr>
            <w:r w:rsidRPr="00B30CA2">
              <w:rPr>
                <w:rFonts w:ascii="Arial"/>
                <w:sz w:val="18"/>
                <w:lang w:val="en-GB"/>
              </w:rPr>
              <w:t>Involve</w:t>
            </w:r>
            <w:r w:rsidRPr="00B30CA2">
              <w:rPr>
                <w:rFonts w:ascii="Arial"/>
                <w:spacing w:val="-18"/>
                <w:sz w:val="18"/>
                <w:lang w:val="en-GB"/>
              </w:rPr>
              <w:t xml:space="preserve"> </w:t>
            </w:r>
            <w:r w:rsidRPr="00B30CA2">
              <w:rPr>
                <w:rFonts w:ascii="Arial"/>
                <w:sz w:val="18"/>
                <w:lang w:val="en-GB"/>
              </w:rPr>
              <w:t>medical</w:t>
            </w:r>
            <w:r w:rsidRPr="00B30CA2">
              <w:rPr>
                <w:rFonts w:ascii="Arial"/>
                <w:spacing w:val="-18"/>
                <w:sz w:val="18"/>
                <w:lang w:val="en-GB"/>
              </w:rPr>
              <w:t xml:space="preserve"> </w:t>
            </w:r>
            <w:r w:rsidRPr="00B30CA2">
              <w:rPr>
                <w:rFonts w:ascii="Arial"/>
                <w:sz w:val="18"/>
                <w:lang w:val="en-GB"/>
              </w:rPr>
              <w:t>research</w:t>
            </w:r>
            <w:r w:rsidRPr="00B30CA2">
              <w:rPr>
                <w:rFonts w:ascii="Arial"/>
                <w:spacing w:val="-18"/>
                <w:sz w:val="18"/>
                <w:lang w:val="en-GB"/>
              </w:rPr>
              <w:t xml:space="preserve"> </w:t>
            </w:r>
            <w:r w:rsidRPr="00B30CA2">
              <w:rPr>
                <w:rFonts w:ascii="Arial"/>
                <w:sz w:val="18"/>
                <w:lang w:val="en-GB"/>
              </w:rPr>
              <w:t>with</w:t>
            </w:r>
            <w:r w:rsidRPr="00B30CA2">
              <w:rPr>
                <w:rFonts w:ascii="Arial"/>
                <w:spacing w:val="-18"/>
                <w:sz w:val="18"/>
                <w:lang w:val="en-GB"/>
              </w:rPr>
              <w:t xml:space="preserve"> </w:t>
            </w:r>
            <w:r w:rsidRPr="00B30CA2">
              <w:rPr>
                <w:rFonts w:ascii="Arial"/>
                <w:sz w:val="18"/>
                <w:lang w:val="en-GB"/>
              </w:rPr>
              <w:t>humans,</w:t>
            </w:r>
            <w:r w:rsidRPr="00B30CA2">
              <w:rPr>
                <w:rFonts w:ascii="Arial"/>
                <w:spacing w:val="-18"/>
                <w:sz w:val="18"/>
                <w:lang w:val="en-GB"/>
              </w:rPr>
              <w:t xml:space="preserve"> </w:t>
            </w:r>
            <w:r w:rsidRPr="00B30CA2">
              <w:rPr>
                <w:rFonts w:ascii="Arial"/>
                <w:sz w:val="18"/>
                <w:lang w:val="en-GB"/>
              </w:rPr>
              <w:t>including</w:t>
            </w:r>
            <w:r w:rsidRPr="00B30CA2">
              <w:rPr>
                <w:rFonts w:ascii="Arial"/>
                <w:spacing w:val="-18"/>
                <w:sz w:val="18"/>
                <w:lang w:val="en-GB"/>
              </w:rPr>
              <w:t xml:space="preserve"> </w:t>
            </w:r>
            <w:r w:rsidRPr="00B30CA2">
              <w:rPr>
                <w:rFonts w:ascii="Arial"/>
                <w:sz w:val="18"/>
                <w:lang w:val="en-GB"/>
              </w:rPr>
              <w:t>clinical</w:t>
            </w:r>
            <w:r w:rsidRPr="00B30CA2">
              <w:rPr>
                <w:rFonts w:ascii="Arial"/>
                <w:spacing w:val="-18"/>
                <w:sz w:val="18"/>
                <w:lang w:val="en-GB"/>
              </w:rPr>
              <w:t xml:space="preserve"> </w:t>
            </w:r>
            <w:r w:rsidRPr="00B30CA2">
              <w:rPr>
                <w:rFonts w:ascii="Arial"/>
                <w:sz w:val="18"/>
                <w:lang w:val="en-GB"/>
              </w:rPr>
              <w:t>trials</w:t>
            </w:r>
            <w:r w:rsidRPr="00B30CA2">
              <w:rPr>
                <w:rFonts w:ascii="Arial"/>
                <w:spacing w:val="-18"/>
                <w:sz w:val="18"/>
                <w:lang w:val="en-GB"/>
              </w:rPr>
              <w:t xml:space="preserve"> </w:t>
            </w:r>
            <w:r w:rsidRPr="00B30CA2">
              <w:rPr>
                <w:rFonts w:ascii="Arial"/>
                <w:sz w:val="18"/>
                <w:lang w:val="en-GB"/>
              </w:rPr>
              <w:t>or</w:t>
            </w:r>
            <w:r w:rsidRPr="00B30CA2">
              <w:rPr>
                <w:rFonts w:ascii="Arial"/>
                <w:spacing w:val="-18"/>
                <w:sz w:val="18"/>
                <w:lang w:val="en-GB"/>
              </w:rPr>
              <w:t xml:space="preserve"> </w:t>
            </w:r>
            <w:r w:rsidRPr="00B30CA2">
              <w:rPr>
                <w:rFonts w:ascii="Arial"/>
                <w:sz w:val="18"/>
                <w:lang w:val="en-GB"/>
              </w:rPr>
              <w:t>medical</w:t>
            </w:r>
            <w:r w:rsidRPr="00B30CA2">
              <w:rPr>
                <w:rFonts w:ascii="Arial"/>
                <w:spacing w:val="-18"/>
                <w:sz w:val="18"/>
                <w:lang w:val="en-GB"/>
              </w:rPr>
              <w:t xml:space="preserve"> </w:t>
            </w:r>
            <w:r w:rsidRPr="00B30CA2">
              <w:rPr>
                <w:rFonts w:ascii="Arial"/>
                <w:sz w:val="18"/>
                <w:lang w:val="en-GB"/>
              </w:rPr>
              <w:t>devices?</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040870" w:rsidRDefault="00D361F7" w:rsidP="005A079D">
            <w:pPr>
              <w:pStyle w:val="TableParagraph"/>
              <w:spacing w:before="120" w:line="220"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extent cx="140030" cy="140017"/>
                  <wp:effectExtent l="0" t="0" r="0" b="0"/>
                  <wp:docPr id="1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png"/>
                          <pic:cNvPicPr/>
                        </pic:nvPicPr>
                        <pic:blipFill>
                          <a:blip r:embed="rId25" cstate="print"/>
                          <a:stretch>
                            <a:fillRect/>
                          </a:stretch>
                        </pic:blipFill>
                        <pic:spPr>
                          <a:xfrm>
                            <a:off x="0" y="0"/>
                            <a:ext cx="140030" cy="140017"/>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del w:id="187" w:author="Tom Robinson" w:date="2016-10-10T10:05: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3C4B37">
        <w:trPr>
          <w:trHeight w:hRule="exact" w:val="567"/>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6529D5" w:rsidP="00E03488">
            <w:pPr>
              <w:pStyle w:val="TableParagraph"/>
              <w:spacing w:before="120"/>
              <w:ind w:left="75"/>
              <w:rPr>
                <w:rFonts w:ascii="Arial"/>
                <w:sz w:val="18"/>
                <w:lang w:val="en-GB"/>
              </w:rPr>
            </w:pPr>
            <w:r>
              <w:rPr>
                <w:rFonts w:ascii="Arial"/>
                <w:sz w:val="18"/>
                <w:lang w:val="en-GB"/>
              </w:rPr>
              <w:t>1</w:t>
            </w:r>
            <w:r w:rsidR="00E03488">
              <w:rPr>
                <w:rFonts w:ascii="Arial"/>
                <w:sz w:val="18"/>
                <w:lang w:val="en-GB"/>
              </w:rPr>
              <w:t>5</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5A079D">
            <w:pPr>
              <w:pStyle w:val="TableParagraph"/>
              <w:spacing w:before="120"/>
              <w:ind w:left="142"/>
              <w:rPr>
                <w:rFonts w:ascii="Arial" w:eastAsia="Arial" w:hAnsi="Arial" w:cs="Arial"/>
                <w:sz w:val="18"/>
                <w:szCs w:val="18"/>
                <w:lang w:val="en-GB"/>
              </w:rPr>
            </w:pPr>
            <w:r w:rsidRPr="00B14B69">
              <w:rPr>
                <w:rFonts w:ascii="Arial" w:hAnsi="Arial"/>
                <w:sz w:val="18"/>
                <w:lang w:val="en-GB"/>
              </w:rPr>
              <w:t xml:space="preserve">Involve the </w:t>
            </w:r>
            <w:r>
              <w:rPr>
                <w:rFonts w:ascii="Arial" w:hAnsi="Arial"/>
                <w:sz w:val="18"/>
                <w:lang w:val="en-GB"/>
              </w:rPr>
              <w:t>a</w:t>
            </w:r>
            <w:r w:rsidRPr="00B14B69">
              <w:rPr>
                <w:rFonts w:ascii="Arial" w:hAnsi="Arial"/>
                <w:sz w:val="18"/>
                <w:lang w:val="en-GB"/>
              </w:rPr>
              <w:t>dministration of drugs, placebos or other substances (e.g. food, vitamins) to</w:t>
            </w:r>
            <w:r>
              <w:rPr>
                <w:rFonts w:ascii="Arial" w:hAnsi="Arial"/>
                <w:sz w:val="18"/>
                <w:lang w:val="en-GB"/>
              </w:rPr>
              <w:t xml:space="preserve"> </w:t>
            </w:r>
            <w:r w:rsidRPr="00B14B69">
              <w:rPr>
                <w:rFonts w:ascii="Arial" w:hAnsi="Arial"/>
                <w:sz w:val="18"/>
                <w:lang w:val="en-GB"/>
              </w:rPr>
              <w:t>humans?</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B30CA2" w:rsidRDefault="00D361F7" w:rsidP="005A079D">
            <w:pPr>
              <w:pStyle w:val="TableParagraph"/>
              <w:spacing w:before="120" w:line="221"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extent cx="140887" cy="140874"/>
                  <wp:effectExtent l="0" t="0" r="0" b="0"/>
                  <wp:docPr id="1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pic:cNvPicPr/>
                        </pic:nvPicPr>
                        <pic:blipFill>
                          <a:blip r:embed="rId24"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del w:id="188" w:author="Tom Robinson" w:date="2016-10-10T10:05: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3C4B37">
        <w:trPr>
          <w:trHeight w:hRule="exact" w:val="671"/>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6529D5" w:rsidP="00E03488">
            <w:pPr>
              <w:pStyle w:val="TableParagraph"/>
              <w:spacing w:before="120"/>
              <w:ind w:left="75"/>
              <w:rPr>
                <w:rFonts w:ascii="Arial"/>
                <w:sz w:val="18"/>
                <w:lang w:val="en-GB"/>
              </w:rPr>
            </w:pPr>
            <w:r>
              <w:rPr>
                <w:rFonts w:ascii="Arial"/>
                <w:sz w:val="18"/>
                <w:lang w:val="en-GB"/>
              </w:rPr>
              <w:t>1</w:t>
            </w:r>
            <w:r w:rsidR="00E03488">
              <w:rPr>
                <w:rFonts w:ascii="Arial"/>
                <w:sz w:val="18"/>
                <w:lang w:val="en-GB"/>
              </w:rPr>
              <w:t>6</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5A079D">
            <w:pPr>
              <w:pStyle w:val="TableParagraph"/>
              <w:spacing w:before="120"/>
              <w:ind w:left="142"/>
              <w:rPr>
                <w:rFonts w:ascii="Arial" w:eastAsia="Arial" w:hAnsi="Arial" w:cs="Arial"/>
                <w:sz w:val="18"/>
                <w:szCs w:val="18"/>
                <w:lang w:val="en-GB"/>
              </w:rPr>
            </w:pPr>
            <w:r w:rsidRPr="00B30CA2">
              <w:rPr>
                <w:rFonts w:ascii="Arial"/>
                <w:sz w:val="18"/>
                <w:lang w:val="en-GB"/>
              </w:rPr>
              <w:t>Cause</w:t>
            </w:r>
            <w:r w:rsidRPr="00B30CA2">
              <w:rPr>
                <w:rFonts w:ascii="Arial"/>
                <w:spacing w:val="-17"/>
                <w:sz w:val="18"/>
                <w:lang w:val="en-GB"/>
              </w:rPr>
              <w:t xml:space="preserve"> </w:t>
            </w:r>
            <w:r w:rsidRPr="00B30CA2">
              <w:rPr>
                <w:rFonts w:ascii="Arial"/>
                <w:sz w:val="18"/>
                <w:lang w:val="en-GB"/>
              </w:rPr>
              <w:t>(or</w:t>
            </w:r>
            <w:r w:rsidRPr="00B30CA2">
              <w:rPr>
                <w:rFonts w:ascii="Arial"/>
                <w:spacing w:val="-17"/>
                <w:sz w:val="18"/>
                <w:lang w:val="en-GB"/>
              </w:rPr>
              <w:t xml:space="preserve"> </w:t>
            </w:r>
            <w:r w:rsidRPr="00B30CA2">
              <w:rPr>
                <w:rFonts w:ascii="Arial"/>
                <w:sz w:val="18"/>
                <w:lang w:val="en-GB"/>
              </w:rPr>
              <w:t>have</w:t>
            </w:r>
            <w:r w:rsidRPr="00B30CA2">
              <w:rPr>
                <w:rFonts w:ascii="Arial"/>
                <w:spacing w:val="-17"/>
                <w:sz w:val="18"/>
                <w:lang w:val="en-GB"/>
              </w:rPr>
              <w:t xml:space="preserve"> </w:t>
            </w:r>
            <w:r w:rsidRPr="00B30CA2">
              <w:rPr>
                <w:rFonts w:ascii="Arial"/>
                <w:sz w:val="18"/>
                <w:lang w:val="en-GB"/>
              </w:rPr>
              <w:t>the</w:t>
            </w:r>
            <w:r w:rsidRPr="00B30CA2">
              <w:rPr>
                <w:rFonts w:ascii="Arial"/>
                <w:spacing w:val="-17"/>
                <w:sz w:val="18"/>
                <w:lang w:val="en-GB"/>
              </w:rPr>
              <w:t xml:space="preserve"> </w:t>
            </w:r>
            <w:r w:rsidRPr="00B30CA2">
              <w:rPr>
                <w:rFonts w:ascii="Arial"/>
                <w:sz w:val="18"/>
                <w:lang w:val="en-GB"/>
              </w:rPr>
              <w:t>potential</w:t>
            </w:r>
            <w:r w:rsidRPr="00B30CA2">
              <w:rPr>
                <w:rFonts w:ascii="Arial"/>
                <w:spacing w:val="-17"/>
                <w:sz w:val="18"/>
                <w:lang w:val="en-GB"/>
              </w:rPr>
              <w:t xml:space="preserve"> </w:t>
            </w:r>
            <w:r w:rsidRPr="00B30CA2">
              <w:rPr>
                <w:rFonts w:ascii="Arial"/>
                <w:sz w:val="18"/>
                <w:lang w:val="en-GB"/>
              </w:rPr>
              <w:t>to</w:t>
            </w:r>
            <w:r w:rsidRPr="00B30CA2">
              <w:rPr>
                <w:rFonts w:ascii="Arial"/>
                <w:spacing w:val="-17"/>
                <w:sz w:val="18"/>
                <w:lang w:val="en-GB"/>
              </w:rPr>
              <w:t xml:space="preserve"> </w:t>
            </w:r>
            <w:r w:rsidRPr="00B30CA2">
              <w:rPr>
                <w:rFonts w:ascii="Arial"/>
                <w:sz w:val="18"/>
                <w:lang w:val="en-GB"/>
              </w:rPr>
              <w:t>cause)</w:t>
            </w:r>
            <w:r w:rsidRPr="00B30CA2">
              <w:rPr>
                <w:rFonts w:ascii="Arial"/>
                <w:spacing w:val="-17"/>
                <w:sz w:val="18"/>
                <w:lang w:val="en-GB"/>
              </w:rPr>
              <w:t xml:space="preserve"> </w:t>
            </w:r>
            <w:r w:rsidRPr="00B30CA2">
              <w:rPr>
                <w:rFonts w:ascii="Arial"/>
                <w:sz w:val="18"/>
                <w:lang w:val="en-GB"/>
              </w:rPr>
              <w:t>pain,</w:t>
            </w:r>
            <w:r w:rsidRPr="00B30CA2">
              <w:rPr>
                <w:rFonts w:ascii="Arial"/>
                <w:spacing w:val="-17"/>
                <w:sz w:val="18"/>
                <w:lang w:val="en-GB"/>
              </w:rPr>
              <w:t xml:space="preserve"> </w:t>
            </w:r>
            <w:r w:rsidRPr="00B30CA2">
              <w:rPr>
                <w:rFonts w:ascii="Arial"/>
                <w:sz w:val="18"/>
                <w:lang w:val="en-GB"/>
              </w:rPr>
              <w:t>physical</w:t>
            </w:r>
            <w:r w:rsidRPr="00B30CA2">
              <w:rPr>
                <w:rFonts w:ascii="Arial"/>
                <w:spacing w:val="-17"/>
                <w:sz w:val="18"/>
                <w:lang w:val="en-GB"/>
              </w:rPr>
              <w:t xml:space="preserve"> </w:t>
            </w:r>
            <w:r w:rsidRPr="00B30CA2">
              <w:rPr>
                <w:rFonts w:ascii="Arial"/>
                <w:sz w:val="18"/>
                <w:lang w:val="en-GB"/>
              </w:rPr>
              <w:t>or</w:t>
            </w:r>
            <w:r w:rsidRPr="00B30CA2">
              <w:rPr>
                <w:rFonts w:ascii="Arial"/>
                <w:spacing w:val="-17"/>
                <w:sz w:val="18"/>
                <w:lang w:val="en-GB"/>
              </w:rPr>
              <w:t xml:space="preserve"> </w:t>
            </w:r>
            <w:r w:rsidRPr="00B30CA2">
              <w:rPr>
                <w:rFonts w:ascii="Arial"/>
                <w:sz w:val="18"/>
                <w:lang w:val="en-GB"/>
              </w:rPr>
              <w:t>psychological</w:t>
            </w:r>
            <w:r w:rsidRPr="00B30CA2">
              <w:rPr>
                <w:rFonts w:ascii="Arial"/>
                <w:spacing w:val="-17"/>
                <w:sz w:val="18"/>
                <w:lang w:val="en-GB"/>
              </w:rPr>
              <w:t xml:space="preserve"> </w:t>
            </w:r>
            <w:r w:rsidRPr="00B30CA2">
              <w:rPr>
                <w:rFonts w:ascii="Arial"/>
                <w:sz w:val="18"/>
                <w:lang w:val="en-GB"/>
              </w:rPr>
              <w:t>harm</w:t>
            </w:r>
            <w:r w:rsidRPr="00B30CA2">
              <w:rPr>
                <w:rFonts w:ascii="Arial"/>
                <w:spacing w:val="-17"/>
                <w:sz w:val="18"/>
                <w:lang w:val="en-GB"/>
              </w:rPr>
              <w:t xml:space="preserve"> </w:t>
            </w:r>
            <w:r w:rsidRPr="00B30CA2">
              <w:rPr>
                <w:rFonts w:ascii="Arial"/>
                <w:sz w:val="18"/>
                <w:lang w:val="en-GB"/>
              </w:rPr>
              <w:t>or</w:t>
            </w:r>
            <w:r w:rsidRPr="00B30CA2">
              <w:rPr>
                <w:rFonts w:ascii="Arial"/>
                <w:spacing w:val="-17"/>
                <w:sz w:val="18"/>
                <w:lang w:val="en-GB"/>
              </w:rPr>
              <w:t xml:space="preserve"> </w:t>
            </w:r>
            <w:r w:rsidRPr="00B30CA2">
              <w:rPr>
                <w:rFonts w:ascii="Arial"/>
                <w:sz w:val="18"/>
                <w:lang w:val="en-GB"/>
              </w:rPr>
              <w:t>negative consequences</w:t>
            </w:r>
            <w:r w:rsidRPr="00B30CA2">
              <w:rPr>
                <w:rFonts w:ascii="Arial"/>
                <w:spacing w:val="-21"/>
                <w:sz w:val="18"/>
                <w:lang w:val="en-GB"/>
              </w:rPr>
              <w:t xml:space="preserve"> </w:t>
            </w:r>
            <w:r w:rsidRPr="00B30CA2">
              <w:rPr>
                <w:rFonts w:ascii="Arial"/>
                <w:sz w:val="18"/>
                <w:lang w:val="en-GB"/>
              </w:rPr>
              <w:t>to</w:t>
            </w:r>
            <w:r w:rsidRPr="00B30CA2">
              <w:rPr>
                <w:rFonts w:ascii="Arial"/>
                <w:spacing w:val="-21"/>
                <w:sz w:val="18"/>
                <w:lang w:val="en-GB"/>
              </w:rPr>
              <w:t xml:space="preserve"> </w:t>
            </w:r>
            <w:r w:rsidRPr="00B30CA2">
              <w:rPr>
                <w:rFonts w:ascii="Arial"/>
                <w:sz w:val="18"/>
                <w:lang w:val="en-GB"/>
              </w:rPr>
              <w:t>humans?</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B30CA2" w:rsidRDefault="00D361F7" w:rsidP="005A079D">
            <w:pPr>
              <w:pStyle w:val="TableParagraph"/>
              <w:spacing w:before="120" w:line="220"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extent cx="140030" cy="140017"/>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png"/>
                          <pic:cNvPicPr/>
                        </pic:nvPicPr>
                        <pic:blipFill>
                          <a:blip r:embed="rId25" cstate="print"/>
                          <a:stretch>
                            <a:fillRect/>
                          </a:stretch>
                        </pic:blipFill>
                        <pic:spPr>
                          <a:xfrm>
                            <a:off x="0" y="0"/>
                            <a:ext cx="140030" cy="140017"/>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del w:id="189" w:author="Tom Robinson" w:date="2016-10-10T10:05: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834643">
        <w:trPr>
          <w:trHeight w:hRule="exact" w:val="597"/>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Default="006529D5" w:rsidP="00E03488">
            <w:pPr>
              <w:pStyle w:val="TableParagraph"/>
              <w:spacing w:before="120"/>
              <w:ind w:left="75"/>
              <w:rPr>
                <w:rFonts w:ascii="Arial"/>
                <w:sz w:val="18"/>
                <w:lang w:val="en-GB"/>
              </w:rPr>
            </w:pPr>
            <w:r>
              <w:rPr>
                <w:rFonts w:ascii="Arial"/>
                <w:sz w:val="18"/>
                <w:lang w:val="en-GB"/>
              </w:rPr>
              <w:t>1</w:t>
            </w:r>
            <w:r w:rsidR="00E03488">
              <w:rPr>
                <w:rFonts w:ascii="Arial"/>
                <w:sz w:val="18"/>
                <w:lang w:val="en-GB"/>
              </w:rPr>
              <w:t>7</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3C4B37">
            <w:pPr>
              <w:pStyle w:val="TableParagraph"/>
              <w:spacing w:before="120"/>
              <w:ind w:left="142"/>
              <w:rPr>
                <w:rFonts w:ascii="Arial"/>
                <w:sz w:val="18"/>
                <w:lang w:val="en-GB"/>
              </w:rPr>
            </w:pPr>
            <w:r w:rsidRPr="00B30CA2">
              <w:rPr>
                <w:rFonts w:ascii="Arial"/>
                <w:sz w:val="18"/>
                <w:lang w:val="en-GB"/>
              </w:rPr>
              <w:t>Involve</w:t>
            </w:r>
            <w:r w:rsidRPr="00B30CA2">
              <w:rPr>
                <w:rFonts w:ascii="Arial"/>
                <w:spacing w:val="-12"/>
                <w:sz w:val="18"/>
                <w:lang w:val="en-GB"/>
              </w:rPr>
              <w:t xml:space="preserve"> </w:t>
            </w:r>
            <w:r w:rsidRPr="00B30CA2">
              <w:rPr>
                <w:rFonts w:ascii="Arial"/>
                <w:sz w:val="18"/>
                <w:lang w:val="en-GB"/>
              </w:rPr>
              <w:t>the</w:t>
            </w:r>
            <w:r w:rsidRPr="00B30CA2">
              <w:rPr>
                <w:rFonts w:ascii="Arial"/>
                <w:spacing w:val="-12"/>
                <w:sz w:val="18"/>
                <w:lang w:val="en-GB"/>
              </w:rPr>
              <w:t xml:space="preserve"> </w:t>
            </w:r>
            <w:r w:rsidRPr="00B30CA2">
              <w:rPr>
                <w:rFonts w:ascii="Arial"/>
                <w:sz w:val="18"/>
                <w:lang w:val="en-GB"/>
              </w:rPr>
              <w:t>collection</w:t>
            </w:r>
            <w:r w:rsidRPr="00B30CA2">
              <w:rPr>
                <w:rFonts w:ascii="Arial"/>
                <w:spacing w:val="-12"/>
                <w:sz w:val="18"/>
                <w:lang w:val="en-GB"/>
              </w:rPr>
              <w:t xml:space="preserve"> </w:t>
            </w:r>
            <w:r w:rsidRPr="00B30CA2">
              <w:rPr>
                <w:rFonts w:ascii="Arial"/>
                <w:sz w:val="18"/>
                <w:lang w:val="en-GB"/>
              </w:rPr>
              <w:t>of</w:t>
            </w:r>
            <w:r w:rsidRPr="00B30CA2">
              <w:rPr>
                <w:rFonts w:ascii="Arial"/>
                <w:spacing w:val="-12"/>
                <w:sz w:val="18"/>
                <w:lang w:val="en-GB"/>
              </w:rPr>
              <w:t xml:space="preserve"> </w:t>
            </w:r>
            <w:r w:rsidRPr="00B30CA2">
              <w:rPr>
                <w:rFonts w:ascii="Arial"/>
                <w:sz w:val="18"/>
                <w:lang w:val="en-GB"/>
              </w:rPr>
              <w:t>data</w:t>
            </w:r>
            <w:r w:rsidRPr="00B30CA2">
              <w:rPr>
                <w:rFonts w:ascii="Arial"/>
                <w:spacing w:val="-12"/>
                <w:sz w:val="18"/>
                <w:lang w:val="en-GB"/>
              </w:rPr>
              <w:t xml:space="preserve"> </w:t>
            </w:r>
            <w:r w:rsidRPr="00B30CA2">
              <w:rPr>
                <w:rFonts w:ascii="Arial"/>
                <w:sz w:val="18"/>
                <w:lang w:val="en-GB"/>
              </w:rPr>
              <w:t>without</w:t>
            </w:r>
            <w:r w:rsidRPr="00B30CA2">
              <w:rPr>
                <w:rFonts w:ascii="Arial"/>
                <w:spacing w:val="-12"/>
                <w:sz w:val="18"/>
                <w:lang w:val="en-GB"/>
              </w:rPr>
              <w:t xml:space="preserve"> </w:t>
            </w:r>
            <w:r w:rsidRPr="00B30CA2">
              <w:rPr>
                <w:rFonts w:ascii="Arial"/>
                <w:sz w:val="18"/>
                <w:lang w:val="en-GB"/>
              </w:rPr>
              <w:t>the</w:t>
            </w:r>
            <w:r w:rsidRPr="00B30CA2">
              <w:rPr>
                <w:rFonts w:ascii="Arial"/>
                <w:spacing w:val="-12"/>
                <w:sz w:val="18"/>
                <w:lang w:val="en-GB"/>
              </w:rPr>
              <w:t xml:space="preserve"> </w:t>
            </w:r>
            <w:r w:rsidRPr="00B30CA2">
              <w:rPr>
                <w:rFonts w:ascii="Arial"/>
                <w:sz w:val="18"/>
                <w:lang w:val="en-GB"/>
              </w:rPr>
              <w:t>consent</w:t>
            </w:r>
            <w:r w:rsidRPr="00B30CA2">
              <w:rPr>
                <w:rFonts w:ascii="Arial"/>
                <w:spacing w:val="-12"/>
                <w:sz w:val="18"/>
                <w:lang w:val="en-GB"/>
              </w:rPr>
              <w:t xml:space="preserve"> </w:t>
            </w:r>
            <w:r w:rsidRPr="00B30CA2">
              <w:rPr>
                <w:rFonts w:ascii="Arial"/>
                <w:sz w:val="18"/>
                <w:lang w:val="en-GB"/>
              </w:rPr>
              <w:t>of</w:t>
            </w:r>
            <w:r w:rsidRPr="00B30CA2">
              <w:rPr>
                <w:rFonts w:ascii="Arial"/>
                <w:spacing w:val="-12"/>
                <w:sz w:val="18"/>
                <w:lang w:val="en-GB"/>
              </w:rPr>
              <w:t xml:space="preserve"> </w:t>
            </w:r>
            <w:r w:rsidRPr="00B30CA2">
              <w:rPr>
                <w:rFonts w:ascii="Arial"/>
                <w:sz w:val="18"/>
                <w:lang w:val="en-GB"/>
              </w:rPr>
              <w:t>participants,</w:t>
            </w:r>
            <w:r w:rsidRPr="00B30CA2">
              <w:rPr>
                <w:rFonts w:ascii="Arial"/>
                <w:spacing w:val="-12"/>
                <w:sz w:val="18"/>
                <w:lang w:val="en-GB"/>
              </w:rPr>
              <w:t xml:space="preserve"> </w:t>
            </w:r>
            <w:r w:rsidRPr="00B30CA2">
              <w:rPr>
                <w:rFonts w:ascii="Arial"/>
                <w:sz w:val="18"/>
                <w:lang w:val="en-GB"/>
              </w:rPr>
              <w:t>or</w:t>
            </w:r>
            <w:r w:rsidRPr="00B30CA2">
              <w:rPr>
                <w:rFonts w:ascii="Arial"/>
                <w:spacing w:val="-12"/>
                <w:sz w:val="18"/>
                <w:lang w:val="en-GB"/>
              </w:rPr>
              <w:t xml:space="preserve"> </w:t>
            </w:r>
            <w:r w:rsidRPr="00834643">
              <w:rPr>
                <w:rFonts w:ascii="Arial" w:hAnsi="Arial"/>
                <w:sz w:val="18"/>
                <w:lang w:val="en-GB"/>
              </w:rPr>
              <w:t>other forms</w:t>
            </w:r>
            <w:r>
              <w:rPr>
                <w:rFonts w:ascii="Arial"/>
                <w:spacing w:val="-12"/>
                <w:sz w:val="18"/>
                <w:lang w:val="en-GB"/>
              </w:rPr>
              <w:t xml:space="preserve"> </w:t>
            </w:r>
            <w:r w:rsidRPr="00B30CA2">
              <w:rPr>
                <w:rFonts w:ascii="Arial"/>
                <w:sz w:val="18"/>
                <w:lang w:val="en-GB"/>
              </w:rPr>
              <w:t>of</w:t>
            </w:r>
            <w:r w:rsidRPr="00B30CA2">
              <w:rPr>
                <w:rFonts w:ascii="Arial"/>
                <w:spacing w:val="-12"/>
                <w:sz w:val="18"/>
                <w:lang w:val="en-GB"/>
              </w:rPr>
              <w:t xml:space="preserve"> </w:t>
            </w:r>
            <w:r w:rsidRPr="00B30CA2">
              <w:rPr>
                <w:rFonts w:ascii="Arial"/>
                <w:sz w:val="18"/>
                <w:lang w:val="en-GB"/>
              </w:rPr>
              <w:t>deception?</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B30CA2" w:rsidRDefault="00D361F7" w:rsidP="003C4B37">
            <w:pPr>
              <w:pStyle w:val="TableParagraph"/>
              <w:spacing w:before="120" w:line="220" w:lineRule="exact"/>
              <w:ind w:left="95"/>
              <w:rPr>
                <w:rFonts w:ascii="Trebuchet MS" w:eastAsia="Trebuchet MS" w:hAnsi="Trebuchet MS" w:cs="Trebuchet MS"/>
                <w:noProof/>
                <w:position w:val="-3"/>
                <w:sz w:val="20"/>
                <w:szCs w:val="20"/>
                <w:lang w:val="en-GB" w:eastAsia="en-GB"/>
              </w:rPr>
            </w:pPr>
            <w:r w:rsidRPr="00B30CA2">
              <w:rPr>
                <w:rFonts w:ascii="Trebuchet MS" w:eastAsia="Trebuchet MS" w:hAnsi="Trebuchet MS" w:cs="Trebuchet MS"/>
                <w:noProof/>
                <w:position w:val="-3"/>
                <w:sz w:val="20"/>
                <w:szCs w:val="20"/>
                <w:lang w:val="en-GB" w:eastAsia="en-GB"/>
              </w:rPr>
              <w:drawing>
                <wp:inline distT="0" distB="0" distL="0" distR="0">
                  <wp:extent cx="140887" cy="140874"/>
                  <wp:effectExtent l="0" t="0" r="0" b="0"/>
                  <wp:docPr id="1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png"/>
                          <pic:cNvPicPr/>
                        </pic:nvPicPr>
                        <pic:blipFill>
                          <a:blip r:embed="rId24"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D361F7" w:rsidRDefault="00D361F7" w:rsidP="003C4B37">
            <w:pPr>
              <w:pStyle w:val="TableParagraph"/>
              <w:spacing w:before="120"/>
              <w:jc w:val="center"/>
              <w:rPr>
                <w:rFonts w:ascii="Arial" w:eastAsia="Arial" w:hAnsi="Arial" w:cs="Arial"/>
                <w:sz w:val="18"/>
                <w:szCs w:val="18"/>
                <w:lang w:val="en-GB"/>
              </w:rPr>
            </w:pPr>
            <w:del w:id="190" w:author="Tom Robinson" w:date="2016-10-10T10:05: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Default="00D361F7" w:rsidP="003C4B37">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611034">
        <w:trPr>
          <w:trHeight w:hRule="exact" w:val="558"/>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6529D5" w:rsidP="00E03488">
            <w:pPr>
              <w:pStyle w:val="TableParagraph"/>
              <w:spacing w:before="120"/>
              <w:ind w:left="75"/>
              <w:rPr>
                <w:rFonts w:ascii="Arial"/>
                <w:spacing w:val="-7"/>
                <w:sz w:val="18"/>
                <w:lang w:val="en-GB"/>
              </w:rPr>
            </w:pPr>
            <w:r>
              <w:rPr>
                <w:rFonts w:ascii="Arial"/>
                <w:spacing w:val="-7"/>
                <w:sz w:val="18"/>
                <w:lang w:val="en-GB"/>
              </w:rPr>
              <w:t>1</w:t>
            </w:r>
            <w:r w:rsidR="00E03488">
              <w:rPr>
                <w:rFonts w:ascii="Arial"/>
                <w:spacing w:val="-7"/>
                <w:sz w:val="18"/>
                <w:lang w:val="en-GB"/>
              </w:rPr>
              <w:t>8</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1305B6">
            <w:pPr>
              <w:pStyle w:val="TableParagraph"/>
              <w:spacing w:before="120"/>
              <w:ind w:left="142"/>
              <w:rPr>
                <w:rFonts w:ascii="Arial" w:eastAsia="Arial" w:hAnsi="Arial" w:cs="Arial"/>
                <w:sz w:val="18"/>
                <w:szCs w:val="18"/>
                <w:lang w:val="en-GB"/>
              </w:rPr>
            </w:pPr>
            <w:r w:rsidRPr="00F80CD8">
              <w:rPr>
                <w:rFonts w:ascii="Arial" w:hAnsi="Arial"/>
                <w:sz w:val="18"/>
                <w:lang w:val="en-GB"/>
              </w:rPr>
              <w:t>Involve</w:t>
            </w:r>
            <w:r>
              <w:rPr>
                <w:rFonts w:ascii="Arial" w:hAnsi="Arial"/>
                <w:sz w:val="18"/>
                <w:lang w:val="en-GB"/>
              </w:rPr>
              <w:t xml:space="preserve"> </w:t>
            </w:r>
            <w:r w:rsidR="00E94CD3">
              <w:rPr>
                <w:rFonts w:ascii="Arial" w:hAnsi="Arial"/>
                <w:sz w:val="18"/>
                <w:lang w:val="en-GB"/>
              </w:rPr>
              <w:t>i</w:t>
            </w:r>
            <w:r>
              <w:rPr>
                <w:rFonts w:ascii="Arial" w:hAnsi="Arial"/>
                <w:sz w:val="18"/>
                <w:lang w:val="en-GB"/>
              </w:rPr>
              <w:t xml:space="preserve">nterventions with people aged 16 </w:t>
            </w:r>
            <w:r w:rsidR="001A159B">
              <w:rPr>
                <w:rFonts w:ascii="Arial" w:hAnsi="Arial"/>
                <w:sz w:val="18"/>
                <w:lang w:val="en-GB"/>
              </w:rPr>
              <w:t xml:space="preserve">years of age </w:t>
            </w:r>
            <w:r>
              <w:rPr>
                <w:rFonts w:ascii="Arial" w:hAnsi="Arial"/>
                <w:sz w:val="18"/>
                <w:lang w:val="en-GB"/>
              </w:rPr>
              <w:t>and under?</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B30CA2" w:rsidRDefault="00D361F7" w:rsidP="005A079D">
            <w:pPr>
              <w:pStyle w:val="TableParagraph"/>
              <w:spacing w:before="120" w:line="221"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extent cx="140887" cy="140874"/>
                  <wp:effectExtent l="0" t="0" r="0" b="0"/>
                  <wp:docPr id="18"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24"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del w:id="191" w:author="Tom Robinson" w:date="2016-10-20T10:09:00Z">
              <w:r w:rsidDel="00183C86">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3C4B37">
        <w:trPr>
          <w:trHeight w:hRule="exact" w:val="439"/>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E03488" w:rsidP="00E03488">
            <w:pPr>
              <w:pStyle w:val="TableParagraph"/>
              <w:spacing w:before="120"/>
              <w:ind w:left="75"/>
              <w:rPr>
                <w:rFonts w:ascii="Arial"/>
                <w:sz w:val="18"/>
                <w:lang w:val="en-GB"/>
              </w:rPr>
            </w:pPr>
            <w:r>
              <w:rPr>
                <w:rFonts w:ascii="Arial"/>
                <w:sz w:val="18"/>
                <w:lang w:val="en-GB"/>
              </w:rPr>
              <w:t>19</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5A079D">
            <w:pPr>
              <w:pStyle w:val="TableParagraph"/>
              <w:spacing w:before="120"/>
              <w:ind w:left="142"/>
              <w:rPr>
                <w:rFonts w:ascii="Arial" w:eastAsia="Arial" w:hAnsi="Arial" w:cs="Arial"/>
                <w:sz w:val="18"/>
                <w:szCs w:val="18"/>
                <w:lang w:val="en-GB"/>
              </w:rPr>
            </w:pPr>
            <w:r w:rsidRPr="00B30CA2">
              <w:rPr>
                <w:rFonts w:ascii="Arial"/>
                <w:sz w:val="18"/>
                <w:lang w:val="en-GB"/>
              </w:rPr>
              <w:t>Relate</w:t>
            </w:r>
            <w:r w:rsidRPr="00B30CA2">
              <w:rPr>
                <w:rFonts w:ascii="Arial"/>
                <w:spacing w:val="-17"/>
                <w:sz w:val="18"/>
                <w:lang w:val="en-GB"/>
              </w:rPr>
              <w:t xml:space="preserve"> </w:t>
            </w:r>
            <w:r w:rsidRPr="00B30CA2">
              <w:rPr>
                <w:rFonts w:ascii="Arial"/>
                <w:sz w:val="18"/>
                <w:lang w:val="en-GB"/>
              </w:rPr>
              <w:t>to</w:t>
            </w:r>
            <w:r w:rsidRPr="00B30CA2">
              <w:rPr>
                <w:rFonts w:ascii="Arial"/>
                <w:spacing w:val="-17"/>
                <w:sz w:val="18"/>
                <w:lang w:val="en-GB"/>
              </w:rPr>
              <w:t xml:space="preserve"> </w:t>
            </w:r>
            <w:r w:rsidRPr="00B30CA2">
              <w:rPr>
                <w:rFonts w:ascii="Arial"/>
                <w:sz w:val="18"/>
                <w:lang w:val="en-GB"/>
              </w:rPr>
              <w:t>military</w:t>
            </w:r>
            <w:r w:rsidRPr="00B30CA2">
              <w:rPr>
                <w:rFonts w:ascii="Arial"/>
                <w:spacing w:val="-17"/>
                <w:sz w:val="18"/>
                <w:lang w:val="en-GB"/>
              </w:rPr>
              <w:t xml:space="preserve"> </w:t>
            </w:r>
            <w:r w:rsidRPr="00B30CA2">
              <w:rPr>
                <w:rFonts w:ascii="Arial"/>
                <w:sz w:val="18"/>
                <w:lang w:val="en-GB"/>
              </w:rPr>
              <w:t>sites,</w:t>
            </w:r>
            <w:r w:rsidRPr="00B30CA2">
              <w:rPr>
                <w:rFonts w:ascii="Arial"/>
                <w:spacing w:val="-17"/>
                <w:sz w:val="18"/>
                <w:lang w:val="en-GB"/>
              </w:rPr>
              <w:t xml:space="preserve"> </w:t>
            </w:r>
            <w:r w:rsidRPr="00B30CA2">
              <w:rPr>
                <w:rFonts w:ascii="Arial"/>
                <w:sz w:val="18"/>
                <w:lang w:val="en-GB"/>
              </w:rPr>
              <w:t>personnel,</w:t>
            </w:r>
            <w:r w:rsidRPr="00B30CA2">
              <w:rPr>
                <w:rFonts w:ascii="Arial"/>
                <w:spacing w:val="-17"/>
                <w:sz w:val="18"/>
                <w:lang w:val="en-GB"/>
              </w:rPr>
              <w:t xml:space="preserve"> </w:t>
            </w:r>
            <w:r w:rsidRPr="00B30CA2">
              <w:rPr>
                <w:rFonts w:ascii="Arial"/>
                <w:sz w:val="18"/>
                <w:lang w:val="en-GB"/>
              </w:rPr>
              <w:t>equipment,</w:t>
            </w:r>
            <w:r w:rsidRPr="00B30CA2">
              <w:rPr>
                <w:rFonts w:ascii="Arial"/>
                <w:spacing w:val="-17"/>
                <w:sz w:val="18"/>
                <w:lang w:val="en-GB"/>
              </w:rPr>
              <w:t xml:space="preserve"> </w:t>
            </w:r>
            <w:r w:rsidRPr="00B30CA2">
              <w:rPr>
                <w:rFonts w:ascii="Arial"/>
                <w:sz w:val="18"/>
                <w:lang w:val="en-GB"/>
              </w:rPr>
              <w:t>or</w:t>
            </w:r>
            <w:r w:rsidRPr="00B30CA2">
              <w:rPr>
                <w:rFonts w:ascii="Arial"/>
                <w:spacing w:val="-17"/>
                <w:sz w:val="18"/>
                <w:lang w:val="en-GB"/>
              </w:rPr>
              <w:t xml:space="preserve"> </w:t>
            </w:r>
            <w:r w:rsidRPr="00B30CA2">
              <w:rPr>
                <w:rFonts w:ascii="Arial"/>
                <w:sz w:val="18"/>
                <w:lang w:val="en-GB"/>
              </w:rPr>
              <w:t>the</w:t>
            </w:r>
            <w:r w:rsidRPr="00B30CA2">
              <w:rPr>
                <w:rFonts w:ascii="Arial"/>
                <w:spacing w:val="-17"/>
                <w:sz w:val="18"/>
                <w:lang w:val="en-GB"/>
              </w:rPr>
              <w:t xml:space="preserve"> </w:t>
            </w:r>
            <w:r w:rsidRPr="00B30CA2">
              <w:rPr>
                <w:rFonts w:ascii="Arial"/>
                <w:sz w:val="18"/>
                <w:lang w:val="en-GB"/>
              </w:rPr>
              <w:t>defence</w:t>
            </w:r>
            <w:r w:rsidRPr="00B30CA2">
              <w:rPr>
                <w:rFonts w:ascii="Arial"/>
                <w:spacing w:val="-17"/>
                <w:sz w:val="18"/>
                <w:lang w:val="en-GB"/>
              </w:rPr>
              <w:t xml:space="preserve"> </w:t>
            </w:r>
            <w:r w:rsidRPr="00B30CA2">
              <w:rPr>
                <w:rFonts w:ascii="Arial"/>
                <w:sz w:val="18"/>
                <w:lang w:val="en-GB"/>
              </w:rPr>
              <w:t>industry?</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B30CA2" w:rsidRDefault="00D361F7" w:rsidP="005A079D">
            <w:pPr>
              <w:pStyle w:val="TableParagraph"/>
              <w:spacing w:before="120" w:line="220"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extent cx="140030" cy="140017"/>
                  <wp:effectExtent l="0" t="0" r="0" b="0"/>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png"/>
                          <pic:cNvPicPr/>
                        </pic:nvPicPr>
                        <pic:blipFill>
                          <a:blip r:embed="rId25" cstate="print"/>
                          <a:stretch>
                            <a:fillRect/>
                          </a:stretch>
                        </pic:blipFill>
                        <pic:spPr>
                          <a:xfrm>
                            <a:off x="0" y="0"/>
                            <a:ext cx="140030" cy="140017"/>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del w:id="192" w:author="Tom Robinson" w:date="2016-10-10T10:06: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3C4B37">
        <w:trPr>
          <w:trHeight w:hRule="exact" w:val="650"/>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6529D5" w:rsidP="00E03488">
            <w:pPr>
              <w:pStyle w:val="TableParagraph"/>
              <w:spacing w:before="120"/>
              <w:ind w:left="75"/>
              <w:rPr>
                <w:rFonts w:ascii="Arial"/>
                <w:spacing w:val="-3"/>
                <w:sz w:val="18"/>
                <w:lang w:val="en-GB"/>
              </w:rPr>
            </w:pPr>
            <w:r>
              <w:rPr>
                <w:rFonts w:ascii="Arial"/>
                <w:spacing w:val="-3"/>
                <w:sz w:val="18"/>
                <w:lang w:val="en-GB"/>
              </w:rPr>
              <w:lastRenderedPageBreak/>
              <w:t>2</w:t>
            </w:r>
            <w:r w:rsidR="00E03488">
              <w:rPr>
                <w:rFonts w:ascii="Arial"/>
                <w:spacing w:val="-3"/>
                <w:sz w:val="18"/>
                <w:lang w:val="en-GB"/>
              </w:rPr>
              <w:t>0</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5A079D">
            <w:pPr>
              <w:pStyle w:val="TableParagraph"/>
              <w:spacing w:before="120"/>
              <w:ind w:left="142"/>
              <w:rPr>
                <w:rFonts w:ascii="Arial" w:eastAsia="Arial" w:hAnsi="Arial" w:cs="Arial"/>
                <w:sz w:val="18"/>
                <w:szCs w:val="18"/>
                <w:lang w:val="en-GB"/>
              </w:rPr>
            </w:pPr>
            <w:r w:rsidRPr="00B30CA2">
              <w:rPr>
                <w:rFonts w:ascii="Arial"/>
                <w:sz w:val="18"/>
                <w:lang w:val="en-GB"/>
              </w:rPr>
              <w:t>Risk</w:t>
            </w:r>
            <w:r w:rsidRPr="00B30CA2">
              <w:rPr>
                <w:rFonts w:ascii="Arial"/>
                <w:spacing w:val="-11"/>
                <w:sz w:val="18"/>
                <w:lang w:val="en-GB"/>
              </w:rPr>
              <w:t xml:space="preserve"> </w:t>
            </w:r>
            <w:r w:rsidRPr="00B30CA2">
              <w:rPr>
                <w:rFonts w:ascii="Arial"/>
                <w:sz w:val="18"/>
                <w:lang w:val="en-GB"/>
              </w:rPr>
              <w:t>damage</w:t>
            </w:r>
            <w:r>
              <w:rPr>
                <w:rFonts w:ascii="Arial"/>
                <w:sz w:val="18"/>
                <w:lang w:val="en-GB"/>
              </w:rPr>
              <w:t>/</w:t>
            </w:r>
            <w:r w:rsidRPr="00B30CA2">
              <w:rPr>
                <w:rFonts w:ascii="Arial"/>
                <w:sz w:val="18"/>
                <w:lang w:val="en-GB"/>
              </w:rPr>
              <w:t>disturbance</w:t>
            </w:r>
            <w:r w:rsidRPr="00B30CA2">
              <w:rPr>
                <w:rFonts w:ascii="Arial"/>
                <w:spacing w:val="-11"/>
                <w:sz w:val="18"/>
                <w:lang w:val="en-GB"/>
              </w:rPr>
              <w:t xml:space="preserve"> </w:t>
            </w:r>
            <w:r w:rsidRPr="00B30CA2">
              <w:rPr>
                <w:rFonts w:ascii="Arial"/>
                <w:sz w:val="18"/>
                <w:lang w:val="en-GB"/>
              </w:rPr>
              <w:t>to</w:t>
            </w:r>
            <w:r w:rsidRPr="00B30CA2">
              <w:rPr>
                <w:rFonts w:ascii="Arial"/>
                <w:spacing w:val="-11"/>
                <w:sz w:val="18"/>
                <w:lang w:val="en-GB"/>
              </w:rPr>
              <w:t xml:space="preserve"> </w:t>
            </w:r>
            <w:r w:rsidRPr="00B30CA2">
              <w:rPr>
                <w:rFonts w:ascii="Arial"/>
                <w:sz w:val="18"/>
                <w:lang w:val="en-GB"/>
              </w:rPr>
              <w:t>culturally,</w:t>
            </w:r>
            <w:r w:rsidRPr="00B30CA2">
              <w:rPr>
                <w:rFonts w:ascii="Arial"/>
                <w:spacing w:val="-11"/>
                <w:sz w:val="18"/>
                <w:lang w:val="en-GB"/>
              </w:rPr>
              <w:t xml:space="preserve"> </w:t>
            </w:r>
            <w:r w:rsidRPr="00B30CA2">
              <w:rPr>
                <w:rFonts w:ascii="Arial"/>
                <w:sz w:val="18"/>
                <w:lang w:val="en-GB"/>
              </w:rPr>
              <w:t>spiritually</w:t>
            </w:r>
            <w:r w:rsidRPr="00B30CA2">
              <w:rPr>
                <w:rFonts w:ascii="Arial"/>
                <w:spacing w:val="-11"/>
                <w:sz w:val="18"/>
                <w:lang w:val="en-GB"/>
              </w:rPr>
              <w:t xml:space="preserve"> </w:t>
            </w:r>
            <w:r w:rsidRPr="00B30CA2">
              <w:rPr>
                <w:rFonts w:ascii="Arial"/>
                <w:sz w:val="18"/>
                <w:lang w:val="en-GB"/>
              </w:rPr>
              <w:t>or</w:t>
            </w:r>
            <w:r w:rsidRPr="00B30CA2">
              <w:rPr>
                <w:rFonts w:ascii="Arial"/>
                <w:spacing w:val="-11"/>
                <w:sz w:val="18"/>
                <w:lang w:val="en-GB"/>
              </w:rPr>
              <w:t xml:space="preserve"> </w:t>
            </w:r>
            <w:r w:rsidRPr="00B30CA2">
              <w:rPr>
                <w:rFonts w:ascii="Arial"/>
                <w:sz w:val="18"/>
                <w:lang w:val="en-GB"/>
              </w:rPr>
              <w:t>historically</w:t>
            </w:r>
            <w:r w:rsidRPr="00B30CA2">
              <w:rPr>
                <w:rFonts w:ascii="Arial"/>
                <w:spacing w:val="-11"/>
                <w:sz w:val="18"/>
                <w:lang w:val="en-GB"/>
              </w:rPr>
              <w:t xml:space="preserve"> </w:t>
            </w:r>
            <w:r w:rsidRPr="00B30CA2">
              <w:rPr>
                <w:rFonts w:ascii="Arial"/>
                <w:sz w:val="18"/>
                <w:lang w:val="en-GB"/>
              </w:rPr>
              <w:t>significant</w:t>
            </w:r>
            <w:r w:rsidRPr="00B30CA2">
              <w:rPr>
                <w:rFonts w:ascii="Arial"/>
                <w:spacing w:val="-11"/>
                <w:sz w:val="18"/>
                <w:lang w:val="en-GB"/>
              </w:rPr>
              <w:t xml:space="preserve"> </w:t>
            </w:r>
            <w:r w:rsidRPr="00B30CA2">
              <w:rPr>
                <w:rFonts w:ascii="Arial"/>
                <w:sz w:val="18"/>
                <w:lang w:val="en-GB"/>
              </w:rPr>
              <w:t>artefacts</w:t>
            </w:r>
            <w:r>
              <w:rPr>
                <w:rFonts w:ascii="Arial"/>
                <w:sz w:val="18"/>
                <w:lang w:val="en-GB"/>
              </w:rPr>
              <w:t>/</w:t>
            </w:r>
            <w:r w:rsidRPr="00B30CA2">
              <w:rPr>
                <w:rFonts w:ascii="Arial"/>
                <w:sz w:val="18"/>
                <w:lang w:val="en-GB"/>
              </w:rPr>
              <w:t>places, or</w:t>
            </w:r>
            <w:r w:rsidRPr="00B30CA2">
              <w:rPr>
                <w:rFonts w:ascii="Arial"/>
                <w:spacing w:val="-22"/>
                <w:sz w:val="18"/>
                <w:lang w:val="en-GB"/>
              </w:rPr>
              <w:t xml:space="preserve"> </w:t>
            </w:r>
            <w:r w:rsidRPr="00B30CA2">
              <w:rPr>
                <w:rFonts w:ascii="Arial"/>
                <w:sz w:val="18"/>
                <w:lang w:val="en-GB"/>
              </w:rPr>
              <w:t>human</w:t>
            </w:r>
            <w:r w:rsidRPr="00B30CA2">
              <w:rPr>
                <w:rFonts w:ascii="Arial"/>
                <w:spacing w:val="-22"/>
                <w:sz w:val="18"/>
                <w:lang w:val="en-GB"/>
              </w:rPr>
              <w:t xml:space="preserve"> </w:t>
            </w:r>
            <w:r w:rsidRPr="00B30CA2">
              <w:rPr>
                <w:rFonts w:ascii="Arial"/>
                <w:sz w:val="18"/>
                <w:lang w:val="en-GB"/>
              </w:rPr>
              <w:t>remains?</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B30CA2" w:rsidRDefault="00D361F7" w:rsidP="005A079D">
            <w:pPr>
              <w:pStyle w:val="TableParagraph"/>
              <w:spacing w:before="120" w:line="221" w:lineRule="exact"/>
              <w:ind w:left="95"/>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extent cx="140887" cy="140874"/>
                  <wp:effectExtent l="0" t="0" r="0" b="0"/>
                  <wp:docPr id="20"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png"/>
                          <pic:cNvPicPr/>
                        </pic:nvPicPr>
                        <pic:blipFill>
                          <a:blip r:embed="rId24"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del w:id="193" w:author="Tom Robinson" w:date="2016-10-10T10:06: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834643">
        <w:trPr>
          <w:trHeight w:hRule="exact" w:val="598"/>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6529D5" w:rsidP="00E03488">
            <w:pPr>
              <w:pStyle w:val="TableParagraph"/>
              <w:spacing w:before="120" w:line="254" w:lineRule="auto"/>
              <w:ind w:left="409" w:right="180" w:hanging="334"/>
              <w:rPr>
                <w:rFonts w:ascii="Arial"/>
                <w:sz w:val="18"/>
                <w:lang w:val="en-GB"/>
              </w:rPr>
            </w:pPr>
            <w:r>
              <w:rPr>
                <w:rFonts w:ascii="Arial"/>
                <w:sz w:val="18"/>
                <w:lang w:val="en-GB"/>
              </w:rPr>
              <w:t>2</w:t>
            </w:r>
            <w:r w:rsidR="00E03488">
              <w:rPr>
                <w:rFonts w:ascii="Arial"/>
                <w:sz w:val="18"/>
                <w:lang w:val="en-GB"/>
              </w:rPr>
              <w:t>1</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834643">
            <w:pPr>
              <w:pStyle w:val="TableParagraph"/>
              <w:spacing w:before="120" w:line="254" w:lineRule="auto"/>
              <w:ind w:left="113"/>
              <w:rPr>
                <w:rFonts w:ascii="Arial" w:eastAsia="Arial" w:hAnsi="Arial" w:cs="Arial"/>
                <w:sz w:val="18"/>
                <w:szCs w:val="18"/>
                <w:lang w:val="en-GB"/>
              </w:rPr>
            </w:pPr>
            <w:r w:rsidRPr="00B30CA2">
              <w:rPr>
                <w:rFonts w:ascii="Arial"/>
                <w:sz w:val="18"/>
                <w:lang w:val="en-GB"/>
              </w:rPr>
              <w:t>Contain</w:t>
            </w:r>
            <w:r w:rsidRPr="00B30CA2">
              <w:rPr>
                <w:rFonts w:ascii="Arial"/>
                <w:spacing w:val="-11"/>
                <w:sz w:val="18"/>
                <w:lang w:val="en-GB"/>
              </w:rPr>
              <w:t xml:space="preserve"> </w:t>
            </w:r>
            <w:r w:rsidRPr="007B19B0">
              <w:rPr>
                <w:rFonts w:ascii="Arial" w:hAnsi="Arial"/>
                <w:sz w:val="18"/>
                <w:szCs w:val="18"/>
                <w:lang w:val="en-GB"/>
              </w:rPr>
              <w:t>research methodologies</w:t>
            </w:r>
            <w:r>
              <w:rPr>
                <w:rFonts w:ascii="Arial"/>
                <w:spacing w:val="-11"/>
                <w:sz w:val="18"/>
                <w:lang w:val="en-GB"/>
              </w:rPr>
              <w:t xml:space="preserve"> </w:t>
            </w:r>
            <w:r w:rsidRPr="00B30CA2">
              <w:rPr>
                <w:rFonts w:ascii="Arial"/>
                <w:sz w:val="18"/>
                <w:lang w:val="en-GB"/>
              </w:rPr>
              <w:t>you</w:t>
            </w:r>
            <w:r>
              <w:rPr>
                <w:rFonts w:ascii="Arial"/>
                <w:sz w:val="18"/>
                <w:lang w:val="en-GB"/>
              </w:rPr>
              <w:t>,</w:t>
            </w:r>
            <w:r w:rsidRPr="00B30CA2">
              <w:rPr>
                <w:rFonts w:ascii="Arial"/>
                <w:spacing w:val="-11"/>
                <w:sz w:val="18"/>
                <w:lang w:val="en-GB"/>
              </w:rPr>
              <w:t xml:space="preserve"> </w:t>
            </w:r>
            <w:r w:rsidRPr="00B30CA2">
              <w:rPr>
                <w:rFonts w:ascii="Arial"/>
                <w:sz w:val="18"/>
                <w:lang w:val="en-GB"/>
              </w:rPr>
              <w:t>or</w:t>
            </w:r>
            <w:r w:rsidRPr="00B30CA2">
              <w:rPr>
                <w:rFonts w:ascii="Arial"/>
                <w:spacing w:val="-11"/>
                <w:sz w:val="18"/>
                <w:lang w:val="en-GB"/>
              </w:rPr>
              <w:t xml:space="preserve"> </w:t>
            </w:r>
            <w:r w:rsidRPr="00B30CA2">
              <w:rPr>
                <w:rFonts w:ascii="Arial"/>
                <w:sz w:val="18"/>
                <w:lang w:val="en-GB"/>
              </w:rPr>
              <w:t>members</w:t>
            </w:r>
            <w:r w:rsidRPr="00B30CA2">
              <w:rPr>
                <w:rFonts w:ascii="Arial"/>
                <w:spacing w:val="-11"/>
                <w:sz w:val="18"/>
                <w:lang w:val="en-GB"/>
              </w:rPr>
              <w:t xml:space="preserve"> </w:t>
            </w:r>
            <w:r w:rsidRPr="00B30CA2">
              <w:rPr>
                <w:rFonts w:ascii="Arial"/>
                <w:sz w:val="18"/>
                <w:lang w:val="en-GB"/>
              </w:rPr>
              <w:t>of</w:t>
            </w:r>
            <w:r w:rsidRPr="00B30CA2">
              <w:rPr>
                <w:rFonts w:ascii="Arial"/>
                <w:spacing w:val="-11"/>
                <w:sz w:val="18"/>
                <w:lang w:val="en-GB"/>
              </w:rPr>
              <w:t xml:space="preserve"> </w:t>
            </w:r>
            <w:r w:rsidRPr="00B30CA2">
              <w:rPr>
                <w:rFonts w:ascii="Arial"/>
                <w:sz w:val="18"/>
                <w:lang w:val="en-GB"/>
              </w:rPr>
              <w:t>your</w:t>
            </w:r>
            <w:r w:rsidRPr="00B30CA2">
              <w:rPr>
                <w:rFonts w:ascii="Arial"/>
                <w:spacing w:val="-11"/>
                <w:sz w:val="18"/>
                <w:lang w:val="en-GB"/>
              </w:rPr>
              <w:t xml:space="preserve"> </w:t>
            </w:r>
            <w:r w:rsidRPr="00B30CA2">
              <w:rPr>
                <w:rFonts w:ascii="Arial"/>
                <w:sz w:val="18"/>
                <w:lang w:val="en-GB"/>
              </w:rPr>
              <w:t>team</w:t>
            </w:r>
            <w:r>
              <w:rPr>
                <w:rFonts w:ascii="Arial"/>
                <w:sz w:val="18"/>
                <w:lang w:val="en-GB"/>
              </w:rPr>
              <w:t>,</w:t>
            </w:r>
            <w:r w:rsidRPr="00B30CA2">
              <w:rPr>
                <w:rFonts w:ascii="Arial"/>
                <w:spacing w:val="-11"/>
                <w:sz w:val="18"/>
                <w:lang w:val="en-GB"/>
              </w:rPr>
              <w:t xml:space="preserve"> </w:t>
            </w:r>
            <w:r w:rsidRPr="00B30CA2">
              <w:rPr>
                <w:rFonts w:ascii="Arial"/>
                <w:sz w:val="18"/>
                <w:lang w:val="en-GB"/>
              </w:rPr>
              <w:t>require</w:t>
            </w:r>
            <w:r w:rsidRPr="00B30CA2">
              <w:rPr>
                <w:rFonts w:ascii="Arial"/>
                <w:spacing w:val="-11"/>
                <w:sz w:val="18"/>
                <w:lang w:val="en-GB"/>
              </w:rPr>
              <w:t xml:space="preserve"> </w:t>
            </w:r>
            <w:r w:rsidRPr="00B30CA2">
              <w:rPr>
                <w:rFonts w:ascii="Arial"/>
                <w:sz w:val="18"/>
                <w:lang w:val="en-GB"/>
              </w:rPr>
              <w:t>training</w:t>
            </w:r>
            <w:r w:rsidRPr="00B30CA2">
              <w:rPr>
                <w:rFonts w:ascii="Arial"/>
                <w:spacing w:val="-11"/>
                <w:sz w:val="18"/>
                <w:lang w:val="en-GB"/>
              </w:rPr>
              <w:t xml:space="preserve"> </w:t>
            </w:r>
            <w:r w:rsidRPr="00B30CA2">
              <w:rPr>
                <w:rFonts w:ascii="Arial"/>
                <w:sz w:val="18"/>
                <w:lang w:val="en-GB"/>
              </w:rPr>
              <w:t>to c</w:t>
            </w:r>
            <w:r>
              <w:rPr>
                <w:rFonts w:ascii="Arial"/>
                <w:sz w:val="18"/>
                <w:lang w:val="en-GB"/>
              </w:rPr>
              <w:t>arry out</w:t>
            </w:r>
            <w:r w:rsidRPr="00B30CA2">
              <w:rPr>
                <w:rFonts w:ascii="Arial"/>
                <w:sz w:val="18"/>
                <w:lang w:val="en-GB"/>
              </w:rPr>
              <w:t>?</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B30CA2" w:rsidRDefault="00D361F7" w:rsidP="005A079D">
            <w:pPr>
              <w:pStyle w:val="TableParagraph"/>
              <w:spacing w:before="120" w:line="221" w:lineRule="exact"/>
              <w:ind w:left="95"/>
              <w:rPr>
                <w:rFonts w:ascii="Trebuchet MS" w:eastAsia="Trebuchet MS" w:hAnsi="Trebuchet MS" w:cs="Trebuchet MS"/>
                <w:b/>
                <w:bCs/>
                <w:sz w:val="15"/>
                <w:szCs w:val="15"/>
                <w:lang w:val="en-GB"/>
              </w:rPr>
            </w:pPr>
            <w:r w:rsidRPr="00B30CA2">
              <w:rPr>
                <w:rFonts w:ascii="Trebuchet MS" w:eastAsia="Trebuchet MS" w:hAnsi="Trebuchet MS" w:cs="Trebuchet MS"/>
                <w:noProof/>
                <w:position w:val="-3"/>
                <w:sz w:val="20"/>
                <w:szCs w:val="20"/>
                <w:lang w:val="en-GB" w:eastAsia="en-GB"/>
              </w:rPr>
              <w:drawing>
                <wp:inline distT="0" distB="0" distL="0" distR="0">
                  <wp:extent cx="140887" cy="140874"/>
                  <wp:effectExtent l="0" t="0" r="0" b="0"/>
                  <wp:docPr id="2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24"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del w:id="194" w:author="Tom Robinson" w:date="2016-10-20T10:09:00Z">
              <w:r w:rsidDel="00183C86">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834643">
        <w:trPr>
          <w:trHeight w:hRule="exact" w:val="849"/>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6529D5" w:rsidP="00E03488">
            <w:pPr>
              <w:pStyle w:val="TableParagraph"/>
              <w:spacing w:before="120" w:line="254" w:lineRule="auto"/>
              <w:ind w:left="409" w:right="180" w:hanging="334"/>
              <w:rPr>
                <w:rFonts w:ascii="Arial"/>
                <w:sz w:val="18"/>
                <w:lang w:val="en-GB"/>
              </w:rPr>
            </w:pPr>
            <w:r>
              <w:rPr>
                <w:rFonts w:ascii="Arial"/>
                <w:sz w:val="18"/>
                <w:lang w:val="en-GB"/>
              </w:rPr>
              <w:t>2</w:t>
            </w:r>
            <w:r w:rsidR="00E03488">
              <w:rPr>
                <w:rFonts w:ascii="Arial"/>
                <w:sz w:val="18"/>
                <w:lang w:val="en-GB"/>
              </w:rPr>
              <w:t>2</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5A079D">
            <w:pPr>
              <w:pStyle w:val="TableParagraph"/>
              <w:spacing w:before="120" w:line="254" w:lineRule="auto"/>
              <w:ind w:left="142" w:right="180"/>
              <w:rPr>
                <w:rFonts w:ascii="Arial" w:eastAsia="Arial" w:hAnsi="Arial" w:cs="Arial"/>
                <w:sz w:val="18"/>
                <w:szCs w:val="18"/>
                <w:lang w:val="en-GB"/>
              </w:rPr>
            </w:pPr>
            <w:r w:rsidRPr="00920673">
              <w:rPr>
                <w:rFonts w:ascii="Arial"/>
                <w:sz w:val="18"/>
                <w:lang w:val="en-GB"/>
              </w:rPr>
              <w:t>Involve access to, or use</w:t>
            </w:r>
            <w:r>
              <w:rPr>
                <w:rFonts w:ascii="Arial"/>
                <w:sz w:val="18"/>
                <w:lang w:val="en-GB"/>
              </w:rPr>
              <w:t xml:space="preserve"> </w:t>
            </w:r>
            <w:r w:rsidRPr="00920673">
              <w:rPr>
                <w:rFonts w:ascii="Arial"/>
                <w:sz w:val="18"/>
                <w:lang w:val="en-GB"/>
              </w:rPr>
              <w:t>(including internet use) of, material covered by the Counter Terrorism and Security Act (2015)</w:t>
            </w:r>
            <w:r>
              <w:rPr>
                <w:rFonts w:ascii="Arial"/>
                <w:sz w:val="18"/>
                <w:lang w:val="en-GB"/>
              </w:rPr>
              <w:t>,</w:t>
            </w:r>
            <w:r w:rsidRPr="00920673">
              <w:rPr>
                <w:rFonts w:ascii="Arial"/>
                <w:sz w:val="18"/>
                <w:lang w:val="en-GB"/>
              </w:rPr>
              <w:t xml:space="preserve"> o</w:t>
            </w:r>
            <w:r>
              <w:rPr>
                <w:rFonts w:ascii="Arial"/>
                <w:sz w:val="18"/>
                <w:lang w:val="en-GB"/>
              </w:rPr>
              <w:t>r</w:t>
            </w:r>
            <w:r w:rsidRPr="00920673">
              <w:rPr>
                <w:rFonts w:ascii="Arial" w:hAnsi="Arial" w:cs="Arial"/>
                <w:lang w:val="en-GB"/>
              </w:rPr>
              <w:t xml:space="preserve"> </w:t>
            </w:r>
            <w:r w:rsidRPr="00920673">
              <w:rPr>
                <w:rFonts w:ascii="Arial" w:hAnsi="Arial" w:cs="Arial"/>
                <w:sz w:val="18"/>
                <w:szCs w:val="18"/>
                <w:lang w:val="en-GB"/>
              </w:rPr>
              <w:t>the</w:t>
            </w:r>
            <w:r>
              <w:rPr>
                <w:rFonts w:ascii="Arial" w:hAnsi="Arial" w:cs="Arial"/>
                <w:lang w:val="en-GB"/>
              </w:rPr>
              <w:t xml:space="preserve"> </w:t>
            </w:r>
            <w:r w:rsidRPr="00920673">
              <w:rPr>
                <w:rFonts w:ascii="Arial"/>
                <w:sz w:val="18"/>
                <w:lang w:val="en-GB"/>
              </w:rPr>
              <w:t>Terrorism Act (2006)</w:t>
            </w:r>
            <w:r>
              <w:rPr>
                <w:rFonts w:ascii="Arial"/>
                <w:sz w:val="18"/>
                <w:lang w:val="en-GB"/>
              </w:rPr>
              <w:t>,</w:t>
            </w:r>
            <w:r w:rsidRPr="00920673">
              <w:rPr>
                <w:rFonts w:ascii="Arial"/>
                <w:sz w:val="18"/>
                <w:lang w:val="en-GB"/>
              </w:rPr>
              <w:t xml:space="preserve"> </w:t>
            </w:r>
            <w:r>
              <w:rPr>
                <w:rFonts w:ascii="Arial"/>
                <w:sz w:val="18"/>
                <w:lang w:val="en-GB"/>
              </w:rPr>
              <w:t>o</w:t>
            </w:r>
            <w:r w:rsidRPr="00920673">
              <w:rPr>
                <w:rFonts w:ascii="Arial"/>
                <w:sz w:val="18"/>
                <w:lang w:val="en-GB"/>
              </w:rPr>
              <w:t>r which could be classified as security sensitive?</w:t>
            </w:r>
            <w:r>
              <w:rPr>
                <w:rStyle w:val="FootnoteReference"/>
                <w:rFonts w:ascii="Arial"/>
                <w:sz w:val="18"/>
                <w:lang w:val="en-GB"/>
              </w:rPr>
              <w:footnoteReference w:id="4"/>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B30CA2" w:rsidRDefault="00D361F7" w:rsidP="005A079D">
            <w:pPr>
              <w:pStyle w:val="TableParagraph"/>
              <w:spacing w:before="120" w:line="221" w:lineRule="exact"/>
              <w:ind w:left="95"/>
              <w:rPr>
                <w:rFonts w:ascii="Trebuchet MS" w:eastAsia="Trebuchet MS" w:hAnsi="Trebuchet MS" w:cs="Trebuchet MS"/>
                <w:b/>
                <w:bCs/>
                <w:sz w:val="15"/>
                <w:szCs w:val="15"/>
                <w:lang w:val="en-GB"/>
              </w:rPr>
            </w:pPr>
            <w:r w:rsidRPr="00B30CA2">
              <w:rPr>
                <w:rFonts w:ascii="Trebuchet MS" w:eastAsia="Trebuchet MS" w:hAnsi="Trebuchet MS" w:cs="Trebuchet MS"/>
                <w:noProof/>
                <w:position w:val="-3"/>
                <w:sz w:val="20"/>
                <w:szCs w:val="20"/>
                <w:lang w:val="en-GB" w:eastAsia="en-GB"/>
              </w:rPr>
              <w:drawing>
                <wp:inline distT="0" distB="0" distL="0" distR="0">
                  <wp:extent cx="140887" cy="140874"/>
                  <wp:effectExtent l="0" t="0" r="0" b="0"/>
                  <wp:docPr id="2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24"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del w:id="195" w:author="Tom Robinson" w:date="2016-10-10T10:06: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Pr="00B30CA2"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3C4B37">
        <w:trPr>
          <w:trHeight w:hRule="exact" w:val="859"/>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E03488" w:rsidP="00E03488">
            <w:pPr>
              <w:pStyle w:val="TableParagraph"/>
              <w:spacing w:before="120" w:line="254" w:lineRule="auto"/>
              <w:ind w:left="409" w:right="180" w:hanging="334"/>
              <w:rPr>
                <w:rFonts w:ascii="Arial"/>
                <w:sz w:val="18"/>
                <w:lang w:val="en-GB"/>
              </w:rPr>
            </w:pPr>
            <w:r>
              <w:rPr>
                <w:rFonts w:ascii="Arial"/>
                <w:sz w:val="18"/>
                <w:lang w:val="en-GB"/>
              </w:rPr>
              <w:t>23</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C9246C" w:rsidRDefault="00D361F7" w:rsidP="005A079D">
            <w:pPr>
              <w:pStyle w:val="TableParagraph"/>
              <w:spacing w:before="120" w:line="254" w:lineRule="auto"/>
              <w:ind w:left="142" w:right="180"/>
              <w:rPr>
                <w:rFonts w:ascii="Arial"/>
                <w:sz w:val="18"/>
                <w:lang w:val="en-GB"/>
              </w:rPr>
            </w:pPr>
            <w:r>
              <w:rPr>
                <w:rFonts w:ascii="Arial"/>
                <w:sz w:val="18"/>
                <w:lang w:val="en-GB"/>
              </w:rPr>
              <w:t xml:space="preserve">Involve </w:t>
            </w:r>
            <w:r w:rsidRPr="00175AE4">
              <w:rPr>
                <w:rFonts w:ascii="Arial"/>
                <w:sz w:val="18"/>
                <w:lang w:val="en-GB"/>
              </w:rPr>
              <w:t>you or participants in a) activities which may be ill</w:t>
            </w:r>
            <w:r>
              <w:rPr>
                <w:rFonts w:ascii="Arial"/>
                <w:sz w:val="18"/>
                <w:lang w:val="en-GB"/>
              </w:rPr>
              <w:t xml:space="preserve">egal and/or b) the observation, </w:t>
            </w:r>
            <w:r w:rsidRPr="00175AE4">
              <w:rPr>
                <w:rFonts w:ascii="Arial"/>
                <w:sz w:val="18"/>
                <w:lang w:val="en-GB"/>
              </w:rPr>
              <w:t>handling or storage (including export) of information or material which may be regarded as illegal?</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C9246C" w:rsidRDefault="00D361F7" w:rsidP="005A079D">
            <w:pPr>
              <w:pStyle w:val="TableParagraph"/>
              <w:spacing w:before="120"/>
              <w:jc w:val="center"/>
              <w:rPr>
                <w:rFonts w:ascii="Trebuchet MS" w:eastAsia="Trebuchet MS" w:hAnsi="Trebuchet MS" w:cs="Trebuchet MS"/>
                <w:b/>
                <w:bCs/>
                <w:sz w:val="13"/>
                <w:szCs w:val="13"/>
                <w:lang w:val="en-GB"/>
              </w:rPr>
            </w:pPr>
            <w:r w:rsidRPr="00C9246C">
              <w:rPr>
                <w:rFonts w:ascii="Trebuchet MS" w:eastAsia="Trebuchet MS" w:hAnsi="Trebuchet MS" w:cs="Trebuchet MS"/>
                <w:b/>
                <w:bCs/>
                <w:noProof/>
                <w:sz w:val="13"/>
                <w:szCs w:val="13"/>
                <w:lang w:val="en-GB" w:eastAsia="en-GB"/>
              </w:rPr>
              <w:drawing>
                <wp:inline distT="0" distB="0" distL="0" distR="0">
                  <wp:extent cx="140887" cy="140874"/>
                  <wp:effectExtent l="0" t="0" r="0" b="0"/>
                  <wp:docPr id="2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24"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34120F" w:rsidRDefault="00D361F7" w:rsidP="005A079D">
            <w:pPr>
              <w:pStyle w:val="TableParagraph"/>
              <w:spacing w:before="120"/>
              <w:jc w:val="center"/>
              <w:rPr>
                <w:rFonts w:ascii="Arial" w:eastAsia="Trebuchet MS" w:hAnsi="Arial" w:cs="Arial"/>
                <w:bCs/>
                <w:sz w:val="18"/>
                <w:szCs w:val="18"/>
                <w:lang w:val="en-GB"/>
              </w:rPr>
            </w:pPr>
            <w:del w:id="196" w:author="Tom Robinson" w:date="2016-10-10T10:06:00Z">
              <w:r w:rsidRPr="0034120F" w:rsidDel="00A20397">
                <w:rPr>
                  <w:rFonts w:ascii="Arial" w:eastAsia="Trebuchet MS" w:hAnsi="Arial" w:cs="Arial"/>
                  <w:bCs/>
                  <w:sz w:val="18"/>
                  <w:szCs w:val="18"/>
                  <w:lang w:val="en-GB"/>
                </w:rPr>
                <w:delText>YES</w:delText>
              </w:r>
            </w:del>
          </w:p>
        </w:tc>
        <w:tc>
          <w:tcPr>
            <w:tcW w:w="849" w:type="dxa"/>
            <w:tcBorders>
              <w:left w:val="single" w:sz="3" w:space="0" w:color="9D9D9C"/>
              <w:right w:val="single" w:sz="3" w:space="0" w:color="9D9D9C"/>
            </w:tcBorders>
          </w:tcPr>
          <w:p w:rsidR="00D361F7" w:rsidRPr="0034120F" w:rsidRDefault="00D361F7" w:rsidP="005A079D">
            <w:pPr>
              <w:pStyle w:val="TableParagraph"/>
              <w:spacing w:before="120"/>
              <w:jc w:val="center"/>
              <w:rPr>
                <w:rFonts w:ascii="Arial" w:eastAsia="Trebuchet MS" w:hAnsi="Arial" w:cs="Arial"/>
                <w:bCs/>
                <w:sz w:val="18"/>
                <w:szCs w:val="18"/>
                <w:lang w:val="en-GB"/>
              </w:rPr>
            </w:pPr>
            <w:r>
              <w:rPr>
                <w:rFonts w:ascii="Arial" w:eastAsia="Trebuchet MS" w:hAnsi="Arial" w:cs="Arial"/>
                <w:bCs/>
                <w:sz w:val="18"/>
                <w:szCs w:val="18"/>
                <w:lang w:val="en-GB"/>
              </w:rPr>
              <w:t>NO</w:t>
            </w:r>
          </w:p>
        </w:tc>
      </w:tr>
      <w:tr w:rsidR="00D361F7" w:rsidRPr="00B30CA2" w:rsidTr="00611034">
        <w:trPr>
          <w:trHeight w:hRule="exact" w:val="1423"/>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E03488" w:rsidP="00E03488">
            <w:pPr>
              <w:pStyle w:val="TableParagraph"/>
              <w:spacing w:before="120" w:line="254" w:lineRule="auto"/>
              <w:ind w:left="409" w:right="299" w:hanging="334"/>
              <w:rPr>
                <w:rFonts w:ascii="Arial"/>
                <w:sz w:val="18"/>
                <w:lang w:val="en-GB"/>
              </w:rPr>
            </w:pPr>
            <w:r>
              <w:rPr>
                <w:rFonts w:ascii="Arial"/>
                <w:sz w:val="18"/>
                <w:lang w:val="en-GB"/>
              </w:rPr>
              <w:t>24</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E379D0">
            <w:pPr>
              <w:pStyle w:val="TableParagraph"/>
              <w:spacing w:before="120" w:line="254" w:lineRule="auto"/>
              <w:ind w:left="142" w:right="299"/>
              <w:rPr>
                <w:rFonts w:ascii="Arial" w:eastAsia="Arial" w:hAnsi="Arial" w:cs="Arial"/>
                <w:sz w:val="18"/>
                <w:szCs w:val="18"/>
                <w:lang w:val="en-GB"/>
              </w:rPr>
            </w:pPr>
            <w:r w:rsidRPr="004850F7">
              <w:rPr>
                <w:rFonts w:ascii="Arial"/>
                <w:sz w:val="18"/>
                <w:lang w:val="en-GB"/>
              </w:rPr>
              <w:t xml:space="preserve">Require </w:t>
            </w:r>
            <w:r>
              <w:rPr>
                <w:rFonts w:ascii="Arial"/>
                <w:sz w:val="18"/>
                <w:lang w:val="en-GB"/>
              </w:rPr>
              <w:t xml:space="preserve">ethical </w:t>
            </w:r>
            <w:r w:rsidR="00FD0BD2">
              <w:rPr>
                <w:rFonts w:ascii="Arial"/>
                <w:sz w:val="18"/>
                <w:lang w:val="en-GB"/>
              </w:rPr>
              <w:t>approval</w:t>
            </w:r>
            <w:r>
              <w:rPr>
                <w:rFonts w:ascii="Arial"/>
                <w:sz w:val="18"/>
                <w:lang w:val="en-GB"/>
              </w:rPr>
              <w:t xml:space="preserve"> from any recognised external agencies?  e.g. NHS, Social Care, Ministry of Justice, Ministry of Defence.  Please refer to the Question Specific Advice for the Stage 1 Research Ethics Application Form and Code of Practice for Applying for Ethical Approval for further information. </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B30CA2" w:rsidRDefault="00D361F7" w:rsidP="005A079D">
            <w:pPr>
              <w:pStyle w:val="TableParagraph"/>
              <w:spacing w:before="120" w:line="220" w:lineRule="exact"/>
              <w:ind w:left="95"/>
              <w:rPr>
                <w:rFonts w:ascii="Trebuchet MS" w:eastAsia="Trebuchet MS" w:hAnsi="Trebuchet MS" w:cs="Trebuchet MS"/>
                <w:b/>
                <w:bCs/>
                <w:sz w:val="29"/>
                <w:szCs w:val="29"/>
                <w:lang w:val="en-GB"/>
              </w:rPr>
            </w:pPr>
            <w:r w:rsidRPr="00B30CA2">
              <w:rPr>
                <w:rFonts w:ascii="Trebuchet MS" w:eastAsia="Trebuchet MS" w:hAnsi="Trebuchet MS" w:cs="Trebuchet MS"/>
                <w:noProof/>
                <w:position w:val="-3"/>
                <w:sz w:val="20"/>
                <w:szCs w:val="20"/>
                <w:lang w:val="en-GB" w:eastAsia="en-GB"/>
              </w:rPr>
              <w:drawing>
                <wp:inline distT="0" distB="0" distL="0" distR="0">
                  <wp:extent cx="140887" cy="140874"/>
                  <wp:effectExtent l="0" t="0" r="0" b="0"/>
                  <wp:docPr id="28"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9.png"/>
                          <pic:cNvPicPr/>
                        </pic:nvPicPr>
                        <pic:blipFill>
                          <a:blip r:embed="rId26"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34120F" w:rsidRDefault="00D361F7">
            <w:pPr>
              <w:pStyle w:val="TableParagraph"/>
              <w:spacing w:before="120"/>
              <w:rPr>
                <w:rFonts w:ascii="Arial" w:eastAsia="Arial" w:hAnsi="Arial" w:cs="Arial"/>
                <w:sz w:val="18"/>
                <w:szCs w:val="18"/>
                <w:lang w:val="en-GB"/>
              </w:rPr>
              <w:pPrChange w:id="197" w:author="Tom Robinson" w:date="2016-10-20T10:09:00Z">
                <w:pPr>
                  <w:pStyle w:val="TableParagraph"/>
                  <w:spacing w:before="120"/>
                  <w:jc w:val="center"/>
                </w:pPr>
              </w:pPrChange>
            </w:pPr>
            <w:del w:id="198" w:author="Tom Robinson" w:date="2016-10-20T10:09:00Z">
              <w:r w:rsidDel="00183C86">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Pr="0034120F"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7B19B0">
        <w:trPr>
          <w:trHeight w:hRule="exact" w:val="597"/>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E03488" w:rsidP="00E03488">
            <w:pPr>
              <w:pStyle w:val="TableParagraph"/>
              <w:spacing w:before="120" w:line="254" w:lineRule="auto"/>
              <w:ind w:left="409" w:right="150" w:hanging="334"/>
              <w:rPr>
                <w:rFonts w:ascii="Arial"/>
                <w:sz w:val="18"/>
                <w:lang w:val="en-GB"/>
              </w:rPr>
            </w:pPr>
            <w:r>
              <w:rPr>
                <w:rFonts w:ascii="Arial"/>
                <w:sz w:val="18"/>
                <w:lang w:val="en-GB"/>
              </w:rPr>
              <w:t>25</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5A079D">
            <w:pPr>
              <w:pStyle w:val="TableParagraph"/>
              <w:spacing w:before="120" w:line="254" w:lineRule="auto"/>
              <w:ind w:left="142" w:right="150"/>
              <w:rPr>
                <w:rFonts w:ascii="Arial" w:eastAsia="Arial" w:hAnsi="Arial" w:cs="Arial"/>
                <w:sz w:val="18"/>
                <w:szCs w:val="18"/>
                <w:lang w:val="en-GB"/>
              </w:rPr>
            </w:pPr>
            <w:r w:rsidRPr="00B30CA2">
              <w:rPr>
                <w:rFonts w:ascii="Arial"/>
                <w:sz w:val="18"/>
                <w:lang w:val="en-GB"/>
              </w:rPr>
              <w:t>Involve</w:t>
            </w:r>
            <w:r w:rsidRPr="00B30CA2">
              <w:rPr>
                <w:rFonts w:ascii="Arial"/>
                <w:spacing w:val="-15"/>
                <w:sz w:val="18"/>
                <w:lang w:val="en-GB"/>
              </w:rPr>
              <w:t xml:space="preserve"> </w:t>
            </w:r>
            <w:r w:rsidRPr="00B30CA2">
              <w:rPr>
                <w:rFonts w:ascii="Arial"/>
                <w:sz w:val="18"/>
                <w:lang w:val="en-GB"/>
              </w:rPr>
              <w:t>individuals</w:t>
            </w:r>
            <w:r w:rsidRPr="00B30CA2">
              <w:rPr>
                <w:rFonts w:ascii="Arial"/>
                <w:spacing w:val="-15"/>
                <w:sz w:val="18"/>
                <w:lang w:val="en-GB"/>
              </w:rPr>
              <w:t xml:space="preserve"> </w:t>
            </w:r>
            <w:r w:rsidRPr="00B30CA2">
              <w:rPr>
                <w:rFonts w:ascii="Arial"/>
                <w:sz w:val="18"/>
                <w:lang w:val="en-GB"/>
              </w:rPr>
              <w:t>aged</w:t>
            </w:r>
            <w:r w:rsidRPr="00B30CA2">
              <w:rPr>
                <w:rFonts w:ascii="Arial"/>
                <w:spacing w:val="-15"/>
                <w:sz w:val="18"/>
                <w:lang w:val="en-GB"/>
              </w:rPr>
              <w:t xml:space="preserve"> </w:t>
            </w:r>
            <w:r w:rsidRPr="00B30CA2">
              <w:rPr>
                <w:rFonts w:ascii="Arial"/>
                <w:sz w:val="18"/>
                <w:lang w:val="en-GB"/>
              </w:rPr>
              <w:t>16</w:t>
            </w:r>
            <w:r w:rsidRPr="00B30CA2">
              <w:rPr>
                <w:rFonts w:ascii="Arial"/>
                <w:spacing w:val="-15"/>
                <w:sz w:val="18"/>
                <w:lang w:val="en-GB"/>
              </w:rPr>
              <w:t xml:space="preserve"> </w:t>
            </w:r>
            <w:r w:rsidRPr="00B30CA2">
              <w:rPr>
                <w:rFonts w:ascii="Arial"/>
                <w:sz w:val="18"/>
                <w:lang w:val="en-GB"/>
              </w:rPr>
              <w:t>years</w:t>
            </w:r>
            <w:r w:rsidRPr="00B30CA2">
              <w:rPr>
                <w:rFonts w:ascii="Arial"/>
                <w:spacing w:val="-15"/>
                <w:sz w:val="18"/>
                <w:lang w:val="en-GB"/>
              </w:rPr>
              <w:t xml:space="preserve"> </w:t>
            </w:r>
            <w:r w:rsidRPr="00B30CA2">
              <w:rPr>
                <w:rFonts w:ascii="Arial"/>
                <w:sz w:val="18"/>
                <w:lang w:val="en-GB"/>
              </w:rPr>
              <w:t>of</w:t>
            </w:r>
            <w:r w:rsidRPr="00B30CA2">
              <w:rPr>
                <w:rFonts w:ascii="Arial"/>
                <w:spacing w:val="-15"/>
                <w:sz w:val="18"/>
                <w:lang w:val="en-GB"/>
              </w:rPr>
              <w:t xml:space="preserve"> </w:t>
            </w:r>
            <w:r w:rsidRPr="00B30CA2">
              <w:rPr>
                <w:rFonts w:ascii="Arial"/>
                <w:sz w:val="18"/>
                <w:lang w:val="en-GB"/>
              </w:rPr>
              <w:t>age</w:t>
            </w:r>
            <w:r w:rsidRPr="00B30CA2">
              <w:rPr>
                <w:rFonts w:ascii="Arial"/>
                <w:spacing w:val="-15"/>
                <w:sz w:val="18"/>
                <w:lang w:val="en-GB"/>
              </w:rPr>
              <w:t xml:space="preserve"> </w:t>
            </w:r>
            <w:r w:rsidRPr="00B30CA2">
              <w:rPr>
                <w:rFonts w:ascii="Arial"/>
                <w:sz w:val="18"/>
                <w:lang w:val="en-GB"/>
              </w:rPr>
              <w:t>and</w:t>
            </w:r>
            <w:r w:rsidRPr="00B30CA2">
              <w:rPr>
                <w:rFonts w:ascii="Arial"/>
                <w:spacing w:val="-15"/>
                <w:sz w:val="18"/>
                <w:lang w:val="en-GB"/>
              </w:rPr>
              <w:t xml:space="preserve"> </w:t>
            </w:r>
            <w:r w:rsidRPr="00B30CA2">
              <w:rPr>
                <w:rFonts w:ascii="Arial"/>
                <w:sz w:val="18"/>
                <w:lang w:val="en-GB"/>
              </w:rPr>
              <w:t>over</w:t>
            </w:r>
            <w:r w:rsidRPr="00B30CA2">
              <w:rPr>
                <w:rFonts w:ascii="Arial"/>
                <w:spacing w:val="-15"/>
                <w:sz w:val="18"/>
                <w:lang w:val="en-GB"/>
              </w:rPr>
              <w:t xml:space="preserve"> </w:t>
            </w:r>
            <w:r w:rsidRPr="00B30CA2">
              <w:rPr>
                <w:rFonts w:ascii="Arial"/>
                <w:sz w:val="18"/>
                <w:lang w:val="en-GB"/>
              </w:rPr>
              <w:t>who</w:t>
            </w:r>
            <w:r w:rsidRPr="00B30CA2">
              <w:rPr>
                <w:rFonts w:ascii="Arial"/>
                <w:spacing w:val="-15"/>
                <w:sz w:val="18"/>
                <w:lang w:val="en-GB"/>
              </w:rPr>
              <w:t xml:space="preserve"> </w:t>
            </w:r>
            <w:r w:rsidRPr="00B30CA2">
              <w:rPr>
                <w:rFonts w:ascii="Arial"/>
                <w:sz w:val="18"/>
                <w:lang w:val="en-GB"/>
              </w:rPr>
              <w:t>lack</w:t>
            </w:r>
            <w:r w:rsidRPr="00B30CA2">
              <w:rPr>
                <w:rFonts w:ascii="Arial"/>
                <w:spacing w:val="-15"/>
                <w:sz w:val="18"/>
                <w:lang w:val="en-GB"/>
              </w:rPr>
              <w:t xml:space="preserve"> </w:t>
            </w:r>
            <w:r>
              <w:rPr>
                <w:rFonts w:ascii="Arial"/>
                <w:spacing w:val="-15"/>
                <w:sz w:val="18"/>
                <w:lang w:val="en-GB"/>
              </w:rPr>
              <w:t>‘</w:t>
            </w:r>
            <w:r w:rsidRPr="00B30CA2">
              <w:rPr>
                <w:rFonts w:ascii="Arial"/>
                <w:sz w:val="18"/>
                <w:lang w:val="en-GB"/>
              </w:rPr>
              <w:t>capacity</w:t>
            </w:r>
            <w:r w:rsidRPr="00B30CA2">
              <w:rPr>
                <w:rFonts w:ascii="Arial"/>
                <w:spacing w:val="-15"/>
                <w:sz w:val="18"/>
                <w:lang w:val="en-GB"/>
              </w:rPr>
              <w:t xml:space="preserve"> </w:t>
            </w:r>
            <w:r w:rsidRPr="00B30CA2">
              <w:rPr>
                <w:rFonts w:ascii="Arial"/>
                <w:sz w:val="18"/>
                <w:lang w:val="en-GB"/>
              </w:rPr>
              <w:t>to</w:t>
            </w:r>
            <w:r w:rsidRPr="00B30CA2">
              <w:rPr>
                <w:rFonts w:ascii="Arial"/>
                <w:spacing w:val="-15"/>
                <w:sz w:val="18"/>
                <w:lang w:val="en-GB"/>
              </w:rPr>
              <w:t xml:space="preserve"> </w:t>
            </w:r>
            <w:r w:rsidRPr="00B30CA2">
              <w:rPr>
                <w:rFonts w:ascii="Arial"/>
                <w:sz w:val="18"/>
                <w:lang w:val="en-GB"/>
              </w:rPr>
              <w:t>consent</w:t>
            </w:r>
            <w:r>
              <w:rPr>
                <w:rFonts w:ascii="Arial"/>
                <w:sz w:val="18"/>
                <w:lang w:val="en-GB"/>
              </w:rPr>
              <w:t>’</w:t>
            </w:r>
            <w:r w:rsidRPr="00B30CA2">
              <w:rPr>
                <w:rFonts w:ascii="Arial"/>
                <w:spacing w:val="-15"/>
                <w:sz w:val="18"/>
                <w:lang w:val="en-GB"/>
              </w:rPr>
              <w:t xml:space="preserve"> </w:t>
            </w:r>
            <w:r w:rsidRPr="00B30CA2">
              <w:rPr>
                <w:rFonts w:ascii="Arial"/>
                <w:sz w:val="18"/>
                <w:lang w:val="en-GB"/>
              </w:rPr>
              <w:t>and</w:t>
            </w:r>
            <w:r w:rsidRPr="00B30CA2">
              <w:rPr>
                <w:rFonts w:ascii="Arial"/>
                <w:spacing w:val="-15"/>
                <w:sz w:val="18"/>
                <w:lang w:val="en-GB"/>
              </w:rPr>
              <w:t xml:space="preserve"> </w:t>
            </w:r>
            <w:r w:rsidRPr="00B30CA2">
              <w:rPr>
                <w:rFonts w:ascii="Arial"/>
                <w:sz w:val="18"/>
                <w:lang w:val="en-GB"/>
              </w:rPr>
              <w:t>therefore</w:t>
            </w:r>
            <w:r w:rsidRPr="00B30CA2">
              <w:rPr>
                <w:rFonts w:ascii="Arial"/>
                <w:spacing w:val="-15"/>
                <w:sz w:val="18"/>
                <w:lang w:val="en-GB"/>
              </w:rPr>
              <w:t xml:space="preserve"> </w:t>
            </w:r>
            <w:r w:rsidRPr="00B30CA2">
              <w:rPr>
                <w:rFonts w:ascii="Arial"/>
                <w:sz w:val="18"/>
                <w:lang w:val="en-GB"/>
              </w:rPr>
              <w:t>fall under</w:t>
            </w:r>
            <w:r w:rsidRPr="00B30CA2">
              <w:rPr>
                <w:rFonts w:ascii="Arial"/>
                <w:spacing w:val="-13"/>
                <w:sz w:val="18"/>
                <w:lang w:val="en-GB"/>
              </w:rPr>
              <w:t xml:space="preserve"> </w:t>
            </w:r>
            <w:r w:rsidRPr="00B30CA2">
              <w:rPr>
                <w:rFonts w:ascii="Arial"/>
                <w:sz w:val="18"/>
                <w:lang w:val="en-GB"/>
              </w:rPr>
              <w:t>the</w:t>
            </w:r>
            <w:r w:rsidRPr="00B30CA2">
              <w:rPr>
                <w:rFonts w:ascii="Arial"/>
                <w:spacing w:val="-13"/>
                <w:sz w:val="18"/>
                <w:lang w:val="en-GB"/>
              </w:rPr>
              <w:t xml:space="preserve"> </w:t>
            </w:r>
            <w:r w:rsidRPr="00B30CA2">
              <w:rPr>
                <w:rFonts w:ascii="Arial"/>
                <w:sz w:val="18"/>
                <w:lang w:val="en-GB"/>
              </w:rPr>
              <w:t>Mental</w:t>
            </w:r>
            <w:r w:rsidRPr="00B30CA2">
              <w:rPr>
                <w:rFonts w:ascii="Arial"/>
                <w:spacing w:val="-13"/>
                <w:sz w:val="18"/>
                <w:lang w:val="en-GB"/>
              </w:rPr>
              <w:t xml:space="preserve"> </w:t>
            </w:r>
            <w:r w:rsidRPr="00B30CA2">
              <w:rPr>
                <w:rFonts w:ascii="Arial"/>
                <w:sz w:val="18"/>
                <w:lang w:val="en-GB"/>
              </w:rPr>
              <w:t>Capacity</w:t>
            </w:r>
            <w:r w:rsidRPr="00B30CA2">
              <w:rPr>
                <w:rFonts w:ascii="Arial"/>
                <w:spacing w:val="-13"/>
                <w:sz w:val="18"/>
                <w:lang w:val="en-GB"/>
              </w:rPr>
              <w:t xml:space="preserve"> </w:t>
            </w:r>
            <w:r w:rsidRPr="00B30CA2">
              <w:rPr>
                <w:rFonts w:ascii="Arial"/>
                <w:sz w:val="18"/>
                <w:lang w:val="en-GB"/>
              </w:rPr>
              <w:t>Act</w:t>
            </w:r>
            <w:r w:rsidRPr="00B30CA2">
              <w:rPr>
                <w:rFonts w:ascii="Arial"/>
                <w:spacing w:val="-13"/>
                <w:sz w:val="18"/>
                <w:lang w:val="en-GB"/>
              </w:rPr>
              <w:t xml:space="preserve"> </w:t>
            </w:r>
            <w:r w:rsidRPr="00B30CA2">
              <w:rPr>
                <w:rFonts w:ascii="Arial"/>
                <w:sz w:val="18"/>
                <w:lang w:val="en-GB"/>
              </w:rPr>
              <w:t>(2005)?</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34120F" w:rsidRDefault="00D361F7" w:rsidP="005A079D">
            <w:pPr>
              <w:pStyle w:val="TableParagraph"/>
              <w:spacing w:before="120" w:line="221" w:lineRule="exact"/>
              <w:ind w:left="93"/>
              <w:rPr>
                <w:rFonts w:ascii="Trebuchet MS" w:eastAsia="Trebuchet MS" w:hAnsi="Trebuchet MS" w:cs="Trebuchet MS"/>
                <w:sz w:val="20"/>
                <w:szCs w:val="20"/>
                <w:lang w:val="en-GB"/>
              </w:rPr>
            </w:pPr>
            <w:r w:rsidRPr="00B30CA2">
              <w:rPr>
                <w:rFonts w:ascii="Trebuchet MS" w:eastAsia="Trebuchet MS" w:hAnsi="Trebuchet MS" w:cs="Trebuchet MS"/>
                <w:noProof/>
                <w:position w:val="-3"/>
                <w:sz w:val="20"/>
                <w:szCs w:val="20"/>
                <w:lang w:val="en-GB" w:eastAsia="en-GB"/>
              </w:rPr>
              <w:drawing>
                <wp:inline distT="0" distB="0" distL="0" distR="0">
                  <wp:extent cx="140887" cy="140874"/>
                  <wp:effectExtent l="0" t="0" r="0" b="0"/>
                  <wp:docPr id="30"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9.png"/>
                          <pic:cNvPicPr/>
                        </pic:nvPicPr>
                        <pic:blipFill>
                          <a:blip r:embed="rId26"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right w:val="single" w:sz="3" w:space="0" w:color="9D9D9C"/>
            </w:tcBorders>
          </w:tcPr>
          <w:p w:rsidR="00D361F7" w:rsidRPr="0034120F" w:rsidRDefault="00D361F7" w:rsidP="005A079D">
            <w:pPr>
              <w:pStyle w:val="TableParagraph"/>
              <w:spacing w:before="120"/>
              <w:jc w:val="center"/>
              <w:rPr>
                <w:rFonts w:ascii="Arial" w:eastAsia="Arial" w:hAnsi="Arial" w:cs="Arial"/>
                <w:sz w:val="18"/>
                <w:szCs w:val="18"/>
                <w:lang w:val="en-GB"/>
              </w:rPr>
            </w:pPr>
            <w:del w:id="199" w:author="Tom Robinson" w:date="2016-10-10T10:06:00Z">
              <w:r w:rsidDel="00A20397">
                <w:rPr>
                  <w:rFonts w:ascii="Arial" w:eastAsia="Arial" w:hAnsi="Arial" w:cs="Arial"/>
                  <w:sz w:val="18"/>
                  <w:szCs w:val="18"/>
                  <w:lang w:val="en-GB"/>
                </w:rPr>
                <w:delText>YES</w:delText>
              </w:r>
            </w:del>
          </w:p>
        </w:tc>
        <w:tc>
          <w:tcPr>
            <w:tcW w:w="849" w:type="dxa"/>
            <w:tcBorders>
              <w:left w:val="single" w:sz="3" w:space="0" w:color="9D9D9C"/>
              <w:right w:val="single" w:sz="3" w:space="0" w:color="9D9D9C"/>
            </w:tcBorders>
          </w:tcPr>
          <w:p w:rsidR="00D361F7" w:rsidRPr="0034120F" w:rsidRDefault="00D361F7" w:rsidP="005A079D">
            <w:pPr>
              <w:pStyle w:val="TableParagraph"/>
              <w:spacing w:before="120"/>
              <w:jc w:val="center"/>
              <w:rPr>
                <w:rFonts w:ascii="Arial" w:eastAsia="Arial" w:hAnsi="Arial" w:cs="Arial"/>
                <w:sz w:val="18"/>
                <w:szCs w:val="18"/>
                <w:lang w:val="en-GB"/>
              </w:rPr>
            </w:pPr>
            <w:r>
              <w:rPr>
                <w:rFonts w:ascii="Arial" w:eastAsia="Arial" w:hAnsi="Arial" w:cs="Arial"/>
                <w:sz w:val="18"/>
                <w:szCs w:val="18"/>
                <w:lang w:val="en-GB"/>
              </w:rPr>
              <w:t>NO</w:t>
            </w:r>
          </w:p>
        </w:tc>
      </w:tr>
      <w:tr w:rsidR="00D361F7" w:rsidRPr="00B30CA2" w:rsidTr="007B19B0">
        <w:trPr>
          <w:trHeight w:hRule="exact" w:val="696"/>
        </w:trPr>
        <w:tc>
          <w:tcPr>
            <w:tcW w:w="624"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E03488" w:rsidP="00E03488">
            <w:pPr>
              <w:pStyle w:val="TableParagraph"/>
              <w:spacing w:before="120" w:line="254" w:lineRule="auto"/>
              <w:ind w:left="409" w:right="150" w:hanging="334"/>
              <w:rPr>
                <w:rFonts w:ascii="Arial"/>
                <w:sz w:val="18"/>
                <w:lang w:val="en-GB"/>
              </w:rPr>
            </w:pPr>
            <w:r>
              <w:rPr>
                <w:rFonts w:ascii="Arial"/>
                <w:sz w:val="18"/>
                <w:lang w:val="en-GB"/>
              </w:rPr>
              <w:t>26</w:t>
            </w:r>
          </w:p>
        </w:tc>
        <w:tc>
          <w:tcPr>
            <w:tcW w:w="7371" w:type="dxa"/>
            <w:tcBorders>
              <w:top w:val="single" w:sz="3" w:space="0" w:color="B3B2B2"/>
              <w:left w:val="single" w:sz="3" w:space="0" w:color="B3B2B2"/>
              <w:bottom w:val="single" w:sz="3" w:space="0" w:color="B3B2B2"/>
              <w:right w:val="single" w:sz="3" w:space="0" w:color="9D9D9C"/>
            </w:tcBorders>
            <w:shd w:val="clear" w:color="auto" w:fill="EAF6FE"/>
          </w:tcPr>
          <w:p w:rsidR="00D361F7" w:rsidRPr="00B30CA2" w:rsidRDefault="00D361F7" w:rsidP="005A079D">
            <w:pPr>
              <w:pStyle w:val="TableParagraph"/>
              <w:spacing w:before="120" w:line="254" w:lineRule="auto"/>
              <w:ind w:left="142" w:right="150"/>
              <w:rPr>
                <w:rFonts w:ascii="Arial"/>
                <w:sz w:val="18"/>
                <w:lang w:val="en-GB"/>
              </w:rPr>
            </w:pPr>
            <w:r w:rsidRPr="00174211">
              <w:rPr>
                <w:rFonts w:ascii="Arial" w:hAnsi="Arial"/>
                <w:sz w:val="18"/>
                <w:lang w:val="en-GB"/>
              </w:rPr>
              <w:t xml:space="preserve">Pose any ethical issue not covered </w:t>
            </w:r>
            <w:r>
              <w:rPr>
                <w:rFonts w:ascii="Arial" w:hAnsi="Arial"/>
                <w:sz w:val="18"/>
                <w:lang w:val="en-GB"/>
              </w:rPr>
              <w:t xml:space="preserve">elsewhere </w:t>
            </w:r>
            <w:r w:rsidRPr="00174211">
              <w:rPr>
                <w:rFonts w:ascii="Arial" w:hAnsi="Arial"/>
                <w:sz w:val="18"/>
                <w:lang w:val="en-GB"/>
              </w:rPr>
              <w:t>in this checklist</w:t>
            </w:r>
            <w:r>
              <w:rPr>
                <w:rFonts w:ascii="Arial" w:hAnsi="Arial"/>
                <w:sz w:val="18"/>
                <w:lang w:val="en-GB"/>
              </w:rPr>
              <w:t xml:space="preserve"> (excluding issues relating to animals and significant habitats which are dealt with in a separate form)</w:t>
            </w:r>
            <w:r w:rsidRPr="00174211">
              <w:rPr>
                <w:rFonts w:ascii="Arial" w:hAnsi="Arial"/>
                <w:sz w:val="18"/>
                <w:lang w:val="en-GB"/>
              </w:rPr>
              <w:t>?</w:t>
            </w:r>
          </w:p>
        </w:tc>
        <w:tc>
          <w:tcPr>
            <w:tcW w:w="425" w:type="dxa"/>
            <w:tcBorders>
              <w:top w:val="single" w:sz="3" w:space="0" w:color="B3B2B2"/>
              <w:left w:val="single" w:sz="3" w:space="0" w:color="9D9D9C"/>
              <w:bottom w:val="single" w:sz="3" w:space="0" w:color="B3B2B2"/>
              <w:right w:val="single" w:sz="3" w:space="0" w:color="9D9D9C"/>
            </w:tcBorders>
            <w:shd w:val="clear" w:color="auto" w:fill="EAF6FE"/>
          </w:tcPr>
          <w:p w:rsidR="00D361F7" w:rsidRPr="00B30CA2" w:rsidRDefault="00D361F7" w:rsidP="005A079D">
            <w:pPr>
              <w:pStyle w:val="TableParagraph"/>
              <w:spacing w:before="120" w:line="220" w:lineRule="exact"/>
              <w:ind w:left="93"/>
              <w:rPr>
                <w:rFonts w:ascii="Trebuchet MS" w:eastAsia="Trebuchet MS" w:hAnsi="Trebuchet MS" w:cs="Trebuchet MS"/>
                <w:b/>
                <w:bCs/>
                <w:sz w:val="19"/>
                <w:szCs w:val="19"/>
                <w:lang w:val="en-GB"/>
              </w:rPr>
            </w:pPr>
            <w:r w:rsidRPr="00B30CA2">
              <w:rPr>
                <w:rFonts w:ascii="Trebuchet MS" w:eastAsia="Trebuchet MS" w:hAnsi="Trebuchet MS" w:cs="Trebuchet MS"/>
                <w:noProof/>
                <w:position w:val="-3"/>
                <w:sz w:val="20"/>
                <w:szCs w:val="20"/>
                <w:lang w:val="en-GB" w:eastAsia="en-GB"/>
              </w:rPr>
              <w:drawing>
                <wp:inline distT="0" distB="0" distL="0" distR="0">
                  <wp:extent cx="140887" cy="140874"/>
                  <wp:effectExtent l="0" t="0" r="0" b="0"/>
                  <wp:docPr id="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png"/>
                          <pic:cNvPicPr/>
                        </pic:nvPicPr>
                        <pic:blipFill>
                          <a:blip r:embed="rId22" cstate="print"/>
                          <a:stretch>
                            <a:fillRect/>
                          </a:stretch>
                        </pic:blipFill>
                        <pic:spPr>
                          <a:xfrm>
                            <a:off x="0" y="0"/>
                            <a:ext cx="140887" cy="140874"/>
                          </a:xfrm>
                          <a:prstGeom prst="rect">
                            <a:avLst/>
                          </a:prstGeom>
                        </pic:spPr>
                      </pic:pic>
                    </a:graphicData>
                  </a:graphic>
                </wp:inline>
              </w:drawing>
            </w:r>
          </w:p>
        </w:tc>
        <w:tc>
          <w:tcPr>
            <w:tcW w:w="848" w:type="dxa"/>
            <w:tcBorders>
              <w:left w:val="single" w:sz="3" w:space="0" w:color="9D9D9C"/>
              <w:bottom w:val="single" w:sz="3" w:space="0" w:color="B3B2B2"/>
              <w:right w:val="single" w:sz="3" w:space="0" w:color="9D9D9C"/>
            </w:tcBorders>
          </w:tcPr>
          <w:p w:rsidR="00D361F7" w:rsidRPr="00EC557A" w:rsidRDefault="00D361F7" w:rsidP="005A079D">
            <w:pPr>
              <w:pStyle w:val="TableParagraph"/>
              <w:spacing w:before="120"/>
              <w:jc w:val="center"/>
              <w:rPr>
                <w:rFonts w:ascii="Arial" w:eastAsia="Trebuchet MS" w:hAnsi="Arial" w:cs="Arial"/>
                <w:bCs/>
                <w:sz w:val="18"/>
                <w:szCs w:val="18"/>
                <w:lang w:val="en-GB"/>
              </w:rPr>
            </w:pPr>
            <w:del w:id="200" w:author="Tom Robinson" w:date="2016-10-10T10:07:00Z">
              <w:r w:rsidRPr="00EC557A" w:rsidDel="00A20397">
                <w:rPr>
                  <w:rFonts w:ascii="Arial" w:eastAsia="Trebuchet MS" w:hAnsi="Arial" w:cs="Arial"/>
                  <w:bCs/>
                  <w:sz w:val="18"/>
                  <w:szCs w:val="18"/>
                  <w:lang w:val="en-GB"/>
                </w:rPr>
                <w:delText>YES</w:delText>
              </w:r>
            </w:del>
          </w:p>
        </w:tc>
        <w:tc>
          <w:tcPr>
            <w:tcW w:w="849" w:type="dxa"/>
            <w:tcBorders>
              <w:left w:val="single" w:sz="3" w:space="0" w:color="9D9D9C"/>
              <w:bottom w:val="single" w:sz="3" w:space="0" w:color="B3B2B2"/>
              <w:right w:val="single" w:sz="3" w:space="0" w:color="9D9D9C"/>
            </w:tcBorders>
          </w:tcPr>
          <w:p w:rsidR="00D361F7" w:rsidRPr="00EC557A" w:rsidRDefault="00D361F7" w:rsidP="005A079D">
            <w:pPr>
              <w:pStyle w:val="TableParagraph"/>
              <w:spacing w:before="120"/>
              <w:jc w:val="center"/>
              <w:rPr>
                <w:rFonts w:ascii="Arial" w:eastAsia="Trebuchet MS" w:hAnsi="Arial" w:cs="Arial"/>
                <w:bCs/>
                <w:sz w:val="18"/>
                <w:szCs w:val="18"/>
                <w:lang w:val="en-GB"/>
              </w:rPr>
            </w:pPr>
            <w:r w:rsidRPr="00EC557A">
              <w:rPr>
                <w:rFonts w:ascii="Arial" w:eastAsia="Trebuchet MS" w:hAnsi="Arial" w:cs="Arial"/>
                <w:bCs/>
                <w:sz w:val="18"/>
                <w:szCs w:val="18"/>
                <w:lang w:val="en-GB"/>
              </w:rPr>
              <w:t>NO</w:t>
            </w:r>
          </w:p>
        </w:tc>
      </w:tr>
    </w:tbl>
    <w:p w:rsidR="001C28F7" w:rsidRDefault="001C28F7" w:rsidP="00BD634D">
      <w:pPr>
        <w:jc w:val="both"/>
        <w:rPr>
          <w:rFonts w:ascii="Arial" w:eastAsia="Arial" w:hAnsi="Arial" w:cs="Arial"/>
          <w:sz w:val="18"/>
          <w:szCs w:val="18"/>
          <w:lang w:val="en-GB"/>
        </w:rPr>
      </w:pPr>
    </w:p>
    <w:p w:rsidR="00BD634D" w:rsidRDefault="00BD634D" w:rsidP="00901C4C">
      <w:pPr>
        <w:jc w:val="center"/>
        <w:rPr>
          <w:rFonts w:ascii="Arial" w:eastAsia="Arial" w:hAnsi="Arial" w:cs="Arial"/>
          <w:sz w:val="18"/>
          <w:szCs w:val="18"/>
          <w:lang w:val="en-GB"/>
        </w:rPr>
      </w:pPr>
    </w:p>
    <w:p w:rsidR="00BD634D" w:rsidRPr="00BD634D" w:rsidRDefault="00BD634D" w:rsidP="00BD634D">
      <w:pPr>
        <w:rPr>
          <w:rFonts w:ascii="Arial" w:hAnsi="Arial" w:cs="Arial"/>
          <w:color w:val="000000" w:themeColor="text1"/>
        </w:rPr>
      </w:pPr>
      <w:r w:rsidRPr="00BD634D">
        <w:rPr>
          <w:rFonts w:ascii="Arial" w:hAnsi="Arial" w:cs="Arial"/>
          <w:color w:val="000000" w:themeColor="text1"/>
        </w:rPr>
        <w:t>Please note that the FREP will refer to the Office of the Secretary and Clerk any application where, in the view of the Chair, the proposed research poses a risk of a legal or security related nature to Anglia Ruskin University.  The Chair will seek guidance from the Secretary and Clerk before the FREP decides if the proposed research can be granted ethical approval and/or the nature of any special arrangements which need to be put in place. </w:t>
      </w:r>
    </w:p>
    <w:p w:rsidR="00BD634D" w:rsidRPr="00B30CA2" w:rsidRDefault="00BD634D" w:rsidP="00901C4C">
      <w:pPr>
        <w:jc w:val="center"/>
        <w:rPr>
          <w:rFonts w:ascii="Arial" w:eastAsia="Arial" w:hAnsi="Arial" w:cs="Arial"/>
          <w:sz w:val="18"/>
          <w:szCs w:val="18"/>
          <w:lang w:val="en-GB"/>
        </w:rPr>
        <w:sectPr w:rsidR="00BD634D" w:rsidRPr="00B30CA2" w:rsidSect="00690EA7">
          <w:footerReference w:type="default" r:id="rId27"/>
          <w:pgSz w:w="11910" w:h="16840"/>
          <w:pgMar w:top="1440" w:right="1080" w:bottom="1440" w:left="1080" w:header="0" w:footer="254" w:gutter="0"/>
          <w:pgNumType w:start="1"/>
          <w:cols w:space="720"/>
          <w:docGrid w:linePitch="299"/>
        </w:sectPr>
      </w:pPr>
    </w:p>
    <w:p w:rsidR="006671A1" w:rsidRPr="00B30CA2" w:rsidRDefault="000D437E" w:rsidP="000624BD">
      <w:pPr>
        <w:pStyle w:val="Heading1"/>
        <w:ind w:left="0" w:firstLine="142"/>
        <w:rPr>
          <w:lang w:val="en-GB"/>
        </w:rPr>
      </w:pPr>
      <w:r w:rsidRPr="00B30CA2">
        <w:rPr>
          <w:color w:val="34BDEF"/>
          <w:lang w:val="en-GB"/>
        </w:rPr>
        <w:lastRenderedPageBreak/>
        <w:t xml:space="preserve">Section 3: </w:t>
      </w:r>
      <w:r w:rsidRPr="00B30CA2">
        <w:rPr>
          <w:color w:val="34BDEF"/>
          <w:spacing w:val="-5"/>
          <w:lang w:val="en-GB"/>
        </w:rPr>
        <w:t>Approval</w:t>
      </w:r>
      <w:r w:rsidRPr="00B30CA2">
        <w:rPr>
          <w:color w:val="34BDEF"/>
          <w:spacing w:val="41"/>
          <w:lang w:val="en-GB"/>
        </w:rPr>
        <w:t xml:space="preserve"> </w:t>
      </w:r>
      <w:r w:rsidRPr="00B30CA2">
        <w:rPr>
          <w:color w:val="34BDEF"/>
          <w:spacing w:val="-3"/>
          <w:lang w:val="en-GB"/>
        </w:rPr>
        <w:t>process</w:t>
      </w:r>
    </w:p>
    <w:p w:rsidR="000C15E8" w:rsidRDefault="000C15E8">
      <w:pPr>
        <w:spacing w:before="13" w:line="254" w:lineRule="auto"/>
        <w:ind w:left="110"/>
        <w:rPr>
          <w:rFonts w:ascii="Arial"/>
          <w:sz w:val="18"/>
          <w:lang w:val="en-GB"/>
        </w:rPr>
      </w:pPr>
    </w:p>
    <w:p w:rsidR="000C15E8" w:rsidRPr="00AA5023" w:rsidRDefault="000D437E">
      <w:pPr>
        <w:spacing w:before="13" w:line="254" w:lineRule="auto"/>
        <w:ind w:left="110"/>
        <w:rPr>
          <w:rFonts w:ascii="Arial"/>
          <w:spacing w:val="36"/>
          <w:sz w:val="20"/>
          <w:szCs w:val="20"/>
          <w:lang w:val="en-GB"/>
        </w:rPr>
      </w:pPr>
      <w:r w:rsidRPr="00AA5023">
        <w:rPr>
          <w:rFonts w:ascii="Arial"/>
          <w:sz w:val="20"/>
          <w:szCs w:val="20"/>
          <w:lang w:val="en-GB"/>
        </w:rPr>
        <w:t>All</w:t>
      </w:r>
      <w:r w:rsidRPr="00AA5023">
        <w:rPr>
          <w:rFonts w:ascii="Arial"/>
          <w:spacing w:val="-8"/>
          <w:sz w:val="20"/>
          <w:szCs w:val="20"/>
          <w:lang w:val="en-GB"/>
        </w:rPr>
        <w:t xml:space="preserve"> </w:t>
      </w:r>
      <w:r w:rsidRPr="00AA5023">
        <w:rPr>
          <w:rFonts w:ascii="Arial"/>
          <w:sz w:val="20"/>
          <w:szCs w:val="20"/>
          <w:lang w:val="en-GB"/>
        </w:rPr>
        <w:t>student</w:t>
      </w:r>
      <w:r w:rsidRPr="00AA5023">
        <w:rPr>
          <w:rFonts w:ascii="Arial"/>
          <w:spacing w:val="-8"/>
          <w:sz w:val="20"/>
          <w:szCs w:val="20"/>
          <w:lang w:val="en-GB"/>
        </w:rPr>
        <w:t xml:space="preserve"> </w:t>
      </w:r>
      <w:r w:rsidRPr="00AA5023">
        <w:rPr>
          <w:rFonts w:ascii="Arial"/>
          <w:sz w:val="20"/>
          <w:szCs w:val="20"/>
          <w:lang w:val="en-GB"/>
        </w:rPr>
        <w:t>applications</w:t>
      </w:r>
      <w:r w:rsidRPr="00AA5023">
        <w:rPr>
          <w:rFonts w:ascii="Arial"/>
          <w:spacing w:val="-8"/>
          <w:sz w:val="20"/>
          <w:szCs w:val="20"/>
          <w:lang w:val="en-GB"/>
        </w:rPr>
        <w:t xml:space="preserve"> </w:t>
      </w:r>
      <w:r w:rsidRPr="00AA5023">
        <w:rPr>
          <w:rFonts w:ascii="Arial"/>
          <w:sz w:val="20"/>
          <w:szCs w:val="20"/>
          <w:lang w:val="en-GB"/>
        </w:rPr>
        <w:t>must</w:t>
      </w:r>
      <w:r w:rsidRPr="00AA5023">
        <w:rPr>
          <w:rFonts w:ascii="Arial"/>
          <w:spacing w:val="-8"/>
          <w:sz w:val="20"/>
          <w:szCs w:val="20"/>
          <w:lang w:val="en-GB"/>
        </w:rPr>
        <w:t xml:space="preserve"> </w:t>
      </w:r>
      <w:r w:rsidRPr="00AA5023">
        <w:rPr>
          <w:rFonts w:ascii="Arial"/>
          <w:sz w:val="20"/>
          <w:szCs w:val="20"/>
          <w:lang w:val="en-GB"/>
        </w:rPr>
        <w:t>be</w:t>
      </w:r>
      <w:r w:rsidRPr="00AA5023">
        <w:rPr>
          <w:rFonts w:ascii="Arial"/>
          <w:spacing w:val="-8"/>
          <w:sz w:val="20"/>
          <w:szCs w:val="20"/>
          <w:lang w:val="en-GB"/>
        </w:rPr>
        <w:t xml:space="preserve"> </w:t>
      </w:r>
      <w:r w:rsidRPr="00AA5023">
        <w:rPr>
          <w:rFonts w:ascii="Arial"/>
          <w:sz w:val="20"/>
          <w:szCs w:val="20"/>
          <w:lang w:val="en-GB"/>
        </w:rPr>
        <w:t>sent</w:t>
      </w:r>
      <w:r w:rsidRPr="00AA5023">
        <w:rPr>
          <w:rFonts w:ascii="Arial"/>
          <w:spacing w:val="-8"/>
          <w:sz w:val="20"/>
          <w:szCs w:val="20"/>
          <w:lang w:val="en-GB"/>
        </w:rPr>
        <w:t xml:space="preserve"> </w:t>
      </w:r>
      <w:r w:rsidRPr="00AA5023">
        <w:rPr>
          <w:rFonts w:ascii="Arial"/>
          <w:sz w:val="20"/>
          <w:szCs w:val="20"/>
          <w:lang w:val="en-GB"/>
        </w:rPr>
        <w:t>to</w:t>
      </w:r>
      <w:r w:rsidRPr="00AA5023">
        <w:rPr>
          <w:rFonts w:ascii="Arial"/>
          <w:spacing w:val="-8"/>
          <w:sz w:val="20"/>
          <w:szCs w:val="20"/>
          <w:lang w:val="en-GB"/>
        </w:rPr>
        <w:t xml:space="preserve"> </w:t>
      </w:r>
      <w:r w:rsidRPr="00AA5023">
        <w:rPr>
          <w:rFonts w:ascii="Arial"/>
          <w:sz w:val="20"/>
          <w:szCs w:val="20"/>
          <w:lang w:val="en-GB"/>
        </w:rPr>
        <w:t>your</w:t>
      </w:r>
      <w:r w:rsidRPr="00AA5023">
        <w:rPr>
          <w:rFonts w:ascii="Arial"/>
          <w:spacing w:val="-8"/>
          <w:sz w:val="20"/>
          <w:szCs w:val="20"/>
          <w:lang w:val="en-GB"/>
        </w:rPr>
        <w:t xml:space="preserve"> </w:t>
      </w:r>
      <w:r w:rsidRPr="00AA5023">
        <w:rPr>
          <w:rFonts w:ascii="Arial"/>
          <w:sz w:val="20"/>
          <w:szCs w:val="20"/>
          <w:lang w:val="en-GB"/>
        </w:rPr>
        <w:t>Supervisor</w:t>
      </w:r>
      <w:r w:rsidRPr="00AA5023">
        <w:rPr>
          <w:rFonts w:ascii="Arial"/>
          <w:spacing w:val="-8"/>
          <w:sz w:val="20"/>
          <w:szCs w:val="20"/>
          <w:lang w:val="en-GB"/>
        </w:rPr>
        <w:t xml:space="preserve"> </w:t>
      </w:r>
      <w:r w:rsidRPr="00AA5023">
        <w:rPr>
          <w:rFonts w:ascii="Arial"/>
          <w:sz w:val="20"/>
          <w:szCs w:val="20"/>
          <w:lang w:val="en-GB"/>
        </w:rPr>
        <w:t>for</w:t>
      </w:r>
      <w:r w:rsidRPr="00AA5023">
        <w:rPr>
          <w:rFonts w:ascii="Arial"/>
          <w:spacing w:val="-8"/>
          <w:sz w:val="20"/>
          <w:szCs w:val="20"/>
          <w:lang w:val="en-GB"/>
        </w:rPr>
        <w:t xml:space="preserve"> </w:t>
      </w:r>
      <w:r w:rsidRPr="00AA5023">
        <w:rPr>
          <w:rFonts w:ascii="Arial"/>
          <w:sz w:val="20"/>
          <w:szCs w:val="20"/>
          <w:lang w:val="en-GB"/>
        </w:rPr>
        <w:t>checking.</w:t>
      </w:r>
      <w:r w:rsidRPr="00AA5023">
        <w:rPr>
          <w:rFonts w:ascii="Arial"/>
          <w:spacing w:val="36"/>
          <w:sz w:val="20"/>
          <w:szCs w:val="20"/>
          <w:lang w:val="en-GB"/>
        </w:rPr>
        <w:t xml:space="preserve"> </w:t>
      </w:r>
    </w:p>
    <w:p w:rsidR="006671A1" w:rsidRPr="00AA5023" w:rsidRDefault="000D437E">
      <w:pPr>
        <w:spacing w:before="13" w:line="254" w:lineRule="auto"/>
        <w:ind w:left="110"/>
        <w:rPr>
          <w:rFonts w:ascii="Arial"/>
          <w:w w:val="95"/>
          <w:sz w:val="20"/>
          <w:szCs w:val="20"/>
          <w:lang w:val="en-GB"/>
        </w:rPr>
      </w:pPr>
      <w:r w:rsidRPr="00AA5023">
        <w:rPr>
          <w:rFonts w:ascii="Arial"/>
          <w:spacing w:val="-5"/>
          <w:sz w:val="20"/>
          <w:szCs w:val="20"/>
          <w:lang w:val="en-GB"/>
        </w:rPr>
        <w:t>Your</w:t>
      </w:r>
      <w:r w:rsidRPr="00AA5023">
        <w:rPr>
          <w:rFonts w:ascii="Arial"/>
          <w:spacing w:val="-8"/>
          <w:sz w:val="20"/>
          <w:szCs w:val="20"/>
          <w:lang w:val="en-GB"/>
        </w:rPr>
        <w:t xml:space="preserve"> </w:t>
      </w:r>
      <w:r w:rsidRPr="00AA5023">
        <w:rPr>
          <w:rFonts w:ascii="Arial"/>
          <w:sz w:val="20"/>
          <w:szCs w:val="20"/>
          <w:lang w:val="en-GB"/>
        </w:rPr>
        <w:t>Supervisor</w:t>
      </w:r>
      <w:r w:rsidRPr="00AA5023">
        <w:rPr>
          <w:rFonts w:ascii="Arial"/>
          <w:spacing w:val="-8"/>
          <w:sz w:val="20"/>
          <w:szCs w:val="20"/>
          <w:lang w:val="en-GB"/>
        </w:rPr>
        <w:t xml:space="preserve"> </w:t>
      </w:r>
      <w:r w:rsidRPr="00AA5023">
        <w:rPr>
          <w:rFonts w:ascii="Arial"/>
          <w:sz w:val="20"/>
          <w:szCs w:val="20"/>
          <w:lang w:val="en-GB"/>
        </w:rPr>
        <w:t>must</w:t>
      </w:r>
      <w:r w:rsidRPr="00AA5023">
        <w:rPr>
          <w:rFonts w:ascii="Arial"/>
          <w:spacing w:val="-8"/>
          <w:sz w:val="20"/>
          <w:szCs w:val="20"/>
          <w:lang w:val="en-GB"/>
        </w:rPr>
        <w:t xml:space="preserve"> </w:t>
      </w:r>
      <w:r w:rsidRPr="00AA5023">
        <w:rPr>
          <w:rFonts w:ascii="Arial"/>
          <w:sz w:val="20"/>
          <w:szCs w:val="20"/>
          <w:lang w:val="en-GB"/>
        </w:rPr>
        <w:t>then</w:t>
      </w:r>
      <w:r w:rsidRPr="00AA5023">
        <w:rPr>
          <w:rFonts w:ascii="Arial"/>
          <w:spacing w:val="-8"/>
          <w:sz w:val="20"/>
          <w:szCs w:val="20"/>
          <w:lang w:val="en-GB"/>
        </w:rPr>
        <w:t xml:space="preserve"> </w:t>
      </w:r>
      <w:r w:rsidRPr="00AA5023">
        <w:rPr>
          <w:rFonts w:ascii="Arial"/>
          <w:sz w:val="20"/>
          <w:szCs w:val="20"/>
          <w:lang w:val="en-GB"/>
        </w:rPr>
        <w:t>forward</w:t>
      </w:r>
      <w:r w:rsidRPr="00AA5023">
        <w:rPr>
          <w:rFonts w:ascii="Arial"/>
          <w:spacing w:val="-8"/>
          <w:sz w:val="20"/>
          <w:szCs w:val="20"/>
          <w:lang w:val="en-GB"/>
        </w:rPr>
        <w:t xml:space="preserve"> </w:t>
      </w:r>
      <w:r w:rsidRPr="00AA5023">
        <w:rPr>
          <w:rFonts w:ascii="Arial"/>
          <w:sz w:val="20"/>
          <w:szCs w:val="20"/>
          <w:lang w:val="en-GB"/>
        </w:rPr>
        <w:t>the</w:t>
      </w:r>
      <w:r w:rsidRPr="00AA5023">
        <w:rPr>
          <w:rFonts w:ascii="Arial"/>
          <w:spacing w:val="-8"/>
          <w:sz w:val="20"/>
          <w:szCs w:val="20"/>
          <w:lang w:val="en-GB"/>
        </w:rPr>
        <w:t xml:space="preserve"> </w:t>
      </w:r>
      <w:r w:rsidRPr="00AA5023">
        <w:rPr>
          <w:rFonts w:ascii="Arial"/>
          <w:sz w:val="20"/>
          <w:szCs w:val="20"/>
          <w:lang w:val="en-GB"/>
        </w:rPr>
        <w:t>application</w:t>
      </w:r>
      <w:r w:rsidRPr="00AA5023">
        <w:rPr>
          <w:rFonts w:ascii="Arial"/>
          <w:spacing w:val="-8"/>
          <w:sz w:val="20"/>
          <w:szCs w:val="20"/>
          <w:lang w:val="en-GB"/>
        </w:rPr>
        <w:t xml:space="preserve"> </w:t>
      </w:r>
      <w:r w:rsidRPr="00AA5023">
        <w:rPr>
          <w:rFonts w:ascii="Arial"/>
          <w:sz w:val="20"/>
          <w:szCs w:val="20"/>
          <w:lang w:val="en-GB"/>
        </w:rPr>
        <w:t>to</w:t>
      </w:r>
      <w:r w:rsidRPr="00AA5023">
        <w:rPr>
          <w:rFonts w:ascii="Arial"/>
          <w:spacing w:val="-8"/>
          <w:sz w:val="20"/>
          <w:szCs w:val="20"/>
          <w:lang w:val="en-GB"/>
        </w:rPr>
        <w:t xml:space="preserve"> </w:t>
      </w:r>
      <w:r w:rsidRPr="00AA5023">
        <w:rPr>
          <w:rFonts w:ascii="Arial"/>
          <w:sz w:val="20"/>
          <w:szCs w:val="20"/>
          <w:lang w:val="en-GB"/>
        </w:rPr>
        <w:t xml:space="preserve">the </w:t>
      </w:r>
      <w:r w:rsidRPr="00AA5023">
        <w:rPr>
          <w:rFonts w:ascii="Arial"/>
          <w:w w:val="95"/>
          <w:sz w:val="20"/>
          <w:szCs w:val="20"/>
          <w:lang w:val="en-GB"/>
        </w:rPr>
        <w:t>DREP/FREP</w:t>
      </w:r>
      <w:r w:rsidRPr="00AA5023">
        <w:rPr>
          <w:rFonts w:ascii="Arial"/>
          <w:spacing w:val="-26"/>
          <w:w w:val="95"/>
          <w:sz w:val="20"/>
          <w:szCs w:val="20"/>
          <w:lang w:val="en-GB"/>
        </w:rPr>
        <w:t xml:space="preserve"> </w:t>
      </w:r>
      <w:r w:rsidRPr="00AA5023">
        <w:rPr>
          <w:rFonts w:ascii="Arial"/>
          <w:w w:val="95"/>
          <w:sz w:val="20"/>
          <w:szCs w:val="20"/>
          <w:lang w:val="en-GB"/>
        </w:rPr>
        <w:t>(as</w:t>
      </w:r>
      <w:r w:rsidRPr="00AA5023">
        <w:rPr>
          <w:rFonts w:ascii="Arial"/>
          <w:spacing w:val="-26"/>
          <w:w w:val="95"/>
          <w:sz w:val="20"/>
          <w:szCs w:val="20"/>
          <w:lang w:val="en-GB"/>
        </w:rPr>
        <w:t xml:space="preserve"> </w:t>
      </w:r>
      <w:r w:rsidRPr="00AA5023">
        <w:rPr>
          <w:rFonts w:ascii="Arial"/>
          <w:w w:val="95"/>
          <w:sz w:val="20"/>
          <w:szCs w:val="20"/>
          <w:lang w:val="en-GB"/>
        </w:rPr>
        <w:t>appropriate)</w:t>
      </w:r>
    </w:p>
    <w:p w:rsidR="000C15E8" w:rsidRPr="00AA5023" w:rsidRDefault="000C15E8">
      <w:pPr>
        <w:spacing w:before="13" w:line="254" w:lineRule="auto"/>
        <w:ind w:left="110"/>
        <w:rPr>
          <w:rFonts w:ascii="Arial"/>
          <w:w w:val="95"/>
          <w:sz w:val="20"/>
          <w:szCs w:val="20"/>
          <w:lang w:val="en-GB"/>
        </w:rPr>
      </w:pPr>
    </w:p>
    <w:p w:rsidR="000C15E8" w:rsidRPr="00AA5023" w:rsidRDefault="000C15E8" w:rsidP="000C15E8">
      <w:pPr>
        <w:spacing w:before="46"/>
        <w:ind w:left="110"/>
        <w:rPr>
          <w:rFonts w:ascii="Arial" w:hAnsi="Arial"/>
          <w:sz w:val="20"/>
          <w:szCs w:val="20"/>
          <w:lang w:val="en-GB"/>
        </w:rPr>
      </w:pPr>
      <w:r w:rsidRPr="00AA5023">
        <w:rPr>
          <w:rFonts w:ascii="Arial" w:hAnsi="Arial"/>
          <w:sz w:val="20"/>
          <w:szCs w:val="20"/>
          <w:lang w:val="en-GB"/>
        </w:rPr>
        <w:t>FREP</w:t>
      </w:r>
      <w:r w:rsidRPr="00AA5023">
        <w:rPr>
          <w:rFonts w:ascii="Arial" w:hAnsi="Arial"/>
          <w:spacing w:val="-16"/>
          <w:sz w:val="20"/>
          <w:szCs w:val="20"/>
          <w:lang w:val="en-GB"/>
        </w:rPr>
        <w:t xml:space="preserve"> </w:t>
      </w:r>
      <w:r w:rsidRPr="00AA5023">
        <w:rPr>
          <w:rFonts w:ascii="Arial" w:hAnsi="Arial"/>
          <w:sz w:val="20"/>
          <w:szCs w:val="20"/>
          <w:lang w:val="en-GB"/>
        </w:rPr>
        <w:t>=</w:t>
      </w:r>
      <w:r w:rsidRPr="00AA5023">
        <w:rPr>
          <w:rFonts w:ascii="Arial" w:hAnsi="Arial"/>
          <w:spacing w:val="-16"/>
          <w:sz w:val="20"/>
          <w:szCs w:val="20"/>
          <w:lang w:val="en-GB"/>
        </w:rPr>
        <w:t xml:space="preserve"> </w:t>
      </w:r>
      <w:r w:rsidRPr="00AA5023">
        <w:rPr>
          <w:rFonts w:ascii="Arial" w:hAnsi="Arial"/>
          <w:sz w:val="20"/>
          <w:szCs w:val="20"/>
          <w:lang w:val="en-GB"/>
        </w:rPr>
        <w:t>Faculty</w:t>
      </w:r>
      <w:r w:rsidRPr="00AA5023">
        <w:rPr>
          <w:rFonts w:ascii="Arial" w:hAnsi="Arial"/>
          <w:spacing w:val="-16"/>
          <w:sz w:val="20"/>
          <w:szCs w:val="20"/>
          <w:lang w:val="en-GB"/>
        </w:rPr>
        <w:t xml:space="preserve"> </w:t>
      </w:r>
      <w:r w:rsidRPr="00AA5023">
        <w:rPr>
          <w:rFonts w:ascii="Arial" w:hAnsi="Arial"/>
          <w:sz w:val="20"/>
          <w:szCs w:val="20"/>
          <w:lang w:val="en-GB"/>
        </w:rPr>
        <w:t>Research</w:t>
      </w:r>
      <w:r w:rsidRPr="00AA5023">
        <w:rPr>
          <w:rFonts w:ascii="Arial" w:hAnsi="Arial"/>
          <w:spacing w:val="-16"/>
          <w:sz w:val="20"/>
          <w:szCs w:val="20"/>
          <w:lang w:val="en-GB"/>
        </w:rPr>
        <w:t xml:space="preserve"> </w:t>
      </w:r>
      <w:r w:rsidRPr="00AA5023">
        <w:rPr>
          <w:rFonts w:ascii="Arial" w:hAnsi="Arial"/>
          <w:sz w:val="20"/>
          <w:szCs w:val="20"/>
          <w:lang w:val="en-GB"/>
        </w:rPr>
        <w:t>Ethics</w:t>
      </w:r>
      <w:r w:rsidRPr="00AA5023">
        <w:rPr>
          <w:rFonts w:ascii="Arial" w:hAnsi="Arial"/>
          <w:spacing w:val="-16"/>
          <w:sz w:val="20"/>
          <w:szCs w:val="20"/>
          <w:lang w:val="en-GB"/>
        </w:rPr>
        <w:t xml:space="preserve"> </w:t>
      </w:r>
      <w:r w:rsidR="00AA5023">
        <w:rPr>
          <w:rFonts w:ascii="Arial" w:hAnsi="Arial"/>
          <w:sz w:val="20"/>
          <w:szCs w:val="20"/>
          <w:lang w:val="en-GB"/>
        </w:rPr>
        <w:t>Panel</w:t>
      </w:r>
    </w:p>
    <w:p w:rsidR="000C15E8" w:rsidRPr="00AA5023" w:rsidRDefault="000C15E8" w:rsidP="000C15E8">
      <w:pPr>
        <w:spacing w:before="46"/>
        <w:ind w:left="110"/>
        <w:rPr>
          <w:rFonts w:ascii="Arial" w:eastAsia="Arial" w:hAnsi="Arial" w:cs="Arial"/>
          <w:sz w:val="20"/>
          <w:szCs w:val="20"/>
          <w:lang w:val="en-GB"/>
        </w:rPr>
      </w:pPr>
      <w:r w:rsidRPr="00AA5023">
        <w:rPr>
          <w:rFonts w:ascii="Arial" w:hAnsi="Arial"/>
          <w:sz w:val="20"/>
          <w:szCs w:val="20"/>
          <w:lang w:val="en-GB"/>
        </w:rPr>
        <w:t>DREP</w:t>
      </w:r>
      <w:r w:rsidRPr="00AA5023">
        <w:rPr>
          <w:rFonts w:ascii="Arial" w:hAnsi="Arial"/>
          <w:spacing w:val="-16"/>
          <w:sz w:val="20"/>
          <w:szCs w:val="20"/>
          <w:lang w:val="en-GB"/>
        </w:rPr>
        <w:t xml:space="preserve"> </w:t>
      </w:r>
      <w:r w:rsidRPr="00AA5023">
        <w:rPr>
          <w:rFonts w:ascii="Arial" w:hAnsi="Arial"/>
          <w:sz w:val="20"/>
          <w:szCs w:val="20"/>
          <w:lang w:val="en-GB"/>
        </w:rPr>
        <w:t>=</w:t>
      </w:r>
      <w:r w:rsidRPr="00AA5023">
        <w:rPr>
          <w:rFonts w:ascii="Arial" w:hAnsi="Arial"/>
          <w:spacing w:val="-16"/>
          <w:sz w:val="20"/>
          <w:szCs w:val="20"/>
          <w:lang w:val="en-GB"/>
        </w:rPr>
        <w:t xml:space="preserve"> </w:t>
      </w:r>
      <w:r w:rsidRPr="00AA5023">
        <w:rPr>
          <w:rFonts w:ascii="Arial" w:hAnsi="Arial"/>
          <w:sz w:val="20"/>
          <w:szCs w:val="20"/>
          <w:lang w:val="en-GB"/>
        </w:rPr>
        <w:t>Departmental</w:t>
      </w:r>
      <w:r w:rsidRPr="00AA5023">
        <w:rPr>
          <w:rFonts w:ascii="Arial" w:hAnsi="Arial"/>
          <w:spacing w:val="-16"/>
          <w:sz w:val="20"/>
          <w:szCs w:val="20"/>
          <w:lang w:val="en-GB"/>
        </w:rPr>
        <w:t xml:space="preserve"> </w:t>
      </w:r>
      <w:r w:rsidRPr="00AA5023">
        <w:rPr>
          <w:rFonts w:ascii="Arial" w:hAnsi="Arial"/>
          <w:sz w:val="20"/>
          <w:szCs w:val="20"/>
          <w:lang w:val="en-GB"/>
        </w:rPr>
        <w:t>Research</w:t>
      </w:r>
      <w:r w:rsidRPr="00AA5023">
        <w:rPr>
          <w:rFonts w:ascii="Arial" w:hAnsi="Arial"/>
          <w:spacing w:val="-16"/>
          <w:sz w:val="20"/>
          <w:szCs w:val="20"/>
          <w:lang w:val="en-GB"/>
        </w:rPr>
        <w:t xml:space="preserve"> </w:t>
      </w:r>
      <w:r w:rsidRPr="00AA5023">
        <w:rPr>
          <w:rFonts w:ascii="Arial" w:hAnsi="Arial"/>
          <w:sz w:val="20"/>
          <w:szCs w:val="20"/>
          <w:lang w:val="en-GB"/>
        </w:rPr>
        <w:t>Ethics</w:t>
      </w:r>
      <w:r w:rsidRPr="00AA5023">
        <w:rPr>
          <w:rFonts w:ascii="Arial" w:hAnsi="Arial"/>
          <w:spacing w:val="-16"/>
          <w:sz w:val="20"/>
          <w:szCs w:val="20"/>
          <w:lang w:val="en-GB"/>
        </w:rPr>
        <w:t xml:space="preserve"> </w:t>
      </w:r>
      <w:r w:rsidR="00AA5023">
        <w:rPr>
          <w:rFonts w:ascii="Arial" w:hAnsi="Arial"/>
          <w:sz w:val="20"/>
          <w:szCs w:val="20"/>
          <w:lang w:val="en-GB"/>
        </w:rPr>
        <w:t>Panel</w:t>
      </w:r>
    </w:p>
    <w:p w:rsidR="000C15E8" w:rsidRPr="00AA5023" w:rsidRDefault="000C15E8" w:rsidP="000C15E8">
      <w:pPr>
        <w:spacing w:before="13" w:line="254" w:lineRule="auto"/>
        <w:ind w:left="110"/>
        <w:rPr>
          <w:rFonts w:ascii="Arial"/>
          <w:sz w:val="20"/>
          <w:szCs w:val="20"/>
          <w:lang w:val="en-GB"/>
        </w:rPr>
      </w:pPr>
    </w:p>
    <w:p w:rsidR="006671A1" w:rsidRPr="00B30CA2" w:rsidRDefault="006671A1">
      <w:pPr>
        <w:spacing w:before="10"/>
        <w:rPr>
          <w:rFonts w:ascii="Arial" w:eastAsia="Arial" w:hAnsi="Arial" w:cs="Arial"/>
          <w:sz w:val="19"/>
          <w:szCs w:val="19"/>
          <w:lang w:val="en-GB"/>
        </w:rPr>
      </w:pPr>
    </w:p>
    <w:p w:rsidR="006671A1" w:rsidRPr="00B30CA2" w:rsidRDefault="006671A1">
      <w:pPr>
        <w:rPr>
          <w:rFonts w:ascii="Arial" w:eastAsia="Arial" w:hAnsi="Arial" w:cs="Arial"/>
          <w:sz w:val="19"/>
          <w:szCs w:val="19"/>
          <w:lang w:val="en-GB"/>
        </w:rPr>
        <w:sectPr w:rsidR="006671A1" w:rsidRPr="00B30CA2">
          <w:pgSz w:w="11910" w:h="16840"/>
          <w:pgMar w:top="740" w:right="760" w:bottom="440" w:left="740" w:header="0" w:footer="254" w:gutter="0"/>
          <w:cols w:space="720"/>
        </w:sectPr>
      </w:pPr>
    </w:p>
    <w:p w:rsidR="006671A1" w:rsidRPr="00B30CA2" w:rsidRDefault="00597715">
      <w:pPr>
        <w:pStyle w:val="BodyText"/>
        <w:spacing w:line="264" w:lineRule="exact"/>
        <w:ind w:right="-8"/>
        <w:rPr>
          <w:lang w:val="en-GB"/>
        </w:rPr>
      </w:pPr>
      <w:r>
        <w:rPr>
          <w:noProof/>
          <w:lang w:val="en-GB" w:eastAsia="en-GB"/>
        </w:rPr>
        <mc:AlternateContent>
          <mc:Choice Requires="wpg">
            <w:drawing>
              <wp:anchor distT="0" distB="0" distL="114300" distR="114300" simplePos="0" relativeHeight="1096" behindDoc="0" locked="0" layoutInCell="1" allowOverlap="1">
                <wp:simplePos x="0" y="0"/>
                <wp:positionH relativeFrom="page">
                  <wp:posOffset>599440</wp:posOffset>
                </wp:positionH>
                <wp:positionV relativeFrom="paragraph">
                  <wp:posOffset>80645</wp:posOffset>
                </wp:positionV>
                <wp:extent cx="354330" cy="354330"/>
                <wp:effectExtent l="0" t="0" r="7620" b="7620"/>
                <wp:wrapNone/>
                <wp:docPr id="52"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 cy="354330"/>
                          <a:chOff x="944" y="127"/>
                          <a:chExt cx="558" cy="558"/>
                        </a:xfrm>
                      </wpg:grpSpPr>
                      <wps:wsp>
                        <wps:cNvPr id="53" name="Freeform 29"/>
                        <wps:cNvSpPr>
                          <a:spLocks/>
                        </wps:cNvSpPr>
                        <wps:spPr bwMode="auto">
                          <a:xfrm>
                            <a:off x="944" y="127"/>
                            <a:ext cx="558" cy="558"/>
                          </a:xfrm>
                          <a:custGeom>
                            <a:avLst/>
                            <a:gdLst>
                              <a:gd name="T0" fmla="+- 0 1222 944"/>
                              <a:gd name="T1" fmla="*/ T0 w 558"/>
                              <a:gd name="T2" fmla="+- 0 127 127"/>
                              <a:gd name="T3" fmla="*/ 127 h 558"/>
                              <a:gd name="T4" fmla="+- 0 1148 944"/>
                              <a:gd name="T5" fmla="*/ T4 w 558"/>
                              <a:gd name="T6" fmla="+- 0 137 127"/>
                              <a:gd name="T7" fmla="*/ 137 h 558"/>
                              <a:gd name="T8" fmla="+- 0 1082 944"/>
                              <a:gd name="T9" fmla="*/ T8 w 558"/>
                              <a:gd name="T10" fmla="+- 0 165 127"/>
                              <a:gd name="T11" fmla="*/ 165 h 558"/>
                              <a:gd name="T12" fmla="+- 0 1025 944"/>
                              <a:gd name="T13" fmla="*/ T12 w 558"/>
                              <a:gd name="T14" fmla="+- 0 209 127"/>
                              <a:gd name="T15" fmla="*/ 209 h 558"/>
                              <a:gd name="T16" fmla="+- 0 982 944"/>
                              <a:gd name="T17" fmla="*/ T16 w 558"/>
                              <a:gd name="T18" fmla="+- 0 265 127"/>
                              <a:gd name="T19" fmla="*/ 265 h 558"/>
                              <a:gd name="T20" fmla="+- 0 954 944"/>
                              <a:gd name="T21" fmla="*/ T20 w 558"/>
                              <a:gd name="T22" fmla="+- 0 331 127"/>
                              <a:gd name="T23" fmla="*/ 331 h 558"/>
                              <a:gd name="T24" fmla="+- 0 944 944"/>
                              <a:gd name="T25" fmla="*/ T24 w 558"/>
                              <a:gd name="T26" fmla="+- 0 406 127"/>
                              <a:gd name="T27" fmla="*/ 406 h 558"/>
                              <a:gd name="T28" fmla="+- 0 954 944"/>
                              <a:gd name="T29" fmla="*/ T28 w 558"/>
                              <a:gd name="T30" fmla="+- 0 480 127"/>
                              <a:gd name="T31" fmla="*/ 480 h 558"/>
                              <a:gd name="T32" fmla="+- 0 982 944"/>
                              <a:gd name="T33" fmla="*/ T32 w 558"/>
                              <a:gd name="T34" fmla="+- 0 546 127"/>
                              <a:gd name="T35" fmla="*/ 546 h 558"/>
                              <a:gd name="T36" fmla="+- 0 1025 944"/>
                              <a:gd name="T37" fmla="*/ T36 w 558"/>
                              <a:gd name="T38" fmla="+- 0 603 127"/>
                              <a:gd name="T39" fmla="*/ 603 h 558"/>
                              <a:gd name="T40" fmla="+- 0 1082 944"/>
                              <a:gd name="T41" fmla="*/ T40 w 558"/>
                              <a:gd name="T42" fmla="+- 0 646 127"/>
                              <a:gd name="T43" fmla="*/ 646 h 558"/>
                              <a:gd name="T44" fmla="+- 0 1148 944"/>
                              <a:gd name="T45" fmla="*/ T44 w 558"/>
                              <a:gd name="T46" fmla="+- 0 674 127"/>
                              <a:gd name="T47" fmla="*/ 674 h 558"/>
                              <a:gd name="T48" fmla="+- 0 1222 944"/>
                              <a:gd name="T49" fmla="*/ T48 w 558"/>
                              <a:gd name="T50" fmla="+- 0 684 127"/>
                              <a:gd name="T51" fmla="*/ 684 h 558"/>
                              <a:gd name="T52" fmla="+- 0 1296 944"/>
                              <a:gd name="T53" fmla="*/ T52 w 558"/>
                              <a:gd name="T54" fmla="+- 0 674 127"/>
                              <a:gd name="T55" fmla="*/ 674 h 558"/>
                              <a:gd name="T56" fmla="+- 0 1363 944"/>
                              <a:gd name="T57" fmla="*/ T56 w 558"/>
                              <a:gd name="T58" fmla="+- 0 646 127"/>
                              <a:gd name="T59" fmla="*/ 646 h 558"/>
                              <a:gd name="T60" fmla="+- 0 1419 944"/>
                              <a:gd name="T61" fmla="*/ T60 w 558"/>
                              <a:gd name="T62" fmla="+- 0 603 127"/>
                              <a:gd name="T63" fmla="*/ 603 h 558"/>
                              <a:gd name="T64" fmla="+- 0 1463 944"/>
                              <a:gd name="T65" fmla="*/ T64 w 558"/>
                              <a:gd name="T66" fmla="+- 0 546 127"/>
                              <a:gd name="T67" fmla="*/ 546 h 558"/>
                              <a:gd name="T68" fmla="+- 0 1491 944"/>
                              <a:gd name="T69" fmla="*/ T68 w 558"/>
                              <a:gd name="T70" fmla="+- 0 480 127"/>
                              <a:gd name="T71" fmla="*/ 480 h 558"/>
                              <a:gd name="T72" fmla="+- 0 1501 944"/>
                              <a:gd name="T73" fmla="*/ T72 w 558"/>
                              <a:gd name="T74" fmla="+- 0 406 127"/>
                              <a:gd name="T75" fmla="*/ 406 h 558"/>
                              <a:gd name="T76" fmla="+- 0 1491 944"/>
                              <a:gd name="T77" fmla="*/ T76 w 558"/>
                              <a:gd name="T78" fmla="+- 0 331 127"/>
                              <a:gd name="T79" fmla="*/ 331 h 558"/>
                              <a:gd name="T80" fmla="+- 0 1463 944"/>
                              <a:gd name="T81" fmla="*/ T80 w 558"/>
                              <a:gd name="T82" fmla="+- 0 265 127"/>
                              <a:gd name="T83" fmla="*/ 265 h 558"/>
                              <a:gd name="T84" fmla="+- 0 1419 944"/>
                              <a:gd name="T85" fmla="*/ T84 w 558"/>
                              <a:gd name="T86" fmla="+- 0 209 127"/>
                              <a:gd name="T87" fmla="*/ 209 h 558"/>
                              <a:gd name="T88" fmla="+- 0 1363 944"/>
                              <a:gd name="T89" fmla="*/ T88 w 558"/>
                              <a:gd name="T90" fmla="+- 0 165 127"/>
                              <a:gd name="T91" fmla="*/ 165 h 558"/>
                              <a:gd name="T92" fmla="+- 0 1296 944"/>
                              <a:gd name="T93" fmla="*/ T92 w 558"/>
                              <a:gd name="T94" fmla="+- 0 137 127"/>
                              <a:gd name="T95" fmla="*/ 137 h 558"/>
                              <a:gd name="T96" fmla="+- 0 1222 944"/>
                              <a:gd name="T97" fmla="*/ T96 w 558"/>
                              <a:gd name="T98" fmla="+- 0 127 127"/>
                              <a:gd name="T99" fmla="*/ 127 h 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8" h="558">
                                <a:moveTo>
                                  <a:pt x="278" y="0"/>
                                </a:moveTo>
                                <a:lnTo>
                                  <a:pt x="204" y="10"/>
                                </a:lnTo>
                                <a:lnTo>
                                  <a:pt x="138" y="38"/>
                                </a:lnTo>
                                <a:lnTo>
                                  <a:pt x="81" y="82"/>
                                </a:lnTo>
                                <a:lnTo>
                                  <a:pt x="38" y="138"/>
                                </a:lnTo>
                                <a:lnTo>
                                  <a:pt x="10" y="204"/>
                                </a:lnTo>
                                <a:lnTo>
                                  <a:pt x="0" y="279"/>
                                </a:lnTo>
                                <a:lnTo>
                                  <a:pt x="10" y="353"/>
                                </a:lnTo>
                                <a:lnTo>
                                  <a:pt x="38" y="419"/>
                                </a:lnTo>
                                <a:lnTo>
                                  <a:pt x="81" y="476"/>
                                </a:lnTo>
                                <a:lnTo>
                                  <a:pt x="138" y="519"/>
                                </a:lnTo>
                                <a:lnTo>
                                  <a:pt x="204" y="547"/>
                                </a:lnTo>
                                <a:lnTo>
                                  <a:pt x="278" y="557"/>
                                </a:lnTo>
                                <a:lnTo>
                                  <a:pt x="352" y="547"/>
                                </a:lnTo>
                                <a:lnTo>
                                  <a:pt x="419" y="519"/>
                                </a:lnTo>
                                <a:lnTo>
                                  <a:pt x="475" y="476"/>
                                </a:lnTo>
                                <a:lnTo>
                                  <a:pt x="519" y="419"/>
                                </a:lnTo>
                                <a:lnTo>
                                  <a:pt x="547" y="353"/>
                                </a:lnTo>
                                <a:lnTo>
                                  <a:pt x="557" y="279"/>
                                </a:lnTo>
                                <a:lnTo>
                                  <a:pt x="547" y="204"/>
                                </a:lnTo>
                                <a:lnTo>
                                  <a:pt x="519" y="138"/>
                                </a:lnTo>
                                <a:lnTo>
                                  <a:pt x="475" y="82"/>
                                </a:lnTo>
                                <a:lnTo>
                                  <a:pt x="419" y="38"/>
                                </a:lnTo>
                                <a:lnTo>
                                  <a:pt x="352" y="10"/>
                                </a:lnTo>
                                <a:lnTo>
                                  <a:pt x="278" y="0"/>
                                </a:lnTo>
                                <a:close/>
                              </a:path>
                            </a:pathLst>
                          </a:custGeom>
                          <a:solidFill>
                            <a:srgbClr val="00964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0E3A26" id="Group 28" o:spid="_x0000_s1026" style="position:absolute;margin-left:47.2pt;margin-top:6.35pt;width:27.9pt;height:27.9pt;z-index:1096;mso-position-horizontal-relative:page" coordorigin="944,127" coordsize="558,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">
                <v:shape id="Freeform 29" o:spid="_x0000_s1027" style="position:absolute;left:944;top:127;width:558;height:558;visibility:visible;mso-wrap-style:square;v-text-anchor:top" coordsize="55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kGcEA&#10;AADbAAAADwAAAGRycy9kb3ducmV2LnhtbESPQWvCQBSE7wX/w/KEXopuaqlIdJVgEaSnNtH7I/vM&#10;BrNvl+xq0n/vFgo9DjPfDLPZjbYTd+pD61jB6zwDQVw73XKj4FQdZisQISJr7ByTgh8KsNtOnjaY&#10;azfwN93L2IhUwiFHBSZGn0sZakMWw9x54uRdXG8xJtk3Uvc4pHLbyUWWLaXFltOCQU97Q/W1vFkF&#10;758vaIZb+fElffBnXxWVpUKp5+lYrEFEGuN/+I8+6sS9we+X9AP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CpBnBAAAA2wAAAA8AAAAAAAAAAAAAAAAAmAIAAGRycy9kb3du&#10;cmV2LnhtbFBLBQYAAAAABAAEAPUAAACGAwAAAAA=&#10;" path="m278,l204,10,138,38,81,82,38,138,10,204,,279r10,74l38,419r43,57l138,519r66,28l278,557r74,-10l419,519r56,-43l519,419r28,-66l557,279,547,204,519,138,475,82,419,38,352,10,278,xe" fillcolor="#009641" stroked="f">
                  <v:path arrowok="t" o:connecttype="custom" o:connectlocs="278,127;204,137;138,165;81,209;38,265;10,331;0,406;10,480;38,546;81,603;138,646;204,674;278,684;352,674;419,646;475,603;519,546;547,480;557,406;547,331;519,265;475,209;419,165;352,137;278,127" o:connectangles="0,0,0,0,0,0,0,0,0,0,0,0,0,0,0,0,0,0,0,0,0,0,0,0,0"/>
                </v:shape>
                <w10:wrap anchorx="page"/>
              </v:group>
            </w:pict>
          </mc:Fallback>
        </mc:AlternateContent>
      </w:r>
      <w:r w:rsidR="000D437E" w:rsidRPr="00B30CA2">
        <w:rPr>
          <w:lang w:val="en-GB"/>
        </w:rPr>
        <w:t>NO</w:t>
      </w:r>
      <w:r w:rsidR="000D437E" w:rsidRPr="00B30CA2">
        <w:rPr>
          <w:spacing w:val="-19"/>
          <w:lang w:val="en-GB"/>
        </w:rPr>
        <w:t xml:space="preserve"> </w:t>
      </w:r>
      <w:r w:rsidR="000D437E" w:rsidRPr="00B30CA2">
        <w:rPr>
          <w:spacing w:val="-3"/>
          <w:lang w:val="en-GB"/>
        </w:rPr>
        <w:t>answered</w:t>
      </w:r>
      <w:r w:rsidR="000D437E" w:rsidRPr="00B30CA2">
        <w:rPr>
          <w:spacing w:val="-19"/>
          <w:lang w:val="en-GB"/>
        </w:rPr>
        <w:t xml:space="preserve"> </w:t>
      </w:r>
      <w:r w:rsidR="000D437E" w:rsidRPr="00B30CA2">
        <w:rPr>
          <w:lang w:val="en-GB"/>
        </w:rPr>
        <w:t>to</w:t>
      </w:r>
      <w:r w:rsidR="000D437E" w:rsidRPr="00B30CA2">
        <w:rPr>
          <w:spacing w:val="-19"/>
          <w:lang w:val="en-GB"/>
        </w:rPr>
        <w:t xml:space="preserve"> </w:t>
      </w:r>
      <w:r w:rsidR="000D437E" w:rsidRPr="00B30CA2">
        <w:rPr>
          <w:lang w:val="en-GB"/>
        </w:rPr>
        <w:t>all</w:t>
      </w:r>
      <w:r w:rsidR="000D437E" w:rsidRPr="00B30CA2">
        <w:rPr>
          <w:spacing w:val="-19"/>
          <w:lang w:val="en-GB"/>
        </w:rPr>
        <w:t xml:space="preserve"> </w:t>
      </w:r>
      <w:r w:rsidR="000D437E" w:rsidRPr="00B30CA2">
        <w:rPr>
          <w:lang w:val="en-GB"/>
        </w:rPr>
        <w:t>questions</w:t>
      </w:r>
    </w:p>
    <w:p w:rsidR="006671A1" w:rsidRPr="00B30CA2" w:rsidRDefault="000D437E">
      <w:pPr>
        <w:pStyle w:val="Heading2"/>
        <w:spacing w:line="274" w:lineRule="exact"/>
        <w:ind w:right="-8"/>
        <w:rPr>
          <w:b w:val="0"/>
          <w:bCs w:val="0"/>
          <w:lang w:val="en-GB"/>
        </w:rPr>
      </w:pPr>
      <w:r w:rsidRPr="00B30CA2">
        <w:rPr>
          <w:color w:val="009641"/>
          <w:w w:val="95"/>
          <w:lang w:val="en-GB"/>
        </w:rPr>
        <w:t>Risk</w:t>
      </w:r>
      <w:r w:rsidRPr="00B30CA2">
        <w:rPr>
          <w:color w:val="009641"/>
          <w:spacing w:val="-43"/>
          <w:w w:val="95"/>
          <w:lang w:val="en-GB"/>
        </w:rPr>
        <w:t xml:space="preserve"> </w:t>
      </w:r>
      <w:r w:rsidRPr="00B30CA2">
        <w:rPr>
          <w:color w:val="009641"/>
          <w:spacing w:val="-4"/>
          <w:w w:val="95"/>
          <w:lang w:val="en-GB"/>
        </w:rPr>
        <w:t>category</w:t>
      </w:r>
      <w:r w:rsidRPr="00B30CA2">
        <w:rPr>
          <w:color w:val="009641"/>
          <w:spacing w:val="-43"/>
          <w:w w:val="95"/>
          <w:lang w:val="en-GB"/>
        </w:rPr>
        <w:t xml:space="preserve"> </w:t>
      </w:r>
      <w:r w:rsidRPr="00B30CA2">
        <w:rPr>
          <w:color w:val="009641"/>
          <w:w w:val="95"/>
          <w:lang w:val="en-GB"/>
        </w:rPr>
        <w:t>Green</w:t>
      </w:r>
    </w:p>
    <w:p w:rsidR="006671A1" w:rsidRPr="00B30CA2" w:rsidRDefault="000D437E">
      <w:pPr>
        <w:pStyle w:val="BodyText"/>
        <w:spacing w:line="247" w:lineRule="auto"/>
        <w:ind w:right="1147"/>
        <w:rPr>
          <w:lang w:val="en-GB"/>
        </w:rPr>
      </w:pPr>
      <w:r w:rsidRPr="00B30CA2">
        <w:rPr>
          <w:lang w:val="en-GB"/>
        </w:rPr>
        <w:br w:type="column"/>
      </w:r>
      <w:r w:rsidR="000E120D">
        <w:rPr>
          <w:lang w:val="en-GB"/>
        </w:rPr>
        <w:t>Complete</w:t>
      </w:r>
      <w:r w:rsidR="000624BD">
        <w:rPr>
          <w:spacing w:val="-43"/>
          <w:lang w:val="en-GB"/>
        </w:rPr>
        <w:t xml:space="preserve">  </w:t>
      </w:r>
      <w:r w:rsidRPr="00B30CA2">
        <w:rPr>
          <w:lang w:val="en-GB"/>
        </w:rPr>
        <w:t>Section</w:t>
      </w:r>
      <w:r w:rsidR="000624BD">
        <w:rPr>
          <w:lang w:val="en-GB"/>
        </w:rPr>
        <w:t xml:space="preserve"> </w:t>
      </w:r>
      <w:r w:rsidRPr="00B30CA2">
        <w:rPr>
          <w:lang w:val="en-GB"/>
        </w:rPr>
        <w:t>5</w:t>
      </w:r>
      <w:r w:rsidR="000E120D">
        <w:rPr>
          <w:lang w:val="en-GB"/>
        </w:rPr>
        <w:t xml:space="preserve"> of this form and then</w:t>
      </w:r>
      <w:r w:rsidRPr="00B30CA2">
        <w:rPr>
          <w:lang w:val="en-GB"/>
        </w:rPr>
        <w:t xml:space="preserve"> </w:t>
      </w:r>
      <w:r w:rsidR="000E120D">
        <w:rPr>
          <w:lang w:val="en-GB"/>
        </w:rPr>
        <w:t>s</w:t>
      </w:r>
      <w:r w:rsidRPr="00B30CA2">
        <w:rPr>
          <w:lang w:val="en-GB"/>
        </w:rPr>
        <w:t>end</w:t>
      </w:r>
      <w:r w:rsidRPr="00B30CA2">
        <w:rPr>
          <w:spacing w:val="-19"/>
          <w:lang w:val="en-GB"/>
        </w:rPr>
        <w:t xml:space="preserve"> </w:t>
      </w:r>
      <w:r w:rsidR="000E120D">
        <w:rPr>
          <w:spacing w:val="-19"/>
          <w:lang w:val="en-GB"/>
        </w:rPr>
        <w:t>i</w:t>
      </w:r>
      <w:r w:rsidRPr="00B30CA2">
        <w:rPr>
          <w:lang w:val="en-GB"/>
        </w:rPr>
        <w:t>t</w:t>
      </w:r>
      <w:r w:rsidRPr="00B30CA2">
        <w:rPr>
          <w:spacing w:val="-19"/>
          <w:lang w:val="en-GB"/>
        </w:rPr>
        <w:t xml:space="preserve"> </w:t>
      </w:r>
      <w:r w:rsidRPr="00B30CA2">
        <w:rPr>
          <w:lang w:val="en-GB"/>
        </w:rPr>
        <w:t>to</w:t>
      </w:r>
      <w:r w:rsidRPr="00B30CA2">
        <w:rPr>
          <w:spacing w:val="-19"/>
          <w:lang w:val="en-GB"/>
        </w:rPr>
        <w:t xml:space="preserve"> </w:t>
      </w:r>
      <w:r w:rsidRPr="00B30CA2">
        <w:rPr>
          <w:lang w:val="en-GB"/>
        </w:rPr>
        <w:t>your</w:t>
      </w:r>
      <w:r w:rsidRPr="00B30CA2">
        <w:rPr>
          <w:spacing w:val="-19"/>
          <w:lang w:val="en-GB"/>
        </w:rPr>
        <w:t xml:space="preserve"> </w:t>
      </w:r>
      <w:r w:rsidRPr="00B30CA2">
        <w:rPr>
          <w:lang w:val="en-GB"/>
        </w:rPr>
        <w:t>DREP</w:t>
      </w:r>
      <w:r w:rsidRPr="00B30CA2">
        <w:rPr>
          <w:spacing w:val="-19"/>
          <w:lang w:val="en-GB"/>
        </w:rPr>
        <w:t xml:space="preserve"> </w:t>
      </w:r>
      <w:r w:rsidRPr="00B30CA2">
        <w:rPr>
          <w:spacing w:val="-2"/>
          <w:lang w:val="en-GB"/>
        </w:rPr>
        <w:t>(or</w:t>
      </w:r>
      <w:r w:rsidRPr="00B30CA2">
        <w:rPr>
          <w:spacing w:val="-19"/>
          <w:lang w:val="en-GB"/>
        </w:rPr>
        <w:t xml:space="preserve"> </w:t>
      </w:r>
      <w:r w:rsidRPr="00B30CA2">
        <w:rPr>
          <w:lang w:val="en-GB"/>
        </w:rPr>
        <w:t>FREP</w:t>
      </w:r>
      <w:r w:rsidRPr="00B30CA2">
        <w:rPr>
          <w:spacing w:val="-19"/>
          <w:lang w:val="en-GB"/>
        </w:rPr>
        <w:t xml:space="preserve"> </w:t>
      </w:r>
      <w:r w:rsidRPr="00B30CA2">
        <w:rPr>
          <w:spacing w:val="-4"/>
          <w:lang w:val="en-GB"/>
        </w:rPr>
        <w:t xml:space="preserve">for </w:t>
      </w:r>
      <w:r w:rsidR="00877DF2">
        <w:rPr>
          <w:spacing w:val="-4"/>
          <w:lang w:val="en-GB"/>
        </w:rPr>
        <w:t xml:space="preserve">the </w:t>
      </w:r>
      <w:r w:rsidRPr="00B30CA2">
        <w:rPr>
          <w:spacing w:val="-3"/>
          <w:lang w:val="en-GB"/>
        </w:rPr>
        <w:t>Faculty</w:t>
      </w:r>
      <w:r w:rsidRPr="00B30CA2">
        <w:rPr>
          <w:spacing w:val="-16"/>
          <w:lang w:val="en-GB"/>
        </w:rPr>
        <w:t xml:space="preserve"> </w:t>
      </w:r>
      <w:r w:rsidRPr="00B30CA2">
        <w:rPr>
          <w:lang w:val="en-GB"/>
        </w:rPr>
        <w:t>of</w:t>
      </w:r>
      <w:r w:rsidRPr="00B30CA2">
        <w:rPr>
          <w:spacing w:val="-16"/>
          <w:lang w:val="en-GB"/>
        </w:rPr>
        <w:t xml:space="preserve"> </w:t>
      </w:r>
      <w:r w:rsidRPr="00B30CA2">
        <w:rPr>
          <w:lang w:val="en-GB"/>
        </w:rPr>
        <w:t>Medical</w:t>
      </w:r>
      <w:r w:rsidRPr="00B30CA2">
        <w:rPr>
          <w:spacing w:val="-16"/>
          <w:lang w:val="en-GB"/>
        </w:rPr>
        <w:t xml:space="preserve"> </w:t>
      </w:r>
      <w:r w:rsidRPr="00B30CA2">
        <w:rPr>
          <w:lang w:val="en-GB"/>
        </w:rPr>
        <w:t>Science</w:t>
      </w:r>
      <w:r w:rsidRPr="00B30CA2">
        <w:rPr>
          <w:spacing w:val="-16"/>
          <w:lang w:val="en-GB"/>
        </w:rPr>
        <w:t xml:space="preserve"> </w:t>
      </w:r>
      <w:r w:rsidRPr="00B30CA2">
        <w:rPr>
          <w:spacing w:val="-3"/>
          <w:lang w:val="en-GB"/>
        </w:rPr>
        <w:t>only)</w:t>
      </w:r>
      <w:r w:rsidR="00877DF2">
        <w:rPr>
          <w:spacing w:val="-3"/>
          <w:lang w:val="en-GB"/>
        </w:rPr>
        <w:t>.</w:t>
      </w:r>
    </w:p>
    <w:p w:rsidR="006671A1" w:rsidRPr="00B30CA2" w:rsidRDefault="00597715">
      <w:pPr>
        <w:pStyle w:val="Heading2"/>
        <w:spacing w:line="261" w:lineRule="exact"/>
        <w:ind w:right="1147"/>
        <w:rPr>
          <w:b w:val="0"/>
          <w:bCs w:val="0"/>
          <w:lang w:val="en-GB"/>
        </w:rPr>
      </w:pPr>
      <w:r>
        <w:rPr>
          <w:noProof/>
          <w:lang w:val="en-GB" w:eastAsia="en-GB"/>
        </w:rPr>
        <mc:AlternateContent>
          <mc:Choice Requires="wpg">
            <w:drawing>
              <wp:anchor distT="0" distB="0" distL="114300" distR="114300" simplePos="0" relativeHeight="1120" behindDoc="0" locked="0" layoutInCell="1" allowOverlap="1">
                <wp:simplePos x="0" y="0"/>
                <wp:positionH relativeFrom="page">
                  <wp:posOffset>3174365</wp:posOffset>
                </wp:positionH>
                <wp:positionV relativeFrom="paragraph">
                  <wp:posOffset>-502285</wp:posOffset>
                </wp:positionV>
                <wp:extent cx="354965" cy="384175"/>
                <wp:effectExtent l="0" t="0" r="6985" b="0"/>
                <wp:wrapNone/>
                <wp:docPr id="50"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965" cy="384175"/>
                          <a:chOff x="4999" y="-791"/>
                          <a:chExt cx="559" cy="605"/>
                        </a:xfrm>
                      </wpg:grpSpPr>
                      <wps:wsp>
                        <wps:cNvPr id="51" name="Freeform 27"/>
                        <wps:cNvSpPr>
                          <a:spLocks/>
                        </wps:cNvSpPr>
                        <wps:spPr bwMode="auto">
                          <a:xfrm>
                            <a:off x="4999" y="-791"/>
                            <a:ext cx="559" cy="605"/>
                          </a:xfrm>
                          <a:custGeom>
                            <a:avLst/>
                            <a:gdLst>
                              <a:gd name="T0" fmla="+- 0 5255 4999"/>
                              <a:gd name="T1" fmla="*/ T0 w 559"/>
                              <a:gd name="T2" fmla="+- 0 -791 -791"/>
                              <a:gd name="T3" fmla="*/ -791 h 605"/>
                              <a:gd name="T4" fmla="+- 0 4999 4999"/>
                              <a:gd name="T5" fmla="*/ T4 w 559"/>
                              <a:gd name="T6" fmla="+- 0 -791 -791"/>
                              <a:gd name="T7" fmla="*/ -791 h 605"/>
                              <a:gd name="T8" fmla="+- 0 5301 4999"/>
                              <a:gd name="T9" fmla="*/ T8 w 559"/>
                              <a:gd name="T10" fmla="+- 0 -489 -791"/>
                              <a:gd name="T11" fmla="*/ -489 h 605"/>
                              <a:gd name="T12" fmla="+- 0 4999 4999"/>
                              <a:gd name="T13" fmla="*/ T12 w 559"/>
                              <a:gd name="T14" fmla="+- 0 -187 -791"/>
                              <a:gd name="T15" fmla="*/ -187 h 605"/>
                              <a:gd name="T16" fmla="+- 0 5255 4999"/>
                              <a:gd name="T17" fmla="*/ T16 w 559"/>
                              <a:gd name="T18" fmla="+- 0 -187 -791"/>
                              <a:gd name="T19" fmla="*/ -187 h 605"/>
                              <a:gd name="T20" fmla="+- 0 5557 4999"/>
                              <a:gd name="T21" fmla="*/ T20 w 559"/>
                              <a:gd name="T22" fmla="+- 0 -489 -791"/>
                              <a:gd name="T23" fmla="*/ -489 h 605"/>
                              <a:gd name="T24" fmla="+- 0 5255 4999"/>
                              <a:gd name="T25" fmla="*/ T24 w 559"/>
                              <a:gd name="T26" fmla="+- 0 -791 -791"/>
                              <a:gd name="T27" fmla="*/ -791 h 605"/>
                            </a:gdLst>
                            <a:ahLst/>
                            <a:cxnLst>
                              <a:cxn ang="0">
                                <a:pos x="T1" y="T3"/>
                              </a:cxn>
                              <a:cxn ang="0">
                                <a:pos x="T5" y="T7"/>
                              </a:cxn>
                              <a:cxn ang="0">
                                <a:pos x="T9" y="T11"/>
                              </a:cxn>
                              <a:cxn ang="0">
                                <a:pos x="T13" y="T15"/>
                              </a:cxn>
                              <a:cxn ang="0">
                                <a:pos x="T17" y="T19"/>
                              </a:cxn>
                              <a:cxn ang="0">
                                <a:pos x="T21" y="T23"/>
                              </a:cxn>
                              <a:cxn ang="0">
                                <a:pos x="T25" y="T27"/>
                              </a:cxn>
                            </a:cxnLst>
                            <a:rect l="0" t="0" r="r" b="b"/>
                            <a:pathLst>
                              <a:path w="559" h="605">
                                <a:moveTo>
                                  <a:pt x="256" y="0"/>
                                </a:moveTo>
                                <a:lnTo>
                                  <a:pt x="0" y="0"/>
                                </a:lnTo>
                                <a:lnTo>
                                  <a:pt x="302" y="302"/>
                                </a:lnTo>
                                <a:lnTo>
                                  <a:pt x="0" y="604"/>
                                </a:lnTo>
                                <a:lnTo>
                                  <a:pt x="256" y="604"/>
                                </a:lnTo>
                                <a:lnTo>
                                  <a:pt x="558" y="302"/>
                                </a:lnTo>
                                <a:lnTo>
                                  <a:pt x="256" y="0"/>
                                </a:lnTo>
                                <a:close/>
                              </a:path>
                            </a:pathLst>
                          </a:custGeom>
                          <a:solidFill>
                            <a:srgbClr val="00964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301174" id="Group 26" o:spid="_x0000_s1026" style="position:absolute;margin-left:249.95pt;margin-top:-39.55pt;width:27.95pt;height:30.25pt;z-index:1120;mso-position-horizontal-relative:page" coordorigin="4999,-791" coordsize="559,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">
                <v:shape id="Freeform 27" o:spid="_x0000_s1027" style="position:absolute;left:4999;top:-791;width:559;height:605;visibility:visible;mso-wrap-style:square;v-text-anchor:top" coordsize="559,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O6jsQA&#10;AADbAAAADwAAAGRycy9kb3ducmV2LnhtbESPQWvCQBSE74X+h+UJXqRuIlhKdJVQFUVowdSDx0f2&#10;mQSzb0N2jfHfu4LQ4zAz3zDzZW9q0VHrKssK4nEEgji3uuJCwfFv8/EFwnlkjbVlUnAnB8vF+9sc&#10;E21vfKAu84UIEHYJKii9bxIpXV6SQTe2DXHwzrY16INsC6lbvAW4qeUkij6lwYrDQokNfZeUX7Kr&#10;UeBPd7NOf7Mu3caH/odHq2K0Xyk1HPTpDISn3v+HX+2dVjCN4f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Duo7EAAAA2wAAAA8AAAAAAAAAAAAAAAAAmAIAAGRycy9k&#10;b3ducmV2LnhtbFBLBQYAAAAABAAEAPUAAACJAwAAAAA=&#10;" path="m256,l,,302,302,,604r256,l558,302,256,xe" fillcolor="#009641" stroked="f">
                  <v:path arrowok="t" o:connecttype="custom" o:connectlocs="256,-791;0,-791;302,-489;0,-187;256,-187;558,-489;256,-791" o:connectangles="0,0,0,0,0,0,0"/>
                </v:shape>
                <w10:wrap anchorx="page"/>
              </v:group>
            </w:pict>
          </mc:Fallback>
        </mc:AlternateContent>
      </w:r>
      <w:r w:rsidR="000D437E" w:rsidRPr="00B30CA2">
        <w:rPr>
          <w:color w:val="009641"/>
          <w:spacing w:val="-10"/>
          <w:w w:val="95"/>
          <w:lang w:val="en-GB"/>
        </w:rPr>
        <w:t>You</w:t>
      </w:r>
      <w:r w:rsidR="000D437E" w:rsidRPr="00B30CA2">
        <w:rPr>
          <w:color w:val="009641"/>
          <w:spacing w:val="-33"/>
          <w:w w:val="95"/>
          <w:lang w:val="en-GB"/>
        </w:rPr>
        <w:t xml:space="preserve"> </w:t>
      </w:r>
      <w:r w:rsidR="000D437E" w:rsidRPr="00B30CA2">
        <w:rPr>
          <w:color w:val="009641"/>
          <w:w w:val="95"/>
          <w:lang w:val="en-GB"/>
        </w:rPr>
        <w:t>do</w:t>
      </w:r>
      <w:r w:rsidR="000D437E" w:rsidRPr="00B30CA2">
        <w:rPr>
          <w:color w:val="009641"/>
          <w:spacing w:val="-33"/>
          <w:w w:val="95"/>
          <w:lang w:val="en-GB"/>
        </w:rPr>
        <w:t xml:space="preserve"> </w:t>
      </w:r>
      <w:r w:rsidR="000D437E" w:rsidRPr="00B30CA2">
        <w:rPr>
          <w:color w:val="009641"/>
          <w:w w:val="95"/>
          <w:lang w:val="en-GB"/>
        </w:rPr>
        <w:t>not</w:t>
      </w:r>
      <w:r w:rsidR="000D437E" w:rsidRPr="00B30CA2">
        <w:rPr>
          <w:color w:val="009641"/>
          <w:spacing w:val="-33"/>
          <w:w w:val="95"/>
          <w:lang w:val="en-GB"/>
        </w:rPr>
        <w:t xml:space="preserve"> </w:t>
      </w:r>
      <w:r w:rsidR="000D437E" w:rsidRPr="00B30CA2">
        <w:rPr>
          <w:color w:val="009641"/>
          <w:w w:val="95"/>
          <w:lang w:val="en-GB"/>
        </w:rPr>
        <w:t>require</w:t>
      </w:r>
      <w:r w:rsidR="000D437E" w:rsidRPr="00B30CA2">
        <w:rPr>
          <w:color w:val="009641"/>
          <w:spacing w:val="-33"/>
          <w:w w:val="95"/>
          <w:lang w:val="en-GB"/>
        </w:rPr>
        <w:t xml:space="preserve"> </w:t>
      </w:r>
      <w:r w:rsidR="000D437E" w:rsidRPr="00B30CA2">
        <w:rPr>
          <w:color w:val="009641"/>
          <w:w w:val="95"/>
          <w:lang w:val="en-GB"/>
        </w:rPr>
        <w:t>ethical</w:t>
      </w:r>
      <w:r w:rsidR="000D437E" w:rsidRPr="00B30CA2">
        <w:rPr>
          <w:color w:val="009641"/>
          <w:spacing w:val="-33"/>
          <w:w w:val="95"/>
          <w:lang w:val="en-GB"/>
        </w:rPr>
        <w:t xml:space="preserve"> </w:t>
      </w:r>
      <w:r w:rsidR="000D437E" w:rsidRPr="00B30CA2">
        <w:rPr>
          <w:color w:val="009641"/>
          <w:spacing w:val="-4"/>
          <w:w w:val="95"/>
          <w:lang w:val="en-GB"/>
        </w:rPr>
        <w:t>approval</w:t>
      </w:r>
      <w:r w:rsidR="001C28F7">
        <w:rPr>
          <w:color w:val="009641"/>
          <w:spacing w:val="-4"/>
          <w:w w:val="95"/>
          <w:lang w:val="en-GB"/>
        </w:rPr>
        <w:t xml:space="preserve"> from a committee</w:t>
      </w:r>
      <w:r w:rsidR="000D437E" w:rsidRPr="00B30CA2">
        <w:rPr>
          <w:color w:val="009641"/>
          <w:spacing w:val="-4"/>
          <w:w w:val="95"/>
          <w:lang w:val="en-GB"/>
        </w:rPr>
        <w:t>.</w:t>
      </w:r>
    </w:p>
    <w:p w:rsidR="006671A1" w:rsidRPr="00B30CA2" w:rsidRDefault="000D437E">
      <w:pPr>
        <w:spacing w:line="276" w:lineRule="exact"/>
        <w:ind w:left="916" w:right="324"/>
        <w:rPr>
          <w:rFonts w:ascii="Tahoma" w:eastAsia="Tahoma" w:hAnsi="Tahoma" w:cs="Tahoma"/>
          <w:sz w:val="23"/>
          <w:szCs w:val="23"/>
          <w:lang w:val="en-GB"/>
        </w:rPr>
      </w:pPr>
      <w:r w:rsidRPr="00B30CA2">
        <w:rPr>
          <w:rFonts w:ascii="Tahoma"/>
          <w:b/>
          <w:color w:val="009641"/>
          <w:spacing w:val="-10"/>
          <w:w w:val="95"/>
          <w:sz w:val="23"/>
          <w:lang w:val="en-GB"/>
        </w:rPr>
        <w:t>You</w:t>
      </w:r>
      <w:r w:rsidRPr="00B30CA2">
        <w:rPr>
          <w:rFonts w:ascii="Tahoma"/>
          <w:b/>
          <w:color w:val="009641"/>
          <w:spacing w:val="-35"/>
          <w:w w:val="95"/>
          <w:sz w:val="23"/>
          <w:lang w:val="en-GB"/>
        </w:rPr>
        <w:t xml:space="preserve"> </w:t>
      </w:r>
      <w:r w:rsidRPr="00B30CA2">
        <w:rPr>
          <w:rFonts w:ascii="Tahoma"/>
          <w:b/>
          <w:color w:val="009641"/>
          <w:w w:val="95"/>
          <w:sz w:val="23"/>
          <w:lang w:val="en-GB"/>
        </w:rPr>
        <w:t>can</w:t>
      </w:r>
      <w:r w:rsidRPr="00B30CA2">
        <w:rPr>
          <w:rFonts w:ascii="Tahoma"/>
          <w:b/>
          <w:color w:val="009641"/>
          <w:spacing w:val="-35"/>
          <w:w w:val="95"/>
          <w:sz w:val="23"/>
          <w:lang w:val="en-GB"/>
        </w:rPr>
        <w:t xml:space="preserve"> </w:t>
      </w:r>
      <w:r w:rsidRPr="00B30CA2">
        <w:rPr>
          <w:rFonts w:ascii="Tahoma"/>
          <w:b/>
          <w:color w:val="009641"/>
          <w:w w:val="95"/>
          <w:sz w:val="23"/>
          <w:lang w:val="en-GB"/>
        </w:rPr>
        <w:t>start</w:t>
      </w:r>
      <w:r w:rsidRPr="00B30CA2">
        <w:rPr>
          <w:rFonts w:ascii="Tahoma"/>
          <w:b/>
          <w:color w:val="009641"/>
          <w:spacing w:val="-35"/>
          <w:w w:val="95"/>
          <w:sz w:val="23"/>
          <w:lang w:val="en-GB"/>
        </w:rPr>
        <w:t xml:space="preserve"> </w:t>
      </w:r>
      <w:r w:rsidRPr="00B30CA2">
        <w:rPr>
          <w:rFonts w:ascii="Tahoma"/>
          <w:b/>
          <w:color w:val="009641"/>
          <w:spacing w:val="-3"/>
          <w:w w:val="95"/>
          <w:sz w:val="23"/>
          <w:lang w:val="en-GB"/>
        </w:rPr>
        <w:t>your</w:t>
      </w:r>
      <w:r w:rsidRPr="00B30CA2">
        <w:rPr>
          <w:rFonts w:ascii="Tahoma"/>
          <w:b/>
          <w:color w:val="009641"/>
          <w:spacing w:val="-35"/>
          <w:w w:val="95"/>
          <w:sz w:val="23"/>
          <w:lang w:val="en-GB"/>
        </w:rPr>
        <w:t xml:space="preserve"> </w:t>
      </w:r>
      <w:r w:rsidRPr="00B30CA2">
        <w:rPr>
          <w:rFonts w:ascii="Tahoma"/>
          <w:b/>
          <w:color w:val="009641"/>
          <w:w w:val="95"/>
          <w:sz w:val="23"/>
          <w:lang w:val="en-GB"/>
        </w:rPr>
        <w:t>research</w:t>
      </w:r>
      <w:r w:rsidRPr="00B30CA2">
        <w:rPr>
          <w:rFonts w:ascii="Tahoma"/>
          <w:b/>
          <w:color w:val="009641"/>
          <w:spacing w:val="-35"/>
          <w:w w:val="95"/>
          <w:sz w:val="23"/>
          <w:lang w:val="en-GB"/>
        </w:rPr>
        <w:t xml:space="preserve"> </w:t>
      </w:r>
      <w:r w:rsidRPr="00B30CA2">
        <w:rPr>
          <w:rFonts w:ascii="Tahoma"/>
          <w:b/>
          <w:color w:val="009641"/>
          <w:spacing w:val="-4"/>
          <w:w w:val="95"/>
          <w:sz w:val="23"/>
          <w:lang w:val="en-GB"/>
        </w:rPr>
        <w:t>immediately.</w:t>
      </w:r>
    </w:p>
    <w:p w:rsidR="006671A1" w:rsidRPr="00B30CA2" w:rsidRDefault="006671A1">
      <w:pPr>
        <w:spacing w:line="276" w:lineRule="exact"/>
        <w:rPr>
          <w:rFonts w:ascii="Tahoma" w:eastAsia="Tahoma" w:hAnsi="Tahoma" w:cs="Tahoma"/>
          <w:sz w:val="23"/>
          <w:szCs w:val="23"/>
          <w:lang w:val="en-GB"/>
        </w:rPr>
        <w:sectPr w:rsidR="006671A1" w:rsidRPr="00B30CA2">
          <w:type w:val="continuous"/>
          <w:pgSz w:w="11910" w:h="16840"/>
          <w:pgMar w:top="0" w:right="760" w:bottom="0" w:left="740" w:header="720" w:footer="720" w:gutter="0"/>
          <w:cols w:num="2" w:space="720" w:equalWidth="0">
            <w:col w:w="3829" w:space="367"/>
            <w:col w:w="6214"/>
          </w:cols>
        </w:sectPr>
      </w:pPr>
    </w:p>
    <w:p w:rsidR="006671A1" w:rsidRPr="00B30CA2" w:rsidRDefault="006671A1">
      <w:pPr>
        <w:rPr>
          <w:rFonts w:ascii="Tahoma" w:eastAsia="Tahoma" w:hAnsi="Tahoma" w:cs="Tahoma"/>
          <w:b/>
          <w:bCs/>
          <w:sz w:val="20"/>
          <w:szCs w:val="20"/>
          <w:lang w:val="en-GB"/>
        </w:rPr>
      </w:pPr>
    </w:p>
    <w:p w:rsidR="006671A1" w:rsidRPr="00B30CA2" w:rsidRDefault="006671A1">
      <w:pPr>
        <w:rPr>
          <w:rFonts w:ascii="Tahoma" w:eastAsia="Tahoma" w:hAnsi="Tahoma" w:cs="Tahoma"/>
          <w:b/>
          <w:bCs/>
          <w:sz w:val="20"/>
          <w:szCs w:val="20"/>
          <w:lang w:val="en-GB"/>
        </w:rPr>
      </w:pPr>
    </w:p>
    <w:p w:rsidR="006671A1" w:rsidRPr="00B30CA2" w:rsidRDefault="006671A1">
      <w:pPr>
        <w:rPr>
          <w:rFonts w:ascii="Tahoma" w:eastAsia="Tahoma" w:hAnsi="Tahoma" w:cs="Tahoma"/>
          <w:b/>
          <w:bCs/>
          <w:sz w:val="20"/>
          <w:szCs w:val="20"/>
          <w:lang w:val="en-GB"/>
        </w:rPr>
      </w:pPr>
    </w:p>
    <w:p w:rsidR="006671A1" w:rsidRPr="00B30CA2" w:rsidRDefault="006671A1">
      <w:pPr>
        <w:rPr>
          <w:rFonts w:ascii="Tahoma" w:eastAsia="Tahoma" w:hAnsi="Tahoma" w:cs="Tahoma"/>
          <w:sz w:val="20"/>
          <w:szCs w:val="20"/>
          <w:lang w:val="en-GB"/>
        </w:rPr>
        <w:sectPr w:rsidR="006671A1" w:rsidRPr="00B30CA2">
          <w:type w:val="continuous"/>
          <w:pgSz w:w="11910" w:h="16840"/>
          <w:pgMar w:top="0" w:right="760" w:bottom="0" w:left="740" w:header="720" w:footer="720" w:gutter="0"/>
          <w:cols w:space="720"/>
        </w:sectPr>
      </w:pPr>
    </w:p>
    <w:p w:rsidR="006671A1" w:rsidRPr="00B30CA2" w:rsidRDefault="006671A1">
      <w:pPr>
        <w:spacing w:before="2"/>
        <w:rPr>
          <w:rFonts w:ascii="Tahoma" w:eastAsia="Tahoma" w:hAnsi="Tahoma" w:cs="Tahoma"/>
          <w:b/>
          <w:bCs/>
          <w:sz w:val="17"/>
          <w:szCs w:val="17"/>
          <w:lang w:val="en-GB"/>
        </w:rPr>
      </w:pPr>
    </w:p>
    <w:p w:rsidR="006671A1" w:rsidRPr="00E66478" w:rsidRDefault="00597715">
      <w:pPr>
        <w:pStyle w:val="BodyText"/>
        <w:spacing w:before="0" w:line="247" w:lineRule="auto"/>
        <w:ind w:right="-4"/>
        <w:rPr>
          <w:lang w:val="en-GB"/>
        </w:rPr>
      </w:pPr>
      <w:r>
        <w:rPr>
          <w:noProof/>
          <w:lang w:val="en-GB" w:eastAsia="en-GB"/>
        </w:rPr>
        <mc:AlternateContent>
          <mc:Choice Requires="wpg">
            <w:drawing>
              <wp:anchor distT="0" distB="0" distL="114300" distR="114300" simplePos="0" relativeHeight="1144" behindDoc="0" locked="0" layoutInCell="1" allowOverlap="1">
                <wp:simplePos x="0" y="0"/>
                <wp:positionH relativeFrom="page">
                  <wp:posOffset>599440</wp:posOffset>
                </wp:positionH>
                <wp:positionV relativeFrom="paragraph">
                  <wp:posOffset>-17145</wp:posOffset>
                </wp:positionV>
                <wp:extent cx="354330" cy="354330"/>
                <wp:effectExtent l="0" t="0" r="7620" b="7620"/>
                <wp:wrapNone/>
                <wp:docPr id="48"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 cy="354330"/>
                          <a:chOff x="944" y="-27"/>
                          <a:chExt cx="558" cy="558"/>
                        </a:xfrm>
                      </wpg:grpSpPr>
                      <wps:wsp>
                        <wps:cNvPr id="49" name="Freeform 25"/>
                        <wps:cNvSpPr>
                          <a:spLocks/>
                        </wps:cNvSpPr>
                        <wps:spPr bwMode="auto">
                          <a:xfrm>
                            <a:off x="944" y="-27"/>
                            <a:ext cx="558" cy="558"/>
                          </a:xfrm>
                          <a:custGeom>
                            <a:avLst/>
                            <a:gdLst>
                              <a:gd name="T0" fmla="+- 0 1222 944"/>
                              <a:gd name="T1" fmla="*/ T0 w 558"/>
                              <a:gd name="T2" fmla="+- 0 -27 -27"/>
                              <a:gd name="T3" fmla="*/ -27 h 558"/>
                              <a:gd name="T4" fmla="+- 0 1148 944"/>
                              <a:gd name="T5" fmla="*/ T4 w 558"/>
                              <a:gd name="T6" fmla="+- 0 -17 -27"/>
                              <a:gd name="T7" fmla="*/ -17 h 558"/>
                              <a:gd name="T8" fmla="+- 0 1082 944"/>
                              <a:gd name="T9" fmla="*/ T8 w 558"/>
                              <a:gd name="T10" fmla="+- 0 11 -27"/>
                              <a:gd name="T11" fmla="*/ 11 h 558"/>
                              <a:gd name="T12" fmla="+- 0 1025 944"/>
                              <a:gd name="T13" fmla="*/ T12 w 558"/>
                              <a:gd name="T14" fmla="+- 0 55 -27"/>
                              <a:gd name="T15" fmla="*/ 55 h 558"/>
                              <a:gd name="T16" fmla="+- 0 982 944"/>
                              <a:gd name="T17" fmla="*/ T16 w 558"/>
                              <a:gd name="T18" fmla="+- 0 111 -27"/>
                              <a:gd name="T19" fmla="*/ 111 h 558"/>
                              <a:gd name="T20" fmla="+- 0 954 944"/>
                              <a:gd name="T21" fmla="*/ T20 w 558"/>
                              <a:gd name="T22" fmla="+- 0 177 -27"/>
                              <a:gd name="T23" fmla="*/ 177 h 558"/>
                              <a:gd name="T24" fmla="+- 0 944 944"/>
                              <a:gd name="T25" fmla="*/ T24 w 558"/>
                              <a:gd name="T26" fmla="+- 0 251 -27"/>
                              <a:gd name="T27" fmla="*/ 251 h 558"/>
                              <a:gd name="T28" fmla="+- 0 954 944"/>
                              <a:gd name="T29" fmla="*/ T28 w 558"/>
                              <a:gd name="T30" fmla="+- 0 326 -27"/>
                              <a:gd name="T31" fmla="*/ 326 h 558"/>
                              <a:gd name="T32" fmla="+- 0 982 944"/>
                              <a:gd name="T33" fmla="*/ T32 w 558"/>
                              <a:gd name="T34" fmla="+- 0 392 -27"/>
                              <a:gd name="T35" fmla="*/ 392 h 558"/>
                              <a:gd name="T36" fmla="+- 0 1025 944"/>
                              <a:gd name="T37" fmla="*/ T36 w 558"/>
                              <a:gd name="T38" fmla="+- 0 448 -27"/>
                              <a:gd name="T39" fmla="*/ 448 h 558"/>
                              <a:gd name="T40" fmla="+- 0 1082 944"/>
                              <a:gd name="T41" fmla="*/ T40 w 558"/>
                              <a:gd name="T42" fmla="+- 0 492 -27"/>
                              <a:gd name="T43" fmla="*/ 492 h 558"/>
                              <a:gd name="T44" fmla="+- 0 1148 944"/>
                              <a:gd name="T45" fmla="*/ T44 w 558"/>
                              <a:gd name="T46" fmla="+- 0 520 -27"/>
                              <a:gd name="T47" fmla="*/ 520 h 558"/>
                              <a:gd name="T48" fmla="+- 0 1222 944"/>
                              <a:gd name="T49" fmla="*/ T48 w 558"/>
                              <a:gd name="T50" fmla="+- 0 530 -27"/>
                              <a:gd name="T51" fmla="*/ 530 h 558"/>
                              <a:gd name="T52" fmla="+- 0 1296 944"/>
                              <a:gd name="T53" fmla="*/ T52 w 558"/>
                              <a:gd name="T54" fmla="+- 0 520 -27"/>
                              <a:gd name="T55" fmla="*/ 520 h 558"/>
                              <a:gd name="T56" fmla="+- 0 1363 944"/>
                              <a:gd name="T57" fmla="*/ T56 w 558"/>
                              <a:gd name="T58" fmla="+- 0 492 -27"/>
                              <a:gd name="T59" fmla="*/ 492 h 558"/>
                              <a:gd name="T60" fmla="+- 0 1419 944"/>
                              <a:gd name="T61" fmla="*/ T60 w 558"/>
                              <a:gd name="T62" fmla="+- 0 448 -27"/>
                              <a:gd name="T63" fmla="*/ 448 h 558"/>
                              <a:gd name="T64" fmla="+- 0 1463 944"/>
                              <a:gd name="T65" fmla="*/ T64 w 558"/>
                              <a:gd name="T66" fmla="+- 0 392 -27"/>
                              <a:gd name="T67" fmla="*/ 392 h 558"/>
                              <a:gd name="T68" fmla="+- 0 1491 944"/>
                              <a:gd name="T69" fmla="*/ T68 w 558"/>
                              <a:gd name="T70" fmla="+- 0 326 -27"/>
                              <a:gd name="T71" fmla="*/ 326 h 558"/>
                              <a:gd name="T72" fmla="+- 0 1501 944"/>
                              <a:gd name="T73" fmla="*/ T72 w 558"/>
                              <a:gd name="T74" fmla="+- 0 251 -27"/>
                              <a:gd name="T75" fmla="*/ 251 h 558"/>
                              <a:gd name="T76" fmla="+- 0 1491 944"/>
                              <a:gd name="T77" fmla="*/ T76 w 558"/>
                              <a:gd name="T78" fmla="+- 0 177 -27"/>
                              <a:gd name="T79" fmla="*/ 177 h 558"/>
                              <a:gd name="T80" fmla="+- 0 1463 944"/>
                              <a:gd name="T81" fmla="*/ T80 w 558"/>
                              <a:gd name="T82" fmla="+- 0 111 -27"/>
                              <a:gd name="T83" fmla="*/ 111 h 558"/>
                              <a:gd name="T84" fmla="+- 0 1419 944"/>
                              <a:gd name="T85" fmla="*/ T84 w 558"/>
                              <a:gd name="T86" fmla="+- 0 55 -27"/>
                              <a:gd name="T87" fmla="*/ 55 h 558"/>
                              <a:gd name="T88" fmla="+- 0 1363 944"/>
                              <a:gd name="T89" fmla="*/ T88 w 558"/>
                              <a:gd name="T90" fmla="+- 0 11 -27"/>
                              <a:gd name="T91" fmla="*/ 11 h 558"/>
                              <a:gd name="T92" fmla="+- 0 1296 944"/>
                              <a:gd name="T93" fmla="*/ T92 w 558"/>
                              <a:gd name="T94" fmla="+- 0 -17 -27"/>
                              <a:gd name="T95" fmla="*/ -17 h 558"/>
                              <a:gd name="T96" fmla="+- 0 1222 944"/>
                              <a:gd name="T97" fmla="*/ T96 w 558"/>
                              <a:gd name="T98" fmla="+- 0 -27 -27"/>
                              <a:gd name="T99" fmla="*/ -27 h 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8" h="558">
                                <a:moveTo>
                                  <a:pt x="278" y="0"/>
                                </a:moveTo>
                                <a:lnTo>
                                  <a:pt x="204" y="10"/>
                                </a:lnTo>
                                <a:lnTo>
                                  <a:pt x="138" y="38"/>
                                </a:lnTo>
                                <a:lnTo>
                                  <a:pt x="81" y="82"/>
                                </a:lnTo>
                                <a:lnTo>
                                  <a:pt x="38" y="138"/>
                                </a:lnTo>
                                <a:lnTo>
                                  <a:pt x="10" y="204"/>
                                </a:lnTo>
                                <a:lnTo>
                                  <a:pt x="0" y="278"/>
                                </a:lnTo>
                                <a:lnTo>
                                  <a:pt x="10" y="353"/>
                                </a:lnTo>
                                <a:lnTo>
                                  <a:pt x="38" y="419"/>
                                </a:lnTo>
                                <a:lnTo>
                                  <a:pt x="81" y="475"/>
                                </a:lnTo>
                                <a:lnTo>
                                  <a:pt x="138" y="519"/>
                                </a:lnTo>
                                <a:lnTo>
                                  <a:pt x="204" y="547"/>
                                </a:lnTo>
                                <a:lnTo>
                                  <a:pt x="278" y="557"/>
                                </a:lnTo>
                                <a:lnTo>
                                  <a:pt x="352" y="547"/>
                                </a:lnTo>
                                <a:lnTo>
                                  <a:pt x="419" y="519"/>
                                </a:lnTo>
                                <a:lnTo>
                                  <a:pt x="475" y="475"/>
                                </a:lnTo>
                                <a:lnTo>
                                  <a:pt x="519" y="419"/>
                                </a:lnTo>
                                <a:lnTo>
                                  <a:pt x="547" y="353"/>
                                </a:lnTo>
                                <a:lnTo>
                                  <a:pt x="557" y="278"/>
                                </a:lnTo>
                                <a:lnTo>
                                  <a:pt x="547" y="204"/>
                                </a:lnTo>
                                <a:lnTo>
                                  <a:pt x="519" y="138"/>
                                </a:lnTo>
                                <a:lnTo>
                                  <a:pt x="475" y="82"/>
                                </a:lnTo>
                                <a:lnTo>
                                  <a:pt x="419" y="38"/>
                                </a:lnTo>
                                <a:lnTo>
                                  <a:pt x="352" y="10"/>
                                </a:lnTo>
                                <a:lnTo>
                                  <a:pt x="278" y="0"/>
                                </a:lnTo>
                                <a:close/>
                              </a:path>
                            </a:pathLst>
                          </a:custGeom>
                          <a:solidFill>
                            <a:srgbClr val="F39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75EF56" id="Group 24" o:spid="_x0000_s1026" style="position:absolute;margin-left:47.2pt;margin-top:-1.35pt;width:27.9pt;height:27.9pt;z-index:1144;mso-position-horizontal-relative:page" coordorigin="944,-27" coordsize="558,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">
                <v:shape id="Freeform 25" o:spid="_x0000_s1027" style="position:absolute;left:944;top:-27;width:558;height:558;visibility:visible;mso-wrap-style:square;v-text-anchor:top" coordsize="55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VaMQA&#10;AADbAAAADwAAAGRycy9kb3ducmV2LnhtbESPT2sCMRTE74LfITzBm2YVUbs1in8Q9NKilp4fm+fu&#10;6uZlSaKufvqmUOhxmJnfMLNFYypxJ+dLywoG/QQEcWZ1ybmCr9O2NwXhA7LGyjIpeJKHxbzdmmGq&#10;7YMPdD+GXEQI+xQVFCHUqZQ+K8ig79uaOHpn6wyGKF0utcNHhJtKDpNkLA2WHBcKrGldUHY93oyC&#10;89Vd8u+PzdYnJe4/7WryPLwmSnU7zfIdRKAm/If/2jutYPQGv1/i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eVWjEAAAA2wAAAA8AAAAAAAAAAAAAAAAAmAIAAGRycy9k&#10;b3ducmV2LnhtbFBLBQYAAAAABAAEAPUAAACJAwAAAAA=&#10;" path="m278,l204,10,138,38,81,82,38,138,10,204,,278r10,75l38,419r43,56l138,519r66,28l278,557r74,-10l419,519r56,-44l519,419r28,-66l557,278,547,204,519,138,475,82,419,38,352,10,278,xe" fillcolor="#f39200" stroked="f">
                  <v:path arrowok="t" o:connecttype="custom" o:connectlocs="278,-27;204,-17;138,11;81,55;38,111;10,177;0,251;10,326;38,392;81,448;138,492;204,520;278,530;352,520;419,492;475,448;519,392;547,326;557,251;547,177;519,111;475,55;419,11;352,-17;278,-27" o:connectangles="0,0,0,0,0,0,0,0,0,0,0,0,0,0,0,0,0,0,0,0,0,0,0,0,0"/>
                </v:shape>
                <w10:wrap anchorx="page"/>
              </v:group>
            </w:pict>
          </mc:Fallback>
        </mc:AlternateContent>
      </w:r>
      <w:r w:rsidR="000D437E" w:rsidRPr="00B30CA2">
        <w:rPr>
          <w:lang w:val="en-GB"/>
        </w:rPr>
        <w:t>Y</w:t>
      </w:r>
      <w:r w:rsidR="000D437E" w:rsidRPr="00E66478">
        <w:rPr>
          <w:lang w:val="en-GB"/>
        </w:rPr>
        <w:t xml:space="preserve">ES to any of Questions </w:t>
      </w:r>
      <w:r w:rsidR="001614A0">
        <w:rPr>
          <w:lang w:val="en-GB"/>
        </w:rPr>
        <w:t>1</w:t>
      </w:r>
      <w:r w:rsidR="000D437E" w:rsidRPr="00E66478">
        <w:rPr>
          <w:lang w:val="en-GB"/>
        </w:rPr>
        <w:t>-</w:t>
      </w:r>
      <w:r w:rsidR="001B46FF" w:rsidRPr="00E66478">
        <w:rPr>
          <w:lang w:val="en-GB"/>
        </w:rPr>
        <w:t>1</w:t>
      </w:r>
      <w:r w:rsidR="001B46FF">
        <w:rPr>
          <w:lang w:val="en-GB"/>
        </w:rPr>
        <w:t>1</w:t>
      </w:r>
      <w:r w:rsidR="001B46FF" w:rsidRPr="00E66478">
        <w:rPr>
          <w:lang w:val="en-GB"/>
        </w:rPr>
        <w:t xml:space="preserve"> </w:t>
      </w:r>
      <w:r w:rsidR="000D437E" w:rsidRPr="00E66478">
        <w:rPr>
          <w:lang w:val="en-GB"/>
        </w:rPr>
        <w:t>and</w:t>
      </w:r>
      <w:r w:rsidR="00CF7CFF">
        <w:rPr>
          <w:lang w:val="en-GB"/>
        </w:rPr>
        <w:t>/or</w:t>
      </w:r>
      <w:r w:rsidR="000D437E" w:rsidRPr="00E66478">
        <w:rPr>
          <w:lang w:val="en-GB"/>
        </w:rPr>
        <w:t xml:space="preserve"> </w:t>
      </w:r>
      <w:r w:rsidR="00611034" w:rsidRPr="00E66478">
        <w:rPr>
          <w:lang w:val="en-GB"/>
        </w:rPr>
        <w:t>2</w:t>
      </w:r>
      <w:r w:rsidR="00611034">
        <w:rPr>
          <w:lang w:val="en-GB"/>
        </w:rPr>
        <w:t>6</w:t>
      </w:r>
      <w:r w:rsidR="00611034" w:rsidRPr="00E66478">
        <w:rPr>
          <w:lang w:val="en-GB"/>
        </w:rPr>
        <w:t xml:space="preserve"> </w:t>
      </w:r>
      <w:r w:rsidR="00E66478" w:rsidRPr="00E66478">
        <w:rPr>
          <w:lang w:val="en-GB"/>
        </w:rPr>
        <w:t>but</w:t>
      </w:r>
      <w:r w:rsidR="000D437E" w:rsidRPr="00E66478">
        <w:rPr>
          <w:lang w:val="en-GB"/>
        </w:rPr>
        <w:t xml:space="preserve"> NO to all other questions</w:t>
      </w:r>
    </w:p>
    <w:p w:rsidR="006671A1" w:rsidRPr="00B30CA2" w:rsidRDefault="000D437E">
      <w:pPr>
        <w:pStyle w:val="Heading2"/>
        <w:spacing w:line="263" w:lineRule="exact"/>
        <w:ind w:right="-4"/>
        <w:rPr>
          <w:b w:val="0"/>
          <w:bCs w:val="0"/>
          <w:lang w:val="en-GB"/>
        </w:rPr>
      </w:pPr>
      <w:r w:rsidRPr="00B30CA2">
        <w:rPr>
          <w:color w:val="F39200"/>
          <w:w w:val="95"/>
          <w:lang w:val="en-GB"/>
        </w:rPr>
        <w:t xml:space="preserve">Risk </w:t>
      </w:r>
      <w:r w:rsidRPr="00B30CA2">
        <w:rPr>
          <w:color w:val="F39200"/>
          <w:spacing w:val="-4"/>
          <w:w w:val="95"/>
          <w:lang w:val="en-GB"/>
        </w:rPr>
        <w:t>category</w:t>
      </w:r>
      <w:r w:rsidRPr="00B30CA2">
        <w:rPr>
          <w:color w:val="F39200"/>
          <w:spacing w:val="-48"/>
          <w:w w:val="95"/>
          <w:lang w:val="en-GB"/>
        </w:rPr>
        <w:t xml:space="preserve"> </w:t>
      </w:r>
      <w:r w:rsidRPr="00B30CA2">
        <w:rPr>
          <w:color w:val="F39200"/>
          <w:spacing w:val="-7"/>
          <w:w w:val="95"/>
          <w:lang w:val="en-GB"/>
        </w:rPr>
        <w:t>Yellow</w:t>
      </w:r>
    </w:p>
    <w:p w:rsidR="006671A1" w:rsidRPr="00B30CA2" w:rsidRDefault="000D437E">
      <w:pPr>
        <w:spacing w:before="2"/>
        <w:rPr>
          <w:rFonts w:ascii="Tahoma" w:eastAsia="Tahoma" w:hAnsi="Tahoma" w:cs="Tahoma"/>
          <w:b/>
          <w:bCs/>
          <w:sz w:val="17"/>
          <w:szCs w:val="17"/>
          <w:lang w:val="en-GB"/>
        </w:rPr>
      </w:pPr>
      <w:r w:rsidRPr="00B30CA2">
        <w:rPr>
          <w:lang w:val="en-GB"/>
        </w:rPr>
        <w:br w:type="column"/>
      </w:r>
    </w:p>
    <w:p w:rsidR="006671A1" w:rsidRPr="00E66478" w:rsidRDefault="00597715">
      <w:pPr>
        <w:pStyle w:val="BodyText"/>
        <w:spacing w:before="0" w:line="247" w:lineRule="auto"/>
        <w:ind w:right="324"/>
        <w:rPr>
          <w:lang w:val="en-GB"/>
        </w:rPr>
      </w:pPr>
      <w:r>
        <w:rPr>
          <w:noProof/>
          <w:lang w:val="en-GB" w:eastAsia="en-GB"/>
        </w:rPr>
        <mc:AlternateContent>
          <mc:Choice Requires="wpg">
            <w:drawing>
              <wp:anchor distT="0" distB="0" distL="114300" distR="114300" simplePos="0" relativeHeight="1168" behindDoc="0" locked="0" layoutInCell="1" allowOverlap="1">
                <wp:simplePos x="0" y="0"/>
                <wp:positionH relativeFrom="page">
                  <wp:posOffset>3174365</wp:posOffset>
                </wp:positionH>
                <wp:positionV relativeFrom="paragraph">
                  <wp:posOffset>35560</wp:posOffset>
                </wp:positionV>
                <wp:extent cx="354965" cy="384175"/>
                <wp:effectExtent l="0" t="0" r="6985" b="0"/>
                <wp:wrapNone/>
                <wp:docPr id="4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965" cy="384175"/>
                          <a:chOff x="4999" y="56"/>
                          <a:chExt cx="559" cy="605"/>
                        </a:xfrm>
                      </wpg:grpSpPr>
                      <wps:wsp>
                        <wps:cNvPr id="46" name="Freeform 23"/>
                        <wps:cNvSpPr>
                          <a:spLocks/>
                        </wps:cNvSpPr>
                        <wps:spPr bwMode="auto">
                          <a:xfrm>
                            <a:off x="4999" y="56"/>
                            <a:ext cx="559" cy="605"/>
                          </a:xfrm>
                          <a:custGeom>
                            <a:avLst/>
                            <a:gdLst>
                              <a:gd name="T0" fmla="+- 0 5255 4999"/>
                              <a:gd name="T1" fmla="*/ T0 w 559"/>
                              <a:gd name="T2" fmla="+- 0 56 56"/>
                              <a:gd name="T3" fmla="*/ 56 h 605"/>
                              <a:gd name="T4" fmla="+- 0 4999 4999"/>
                              <a:gd name="T5" fmla="*/ T4 w 559"/>
                              <a:gd name="T6" fmla="+- 0 56 56"/>
                              <a:gd name="T7" fmla="*/ 56 h 605"/>
                              <a:gd name="T8" fmla="+- 0 5301 4999"/>
                              <a:gd name="T9" fmla="*/ T8 w 559"/>
                              <a:gd name="T10" fmla="+- 0 358 56"/>
                              <a:gd name="T11" fmla="*/ 358 h 605"/>
                              <a:gd name="T12" fmla="+- 0 4999 4999"/>
                              <a:gd name="T13" fmla="*/ T12 w 559"/>
                              <a:gd name="T14" fmla="+- 0 660 56"/>
                              <a:gd name="T15" fmla="*/ 660 h 605"/>
                              <a:gd name="T16" fmla="+- 0 5255 4999"/>
                              <a:gd name="T17" fmla="*/ T16 w 559"/>
                              <a:gd name="T18" fmla="+- 0 660 56"/>
                              <a:gd name="T19" fmla="*/ 660 h 605"/>
                              <a:gd name="T20" fmla="+- 0 5557 4999"/>
                              <a:gd name="T21" fmla="*/ T20 w 559"/>
                              <a:gd name="T22" fmla="+- 0 358 56"/>
                              <a:gd name="T23" fmla="*/ 358 h 605"/>
                              <a:gd name="T24" fmla="+- 0 5255 4999"/>
                              <a:gd name="T25" fmla="*/ T24 w 559"/>
                              <a:gd name="T26" fmla="+- 0 56 56"/>
                              <a:gd name="T27" fmla="*/ 56 h 605"/>
                            </a:gdLst>
                            <a:ahLst/>
                            <a:cxnLst>
                              <a:cxn ang="0">
                                <a:pos x="T1" y="T3"/>
                              </a:cxn>
                              <a:cxn ang="0">
                                <a:pos x="T5" y="T7"/>
                              </a:cxn>
                              <a:cxn ang="0">
                                <a:pos x="T9" y="T11"/>
                              </a:cxn>
                              <a:cxn ang="0">
                                <a:pos x="T13" y="T15"/>
                              </a:cxn>
                              <a:cxn ang="0">
                                <a:pos x="T17" y="T19"/>
                              </a:cxn>
                              <a:cxn ang="0">
                                <a:pos x="T21" y="T23"/>
                              </a:cxn>
                              <a:cxn ang="0">
                                <a:pos x="T25" y="T27"/>
                              </a:cxn>
                            </a:cxnLst>
                            <a:rect l="0" t="0" r="r" b="b"/>
                            <a:pathLst>
                              <a:path w="559" h="605">
                                <a:moveTo>
                                  <a:pt x="256" y="0"/>
                                </a:moveTo>
                                <a:lnTo>
                                  <a:pt x="0" y="0"/>
                                </a:lnTo>
                                <a:lnTo>
                                  <a:pt x="302" y="302"/>
                                </a:lnTo>
                                <a:lnTo>
                                  <a:pt x="0" y="604"/>
                                </a:lnTo>
                                <a:lnTo>
                                  <a:pt x="256" y="604"/>
                                </a:lnTo>
                                <a:lnTo>
                                  <a:pt x="558" y="302"/>
                                </a:lnTo>
                                <a:lnTo>
                                  <a:pt x="256" y="0"/>
                                </a:lnTo>
                                <a:close/>
                              </a:path>
                            </a:pathLst>
                          </a:custGeom>
                          <a:solidFill>
                            <a:srgbClr val="F9B2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B7D21E" id="Group 22" o:spid="_x0000_s1026" style="position:absolute;margin-left:249.95pt;margin-top:2.8pt;width:27.95pt;height:30.25pt;z-index:1168;mso-position-horizontal-relative:page" coordorigin="4999,56" coordsize="559,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">
                <v:shape id="Freeform 23" o:spid="_x0000_s1027" style="position:absolute;left:4999;top:56;width:559;height:605;visibility:visible;mso-wrap-style:square;v-text-anchor:top" coordsize="559,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7KvcMA&#10;AADbAAAADwAAAGRycy9kb3ducmV2LnhtbESPwWrDMBBE74X8g9hALiWRG0pInCgmNS6U3pr4AzbW&#10;xjaxVq6k2u7fV4VCj8PMvGEO2WQ6MZDzrWUFT6sEBHFldcu1gvLyutyC8AFZY2eZFHyTh+w4ezhg&#10;qu3IHzScQy0ihH2KCpoQ+lRKXzVk0K9sTxy9m3UGQ5SultrhGOGmk+sk2UiDLceFBnvKG6ru5y+j&#10;oLC5uT9WhduZUpfuZcDL9f1TqcV8Ou1BBJrCf/iv/aYVPG/g90v8Af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7KvcMAAADbAAAADwAAAAAAAAAAAAAAAACYAgAAZHJzL2Rv&#10;d25yZXYueG1sUEsFBgAAAAAEAAQA9QAAAIgDAAAAAA==&#10;" path="m256,l,,302,302,,604r256,l558,302,256,xe" fillcolor="#f9b234" stroked="f">
                  <v:path arrowok="t" o:connecttype="custom" o:connectlocs="256,56;0,56;302,358;0,660;256,660;558,358;256,56" o:connectangles="0,0,0,0,0,0,0"/>
                </v:shape>
                <w10:wrap anchorx="page"/>
              </v:group>
            </w:pict>
          </mc:Fallback>
        </mc:AlternateContent>
      </w:r>
      <w:r w:rsidR="000D437E" w:rsidRPr="00B30CA2">
        <w:rPr>
          <w:lang w:val="en-GB"/>
        </w:rPr>
        <w:t>C</w:t>
      </w:r>
      <w:r w:rsidR="000D437E" w:rsidRPr="00E66478">
        <w:rPr>
          <w:lang w:val="en-GB"/>
        </w:rPr>
        <w:t xml:space="preserve">omplete Section 4 </w:t>
      </w:r>
      <w:r w:rsidR="008E6AFD">
        <w:rPr>
          <w:lang w:val="en-GB"/>
        </w:rPr>
        <w:t xml:space="preserve">and 5 </w:t>
      </w:r>
      <w:r w:rsidR="000D437E" w:rsidRPr="00E66478">
        <w:rPr>
          <w:lang w:val="en-GB"/>
        </w:rPr>
        <w:t>of this form and submit it</w:t>
      </w:r>
      <w:r w:rsidR="00905B72">
        <w:rPr>
          <w:lang w:val="en-GB"/>
        </w:rPr>
        <w:t>,</w:t>
      </w:r>
      <w:r w:rsidR="000D437E" w:rsidRPr="00E66478">
        <w:rPr>
          <w:lang w:val="en-GB"/>
        </w:rPr>
        <w:t xml:space="preserve"> and the Participant Information Sheet (PIS) and Participant Consent Form (PCF)</w:t>
      </w:r>
      <w:r w:rsidR="00905B72">
        <w:rPr>
          <w:lang w:val="en-GB"/>
        </w:rPr>
        <w:t>,</w:t>
      </w:r>
      <w:r w:rsidR="000D437E" w:rsidRPr="00E66478">
        <w:rPr>
          <w:lang w:val="en-GB"/>
        </w:rPr>
        <w:t xml:space="preserve"> to your DREP (or FREP for Faculty of Medical Science only). Your faculty may require further documents.</w:t>
      </w:r>
    </w:p>
    <w:p w:rsidR="006671A1" w:rsidRPr="00B30CA2" w:rsidRDefault="000D437E">
      <w:pPr>
        <w:pStyle w:val="Heading2"/>
        <w:spacing w:line="237" w:lineRule="auto"/>
        <w:ind w:right="324"/>
        <w:rPr>
          <w:b w:val="0"/>
          <w:bCs w:val="0"/>
          <w:lang w:val="en-GB"/>
        </w:rPr>
      </w:pPr>
      <w:r w:rsidRPr="00B30CA2">
        <w:rPr>
          <w:color w:val="F39200"/>
          <w:spacing w:val="-10"/>
          <w:w w:val="95"/>
          <w:lang w:val="en-GB"/>
        </w:rPr>
        <w:t>You</w:t>
      </w:r>
      <w:r w:rsidRPr="00B30CA2">
        <w:rPr>
          <w:color w:val="F39200"/>
          <w:spacing w:val="-30"/>
          <w:w w:val="95"/>
          <w:lang w:val="en-GB"/>
        </w:rPr>
        <w:t xml:space="preserve"> </w:t>
      </w:r>
      <w:r w:rsidRPr="00B30CA2">
        <w:rPr>
          <w:color w:val="F39200"/>
          <w:w w:val="95"/>
          <w:lang w:val="en-GB"/>
        </w:rPr>
        <w:t>need</w:t>
      </w:r>
      <w:r w:rsidRPr="00B30CA2">
        <w:rPr>
          <w:color w:val="F39200"/>
          <w:spacing w:val="-30"/>
          <w:w w:val="95"/>
          <w:lang w:val="en-GB"/>
        </w:rPr>
        <w:t xml:space="preserve"> </w:t>
      </w:r>
      <w:r w:rsidRPr="00B30CA2">
        <w:rPr>
          <w:color w:val="F39200"/>
          <w:w w:val="95"/>
          <w:lang w:val="en-GB"/>
        </w:rPr>
        <w:t>to</w:t>
      </w:r>
      <w:r w:rsidRPr="00B30CA2">
        <w:rPr>
          <w:color w:val="F39200"/>
          <w:spacing w:val="-30"/>
          <w:w w:val="95"/>
          <w:lang w:val="en-GB"/>
        </w:rPr>
        <w:t xml:space="preserve"> </w:t>
      </w:r>
      <w:r w:rsidRPr="00B30CA2">
        <w:rPr>
          <w:color w:val="F39200"/>
          <w:spacing w:val="-3"/>
          <w:w w:val="95"/>
          <w:lang w:val="en-GB"/>
        </w:rPr>
        <w:t>wait</w:t>
      </w:r>
      <w:r w:rsidRPr="00B30CA2">
        <w:rPr>
          <w:color w:val="F39200"/>
          <w:spacing w:val="-30"/>
          <w:w w:val="95"/>
          <w:lang w:val="en-GB"/>
        </w:rPr>
        <w:t xml:space="preserve"> </w:t>
      </w:r>
      <w:r w:rsidRPr="00B30CA2">
        <w:rPr>
          <w:color w:val="F39200"/>
          <w:spacing w:val="-3"/>
          <w:w w:val="95"/>
          <w:lang w:val="en-GB"/>
        </w:rPr>
        <w:t>for</w:t>
      </w:r>
      <w:r w:rsidRPr="00B30CA2">
        <w:rPr>
          <w:color w:val="F39200"/>
          <w:spacing w:val="-30"/>
          <w:w w:val="95"/>
          <w:lang w:val="en-GB"/>
        </w:rPr>
        <w:t xml:space="preserve"> </w:t>
      </w:r>
      <w:r w:rsidRPr="00B30CA2">
        <w:rPr>
          <w:color w:val="F39200"/>
          <w:w w:val="95"/>
          <w:lang w:val="en-GB"/>
        </w:rPr>
        <w:t>ethical</w:t>
      </w:r>
      <w:r w:rsidRPr="00B30CA2">
        <w:rPr>
          <w:color w:val="F39200"/>
          <w:spacing w:val="-30"/>
          <w:w w:val="95"/>
          <w:lang w:val="en-GB"/>
        </w:rPr>
        <w:t xml:space="preserve"> </w:t>
      </w:r>
      <w:r w:rsidRPr="00B30CA2">
        <w:rPr>
          <w:color w:val="F39200"/>
          <w:spacing w:val="-4"/>
          <w:w w:val="95"/>
          <w:lang w:val="en-GB"/>
        </w:rPr>
        <w:t>approval</w:t>
      </w:r>
      <w:r w:rsidRPr="00B30CA2">
        <w:rPr>
          <w:color w:val="F39200"/>
          <w:spacing w:val="-30"/>
          <w:w w:val="95"/>
          <w:lang w:val="en-GB"/>
        </w:rPr>
        <w:t xml:space="preserve"> </w:t>
      </w:r>
      <w:r w:rsidRPr="00B30CA2">
        <w:rPr>
          <w:color w:val="F39200"/>
          <w:spacing w:val="-3"/>
          <w:w w:val="95"/>
          <w:lang w:val="en-GB"/>
        </w:rPr>
        <w:t>before</w:t>
      </w:r>
      <w:r w:rsidRPr="00B30CA2">
        <w:rPr>
          <w:color w:val="F39200"/>
          <w:spacing w:val="-30"/>
          <w:w w:val="95"/>
          <w:lang w:val="en-GB"/>
        </w:rPr>
        <w:t xml:space="preserve"> </w:t>
      </w:r>
      <w:r w:rsidRPr="00B30CA2">
        <w:rPr>
          <w:color w:val="F39200"/>
          <w:spacing w:val="-3"/>
          <w:w w:val="95"/>
          <w:lang w:val="en-GB"/>
        </w:rPr>
        <w:t xml:space="preserve">you </w:t>
      </w:r>
      <w:r w:rsidRPr="00B30CA2">
        <w:rPr>
          <w:color w:val="F39200"/>
          <w:w w:val="90"/>
          <w:lang w:val="en-GB"/>
        </w:rPr>
        <w:t xml:space="preserve">start </w:t>
      </w:r>
      <w:r w:rsidRPr="00B30CA2">
        <w:rPr>
          <w:color w:val="F39200"/>
          <w:spacing w:val="-3"/>
          <w:w w:val="90"/>
          <w:lang w:val="en-GB"/>
        </w:rPr>
        <w:t xml:space="preserve">your </w:t>
      </w:r>
      <w:r w:rsidRPr="00B30CA2">
        <w:rPr>
          <w:color w:val="F39200"/>
          <w:w w:val="90"/>
          <w:lang w:val="en-GB"/>
        </w:rPr>
        <w:t>research.</w:t>
      </w:r>
    </w:p>
    <w:p w:rsidR="006671A1" w:rsidRPr="00B30CA2" w:rsidRDefault="006671A1">
      <w:pPr>
        <w:spacing w:line="237" w:lineRule="auto"/>
        <w:rPr>
          <w:lang w:val="en-GB"/>
        </w:rPr>
        <w:sectPr w:rsidR="006671A1" w:rsidRPr="00B30CA2">
          <w:type w:val="continuous"/>
          <w:pgSz w:w="11910" w:h="16840"/>
          <w:pgMar w:top="0" w:right="760" w:bottom="0" w:left="740" w:header="720" w:footer="720" w:gutter="0"/>
          <w:cols w:num="2" w:space="720" w:equalWidth="0">
            <w:col w:w="3810" w:space="386"/>
            <w:col w:w="6214"/>
          </w:cols>
        </w:sectPr>
      </w:pPr>
    </w:p>
    <w:p w:rsidR="006671A1" w:rsidRPr="00B30CA2" w:rsidRDefault="006671A1">
      <w:pPr>
        <w:rPr>
          <w:rFonts w:ascii="Tahoma" w:eastAsia="Tahoma" w:hAnsi="Tahoma" w:cs="Tahoma"/>
          <w:b/>
          <w:bCs/>
          <w:sz w:val="20"/>
          <w:szCs w:val="20"/>
          <w:lang w:val="en-GB"/>
        </w:rPr>
      </w:pPr>
    </w:p>
    <w:p w:rsidR="006671A1" w:rsidRPr="00B30CA2" w:rsidRDefault="006671A1">
      <w:pPr>
        <w:rPr>
          <w:rFonts w:ascii="Tahoma" w:eastAsia="Tahoma" w:hAnsi="Tahoma" w:cs="Tahoma"/>
          <w:b/>
          <w:bCs/>
          <w:sz w:val="20"/>
          <w:szCs w:val="20"/>
          <w:lang w:val="en-GB"/>
        </w:rPr>
      </w:pPr>
    </w:p>
    <w:p w:rsidR="006671A1" w:rsidRPr="00B30CA2" w:rsidRDefault="006671A1">
      <w:pPr>
        <w:spacing w:before="3"/>
        <w:rPr>
          <w:rFonts w:ascii="Tahoma" w:eastAsia="Tahoma" w:hAnsi="Tahoma" w:cs="Tahoma"/>
          <w:b/>
          <w:bCs/>
          <w:sz w:val="27"/>
          <w:szCs w:val="27"/>
          <w:lang w:val="en-GB"/>
        </w:rPr>
      </w:pPr>
    </w:p>
    <w:p w:rsidR="006671A1" w:rsidRPr="00B30CA2" w:rsidRDefault="006671A1">
      <w:pPr>
        <w:rPr>
          <w:rFonts w:ascii="Tahoma" w:eastAsia="Tahoma" w:hAnsi="Tahoma" w:cs="Tahoma"/>
          <w:sz w:val="27"/>
          <w:szCs w:val="27"/>
          <w:lang w:val="en-GB"/>
        </w:rPr>
        <w:sectPr w:rsidR="006671A1" w:rsidRPr="00B30CA2">
          <w:type w:val="continuous"/>
          <w:pgSz w:w="11910" w:h="16840"/>
          <w:pgMar w:top="0" w:right="760" w:bottom="0" w:left="740" w:header="720" w:footer="720" w:gutter="0"/>
          <w:cols w:space="720"/>
        </w:sectPr>
      </w:pPr>
    </w:p>
    <w:p w:rsidR="006671A1" w:rsidRPr="00B30CA2" w:rsidRDefault="00597715">
      <w:pPr>
        <w:pStyle w:val="BodyText"/>
        <w:spacing w:line="264" w:lineRule="exact"/>
        <w:ind w:right="-11"/>
        <w:rPr>
          <w:lang w:val="en-GB"/>
        </w:rPr>
      </w:pPr>
      <w:r>
        <w:rPr>
          <w:noProof/>
          <w:lang w:val="en-GB" w:eastAsia="en-GB"/>
        </w:rPr>
        <mc:AlternateContent>
          <mc:Choice Requires="wpg">
            <w:drawing>
              <wp:anchor distT="0" distB="0" distL="114300" distR="114300" simplePos="0" relativeHeight="1192" behindDoc="0" locked="0" layoutInCell="1" allowOverlap="1">
                <wp:simplePos x="0" y="0"/>
                <wp:positionH relativeFrom="page">
                  <wp:posOffset>599440</wp:posOffset>
                </wp:positionH>
                <wp:positionV relativeFrom="paragraph">
                  <wp:posOffset>80645</wp:posOffset>
                </wp:positionV>
                <wp:extent cx="354330" cy="354330"/>
                <wp:effectExtent l="0" t="0" r="7620" b="7620"/>
                <wp:wrapNone/>
                <wp:docPr id="4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 cy="354330"/>
                          <a:chOff x="944" y="127"/>
                          <a:chExt cx="558" cy="558"/>
                        </a:xfrm>
                      </wpg:grpSpPr>
                      <wps:wsp>
                        <wps:cNvPr id="42" name="Freeform 21"/>
                        <wps:cNvSpPr>
                          <a:spLocks/>
                        </wps:cNvSpPr>
                        <wps:spPr bwMode="auto">
                          <a:xfrm>
                            <a:off x="944" y="127"/>
                            <a:ext cx="558" cy="558"/>
                          </a:xfrm>
                          <a:custGeom>
                            <a:avLst/>
                            <a:gdLst>
                              <a:gd name="T0" fmla="+- 0 1222 944"/>
                              <a:gd name="T1" fmla="*/ T0 w 558"/>
                              <a:gd name="T2" fmla="+- 0 127 127"/>
                              <a:gd name="T3" fmla="*/ 127 h 558"/>
                              <a:gd name="T4" fmla="+- 0 1148 944"/>
                              <a:gd name="T5" fmla="*/ T4 w 558"/>
                              <a:gd name="T6" fmla="+- 0 137 127"/>
                              <a:gd name="T7" fmla="*/ 137 h 558"/>
                              <a:gd name="T8" fmla="+- 0 1082 944"/>
                              <a:gd name="T9" fmla="*/ T8 w 558"/>
                              <a:gd name="T10" fmla="+- 0 165 127"/>
                              <a:gd name="T11" fmla="*/ 165 h 558"/>
                              <a:gd name="T12" fmla="+- 0 1025 944"/>
                              <a:gd name="T13" fmla="*/ T12 w 558"/>
                              <a:gd name="T14" fmla="+- 0 209 127"/>
                              <a:gd name="T15" fmla="*/ 209 h 558"/>
                              <a:gd name="T16" fmla="+- 0 982 944"/>
                              <a:gd name="T17" fmla="*/ T16 w 558"/>
                              <a:gd name="T18" fmla="+- 0 265 127"/>
                              <a:gd name="T19" fmla="*/ 265 h 558"/>
                              <a:gd name="T20" fmla="+- 0 954 944"/>
                              <a:gd name="T21" fmla="*/ T20 w 558"/>
                              <a:gd name="T22" fmla="+- 0 331 127"/>
                              <a:gd name="T23" fmla="*/ 331 h 558"/>
                              <a:gd name="T24" fmla="+- 0 944 944"/>
                              <a:gd name="T25" fmla="*/ T24 w 558"/>
                              <a:gd name="T26" fmla="+- 0 406 127"/>
                              <a:gd name="T27" fmla="*/ 406 h 558"/>
                              <a:gd name="T28" fmla="+- 0 954 944"/>
                              <a:gd name="T29" fmla="*/ T28 w 558"/>
                              <a:gd name="T30" fmla="+- 0 480 127"/>
                              <a:gd name="T31" fmla="*/ 480 h 558"/>
                              <a:gd name="T32" fmla="+- 0 982 944"/>
                              <a:gd name="T33" fmla="*/ T32 w 558"/>
                              <a:gd name="T34" fmla="+- 0 546 127"/>
                              <a:gd name="T35" fmla="*/ 546 h 558"/>
                              <a:gd name="T36" fmla="+- 0 1025 944"/>
                              <a:gd name="T37" fmla="*/ T36 w 558"/>
                              <a:gd name="T38" fmla="+- 0 602 127"/>
                              <a:gd name="T39" fmla="*/ 602 h 558"/>
                              <a:gd name="T40" fmla="+- 0 1082 944"/>
                              <a:gd name="T41" fmla="*/ T40 w 558"/>
                              <a:gd name="T42" fmla="+- 0 646 127"/>
                              <a:gd name="T43" fmla="*/ 646 h 558"/>
                              <a:gd name="T44" fmla="+- 0 1148 944"/>
                              <a:gd name="T45" fmla="*/ T44 w 558"/>
                              <a:gd name="T46" fmla="+- 0 674 127"/>
                              <a:gd name="T47" fmla="*/ 674 h 558"/>
                              <a:gd name="T48" fmla="+- 0 1222 944"/>
                              <a:gd name="T49" fmla="*/ T48 w 558"/>
                              <a:gd name="T50" fmla="+- 0 684 127"/>
                              <a:gd name="T51" fmla="*/ 684 h 558"/>
                              <a:gd name="T52" fmla="+- 0 1296 944"/>
                              <a:gd name="T53" fmla="*/ T52 w 558"/>
                              <a:gd name="T54" fmla="+- 0 674 127"/>
                              <a:gd name="T55" fmla="*/ 674 h 558"/>
                              <a:gd name="T56" fmla="+- 0 1363 944"/>
                              <a:gd name="T57" fmla="*/ T56 w 558"/>
                              <a:gd name="T58" fmla="+- 0 646 127"/>
                              <a:gd name="T59" fmla="*/ 646 h 558"/>
                              <a:gd name="T60" fmla="+- 0 1419 944"/>
                              <a:gd name="T61" fmla="*/ T60 w 558"/>
                              <a:gd name="T62" fmla="+- 0 602 127"/>
                              <a:gd name="T63" fmla="*/ 602 h 558"/>
                              <a:gd name="T64" fmla="+- 0 1463 944"/>
                              <a:gd name="T65" fmla="*/ T64 w 558"/>
                              <a:gd name="T66" fmla="+- 0 546 127"/>
                              <a:gd name="T67" fmla="*/ 546 h 558"/>
                              <a:gd name="T68" fmla="+- 0 1491 944"/>
                              <a:gd name="T69" fmla="*/ T68 w 558"/>
                              <a:gd name="T70" fmla="+- 0 480 127"/>
                              <a:gd name="T71" fmla="*/ 480 h 558"/>
                              <a:gd name="T72" fmla="+- 0 1501 944"/>
                              <a:gd name="T73" fmla="*/ T72 w 558"/>
                              <a:gd name="T74" fmla="+- 0 406 127"/>
                              <a:gd name="T75" fmla="*/ 406 h 558"/>
                              <a:gd name="T76" fmla="+- 0 1491 944"/>
                              <a:gd name="T77" fmla="*/ T76 w 558"/>
                              <a:gd name="T78" fmla="+- 0 331 127"/>
                              <a:gd name="T79" fmla="*/ 331 h 558"/>
                              <a:gd name="T80" fmla="+- 0 1463 944"/>
                              <a:gd name="T81" fmla="*/ T80 w 558"/>
                              <a:gd name="T82" fmla="+- 0 265 127"/>
                              <a:gd name="T83" fmla="*/ 265 h 558"/>
                              <a:gd name="T84" fmla="+- 0 1419 944"/>
                              <a:gd name="T85" fmla="*/ T84 w 558"/>
                              <a:gd name="T86" fmla="+- 0 209 127"/>
                              <a:gd name="T87" fmla="*/ 209 h 558"/>
                              <a:gd name="T88" fmla="+- 0 1363 944"/>
                              <a:gd name="T89" fmla="*/ T88 w 558"/>
                              <a:gd name="T90" fmla="+- 0 165 127"/>
                              <a:gd name="T91" fmla="*/ 165 h 558"/>
                              <a:gd name="T92" fmla="+- 0 1296 944"/>
                              <a:gd name="T93" fmla="*/ T92 w 558"/>
                              <a:gd name="T94" fmla="+- 0 137 127"/>
                              <a:gd name="T95" fmla="*/ 137 h 558"/>
                              <a:gd name="T96" fmla="+- 0 1222 944"/>
                              <a:gd name="T97" fmla="*/ T96 w 558"/>
                              <a:gd name="T98" fmla="+- 0 127 127"/>
                              <a:gd name="T99" fmla="*/ 127 h 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8" h="558">
                                <a:moveTo>
                                  <a:pt x="278" y="0"/>
                                </a:moveTo>
                                <a:lnTo>
                                  <a:pt x="204" y="10"/>
                                </a:lnTo>
                                <a:lnTo>
                                  <a:pt x="138" y="38"/>
                                </a:lnTo>
                                <a:lnTo>
                                  <a:pt x="81" y="82"/>
                                </a:lnTo>
                                <a:lnTo>
                                  <a:pt x="38" y="138"/>
                                </a:lnTo>
                                <a:lnTo>
                                  <a:pt x="10" y="204"/>
                                </a:lnTo>
                                <a:lnTo>
                                  <a:pt x="0" y="279"/>
                                </a:lnTo>
                                <a:lnTo>
                                  <a:pt x="10" y="353"/>
                                </a:lnTo>
                                <a:lnTo>
                                  <a:pt x="38" y="419"/>
                                </a:lnTo>
                                <a:lnTo>
                                  <a:pt x="81" y="475"/>
                                </a:lnTo>
                                <a:lnTo>
                                  <a:pt x="138" y="519"/>
                                </a:lnTo>
                                <a:lnTo>
                                  <a:pt x="204" y="547"/>
                                </a:lnTo>
                                <a:lnTo>
                                  <a:pt x="278" y="557"/>
                                </a:lnTo>
                                <a:lnTo>
                                  <a:pt x="352" y="547"/>
                                </a:lnTo>
                                <a:lnTo>
                                  <a:pt x="419" y="519"/>
                                </a:lnTo>
                                <a:lnTo>
                                  <a:pt x="475" y="475"/>
                                </a:lnTo>
                                <a:lnTo>
                                  <a:pt x="519" y="419"/>
                                </a:lnTo>
                                <a:lnTo>
                                  <a:pt x="547" y="353"/>
                                </a:lnTo>
                                <a:lnTo>
                                  <a:pt x="557" y="279"/>
                                </a:lnTo>
                                <a:lnTo>
                                  <a:pt x="547" y="204"/>
                                </a:lnTo>
                                <a:lnTo>
                                  <a:pt x="519" y="138"/>
                                </a:lnTo>
                                <a:lnTo>
                                  <a:pt x="475" y="82"/>
                                </a:lnTo>
                                <a:lnTo>
                                  <a:pt x="419" y="38"/>
                                </a:lnTo>
                                <a:lnTo>
                                  <a:pt x="352" y="10"/>
                                </a:lnTo>
                                <a:lnTo>
                                  <a:pt x="278" y="0"/>
                                </a:lnTo>
                                <a:close/>
                              </a:path>
                            </a:pathLst>
                          </a:custGeom>
                          <a:solidFill>
                            <a:srgbClr val="E306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776FFA" id="Group 20" o:spid="_x0000_s1026" style="position:absolute;margin-left:47.2pt;margin-top:6.35pt;width:27.9pt;height:27.9pt;z-index:1192;mso-position-horizontal-relative:page" coordorigin="944,127" coordsize="558,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">
                <v:shape id="Freeform 21" o:spid="_x0000_s1027" style="position:absolute;left:944;top:127;width:558;height:558;visibility:visible;mso-wrap-style:square;v-text-anchor:top" coordsize="55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4K3MQA&#10;AADbAAAADwAAAGRycy9kb3ducmV2LnhtbESPQUvDQBSE74L/YXmCt3ZjEbVpt0UqBdGDNS09P7Kv&#10;SWj2bdi3NrG/visUPA4z8w0zXw6uVScK0ng28DDOQBGX3jZcGdht16MXUBKRLbaeycAvCSwXtzdz&#10;zK3v+ZtORaxUgrDkaKCOscu1lrImhzL2HXHyDj44jEmGStuAfYK7Vk+y7Ek7bDgt1NjRqqbyWPw4&#10;A3b/9WFlXcghrPr2WfA8/dy8GXN/N7zOQEUa4n/42n63Bh4n8Pcl/QC9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uCtzEAAAA2wAAAA8AAAAAAAAAAAAAAAAAmAIAAGRycy9k&#10;b3ducmV2LnhtbFBLBQYAAAAABAAEAPUAAACJAwAAAAA=&#10;" path="m278,l204,10,138,38,81,82,38,138,10,204,,279r10,74l38,419r43,56l138,519r66,28l278,557r74,-10l419,519r56,-44l519,419r28,-66l557,279,547,204,519,138,475,82,419,38,352,10,278,xe" fillcolor="#e30613" stroked="f">
                  <v:path arrowok="t" o:connecttype="custom" o:connectlocs="278,127;204,137;138,165;81,209;38,265;10,331;0,406;10,480;38,546;81,602;138,646;204,674;278,684;352,674;419,646;475,602;519,546;547,480;557,406;547,331;519,265;475,209;419,165;352,137;278,127" o:connectangles="0,0,0,0,0,0,0,0,0,0,0,0,0,0,0,0,0,0,0,0,0,0,0,0,0"/>
                </v:shape>
                <w10:wrap anchorx="page"/>
              </v:group>
            </w:pict>
          </mc:Fallback>
        </mc:AlternateContent>
      </w:r>
      <w:r w:rsidR="000D437E" w:rsidRPr="00B30CA2">
        <w:rPr>
          <w:lang w:val="en-GB"/>
        </w:rPr>
        <w:t>YES</w:t>
      </w:r>
      <w:r w:rsidR="000D437E" w:rsidRPr="00B30CA2">
        <w:rPr>
          <w:spacing w:val="-27"/>
          <w:lang w:val="en-GB"/>
        </w:rPr>
        <w:t xml:space="preserve"> </w:t>
      </w:r>
      <w:r w:rsidR="000D437E" w:rsidRPr="00B30CA2">
        <w:rPr>
          <w:lang w:val="en-GB"/>
        </w:rPr>
        <w:t>to</w:t>
      </w:r>
      <w:r w:rsidR="000D437E" w:rsidRPr="00B30CA2">
        <w:rPr>
          <w:spacing w:val="-27"/>
          <w:lang w:val="en-GB"/>
        </w:rPr>
        <w:t xml:space="preserve"> </w:t>
      </w:r>
      <w:r w:rsidR="000D437E" w:rsidRPr="00B30CA2">
        <w:rPr>
          <w:spacing w:val="-3"/>
          <w:lang w:val="en-GB"/>
        </w:rPr>
        <w:t>any</w:t>
      </w:r>
      <w:r w:rsidR="000D437E" w:rsidRPr="00B30CA2">
        <w:rPr>
          <w:spacing w:val="-27"/>
          <w:lang w:val="en-GB"/>
        </w:rPr>
        <w:t xml:space="preserve"> </w:t>
      </w:r>
      <w:r w:rsidR="000D437E" w:rsidRPr="00B30CA2">
        <w:rPr>
          <w:lang w:val="en-GB"/>
        </w:rPr>
        <w:t>of</w:t>
      </w:r>
      <w:r w:rsidR="000D437E" w:rsidRPr="00B30CA2">
        <w:rPr>
          <w:spacing w:val="-27"/>
          <w:lang w:val="en-GB"/>
        </w:rPr>
        <w:t xml:space="preserve"> </w:t>
      </w:r>
      <w:r w:rsidR="000D437E" w:rsidRPr="00B30CA2">
        <w:rPr>
          <w:lang w:val="en-GB"/>
        </w:rPr>
        <w:t>Questions</w:t>
      </w:r>
      <w:r w:rsidR="000D437E" w:rsidRPr="00B30CA2">
        <w:rPr>
          <w:spacing w:val="-27"/>
          <w:lang w:val="en-GB"/>
        </w:rPr>
        <w:t xml:space="preserve"> </w:t>
      </w:r>
      <w:r w:rsidR="001B46FF" w:rsidRPr="00B30CA2">
        <w:rPr>
          <w:lang w:val="en-GB"/>
        </w:rPr>
        <w:t>1</w:t>
      </w:r>
      <w:r w:rsidR="001B46FF">
        <w:rPr>
          <w:lang w:val="en-GB"/>
        </w:rPr>
        <w:t>2</w:t>
      </w:r>
      <w:r w:rsidR="000D437E" w:rsidRPr="00B30CA2">
        <w:rPr>
          <w:lang w:val="en-GB"/>
        </w:rPr>
        <w:t>-</w:t>
      </w:r>
      <w:r w:rsidR="001B46FF" w:rsidRPr="00B30CA2">
        <w:rPr>
          <w:lang w:val="en-GB"/>
        </w:rPr>
        <w:t>2</w:t>
      </w:r>
      <w:r w:rsidR="001B46FF">
        <w:rPr>
          <w:lang w:val="en-GB"/>
        </w:rPr>
        <w:t>3</w:t>
      </w:r>
    </w:p>
    <w:p w:rsidR="006671A1" w:rsidRPr="00B30CA2" w:rsidRDefault="000D437E">
      <w:pPr>
        <w:pStyle w:val="Heading2"/>
        <w:spacing w:line="274" w:lineRule="exact"/>
        <w:ind w:right="-11"/>
        <w:rPr>
          <w:b w:val="0"/>
          <w:bCs w:val="0"/>
          <w:lang w:val="en-GB"/>
        </w:rPr>
      </w:pPr>
      <w:r w:rsidRPr="00B30CA2">
        <w:rPr>
          <w:color w:val="E30613"/>
          <w:w w:val="95"/>
          <w:lang w:val="en-GB"/>
        </w:rPr>
        <w:t>Risk</w:t>
      </w:r>
      <w:r w:rsidRPr="00B30CA2">
        <w:rPr>
          <w:color w:val="E30613"/>
          <w:spacing w:val="-38"/>
          <w:w w:val="95"/>
          <w:lang w:val="en-GB"/>
        </w:rPr>
        <w:t xml:space="preserve"> </w:t>
      </w:r>
      <w:r w:rsidRPr="00B30CA2">
        <w:rPr>
          <w:color w:val="E30613"/>
          <w:spacing w:val="-3"/>
          <w:w w:val="95"/>
          <w:lang w:val="en-GB"/>
        </w:rPr>
        <w:t>Category</w:t>
      </w:r>
      <w:r w:rsidRPr="00B30CA2">
        <w:rPr>
          <w:color w:val="E30613"/>
          <w:spacing w:val="-38"/>
          <w:w w:val="95"/>
          <w:lang w:val="en-GB"/>
        </w:rPr>
        <w:t xml:space="preserve"> </w:t>
      </w:r>
      <w:r w:rsidRPr="00B30CA2">
        <w:rPr>
          <w:color w:val="E30613"/>
          <w:spacing w:val="-3"/>
          <w:w w:val="95"/>
          <w:lang w:val="en-GB"/>
        </w:rPr>
        <w:t>Red</w:t>
      </w:r>
    </w:p>
    <w:p w:rsidR="006671A1" w:rsidRPr="00E66478" w:rsidRDefault="000D437E">
      <w:pPr>
        <w:pStyle w:val="BodyText"/>
        <w:spacing w:line="247" w:lineRule="auto"/>
        <w:rPr>
          <w:lang w:val="en-GB"/>
        </w:rPr>
      </w:pPr>
      <w:r w:rsidRPr="00B30CA2">
        <w:rPr>
          <w:lang w:val="en-GB"/>
        </w:rPr>
        <w:br w:type="column"/>
      </w:r>
      <w:r w:rsidR="00905B72">
        <w:rPr>
          <w:lang w:val="en-GB"/>
        </w:rPr>
        <w:t xml:space="preserve">Complete Section 5 of this form and complete the Stage 2 Approval form. </w:t>
      </w:r>
      <w:r w:rsidRPr="00E66478">
        <w:rPr>
          <w:lang w:val="en-GB"/>
        </w:rPr>
        <w:t xml:space="preserve">Submit </w:t>
      </w:r>
      <w:r w:rsidR="00C9246C">
        <w:rPr>
          <w:lang w:val="en-GB"/>
        </w:rPr>
        <w:t>both</w:t>
      </w:r>
      <w:r w:rsidR="00905B72">
        <w:rPr>
          <w:lang w:val="en-GB"/>
        </w:rPr>
        <w:t>, and any other documents required,</w:t>
      </w:r>
      <w:r w:rsidRPr="00E66478">
        <w:rPr>
          <w:lang w:val="en-GB"/>
        </w:rPr>
        <w:t xml:space="preserve"> to </w:t>
      </w:r>
      <w:r w:rsidR="00905B72">
        <w:rPr>
          <w:lang w:val="en-GB"/>
        </w:rPr>
        <w:t xml:space="preserve">your </w:t>
      </w:r>
      <w:r w:rsidRPr="00E66478">
        <w:rPr>
          <w:lang w:val="en-GB"/>
        </w:rPr>
        <w:t>FREP.</w:t>
      </w:r>
    </w:p>
    <w:p w:rsidR="006671A1" w:rsidRPr="00905B72" w:rsidRDefault="00597715">
      <w:pPr>
        <w:pStyle w:val="BodyText"/>
        <w:spacing w:before="0" w:line="247" w:lineRule="auto"/>
        <w:ind w:right="324"/>
        <w:rPr>
          <w:b/>
          <w:lang w:val="en-GB"/>
        </w:rPr>
      </w:pPr>
      <w:r>
        <w:rPr>
          <w:b/>
          <w:noProof/>
          <w:lang w:val="en-GB" w:eastAsia="en-GB"/>
        </w:rPr>
        <mc:AlternateContent>
          <mc:Choice Requires="wpg">
            <w:drawing>
              <wp:anchor distT="0" distB="0" distL="114300" distR="114300" simplePos="0" relativeHeight="1216" behindDoc="0" locked="0" layoutInCell="1" allowOverlap="1">
                <wp:simplePos x="0" y="0"/>
                <wp:positionH relativeFrom="page">
                  <wp:posOffset>3174365</wp:posOffset>
                </wp:positionH>
                <wp:positionV relativeFrom="paragraph">
                  <wp:posOffset>-401320</wp:posOffset>
                </wp:positionV>
                <wp:extent cx="354965" cy="384175"/>
                <wp:effectExtent l="0" t="0" r="6985" b="0"/>
                <wp:wrapNone/>
                <wp:docPr id="3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965" cy="384175"/>
                          <a:chOff x="4999" y="-632"/>
                          <a:chExt cx="559" cy="605"/>
                        </a:xfrm>
                      </wpg:grpSpPr>
                      <wps:wsp>
                        <wps:cNvPr id="38" name="Freeform 19"/>
                        <wps:cNvSpPr>
                          <a:spLocks/>
                        </wps:cNvSpPr>
                        <wps:spPr bwMode="auto">
                          <a:xfrm>
                            <a:off x="4999" y="-632"/>
                            <a:ext cx="559" cy="605"/>
                          </a:xfrm>
                          <a:custGeom>
                            <a:avLst/>
                            <a:gdLst>
                              <a:gd name="T0" fmla="+- 0 5255 4999"/>
                              <a:gd name="T1" fmla="*/ T0 w 559"/>
                              <a:gd name="T2" fmla="+- 0 -632 -632"/>
                              <a:gd name="T3" fmla="*/ -632 h 605"/>
                              <a:gd name="T4" fmla="+- 0 4999 4999"/>
                              <a:gd name="T5" fmla="*/ T4 w 559"/>
                              <a:gd name="T6" fmla="+- 0 -632 -632"/>
                              <a:gd name="T7" fmla="*/ -632 h 605"/>
                              <a:gd name="T8" fmla="+- 0 5301 4999"/>
                              <a:gd name="T9" fmla="*/ T8 w 559"/>
                              <a:gd name="T10" fmla="+- 0 -330 -632"/>
                              <a:gd name="T11" fmla="*/ -330 h 605"/>
                              <a:gd name="T12" fmla="+- 0 4999 4999"/>
                              <a:gd name="T13" fmla="*/ T12 w 559"/>
                              <a:gd name="T14" fmla="+- 0 -28 -632"/>
                              <a:gd name="T15" fmla="*/ -28 h 605"/>
                              <a:gd name="T16" fmla="+- 0 5255 4999"/>
                              <a:gd name="T17" fmla="*/ T16 w 559"/>
                              <a:gd name="T18" fmla="+- 0 -28 -632"/>
                              <a:gd name="T19" fmla="*/ -28 h 605"/>
                              <a:gd name="T20" fmla="+- 0 5557 4999"/>
                              <a:gd name="T21" fmla="*/ T20 w 559"/>
                              <a:gd name="T22" fmla="+- 0 -330 -632"/>
                              <a:gd name="T23" fmla="*/ -330 h 605"/>
                              <a:gd name="T24" fmla="+- 0 5255 4999"/>
                              <a:gd name="T25" fmla="*/ T24 w 559"/>
                              <a:gd name="T26" fmla="+- 0 -632 -632"/>
                              <a:gd name="T27" fmla="*/ -632 h 605"/>
                            </a:gdLst>
                            <a:ahLst/>
                            <a:cxnLst>
                              <a:cxn ang="0">
                                <a:pos x="T1" y="T3"/>
                              </a:cxn>
                              <a:cxn ang="0">
                                <a:pos x="T5" y="T7"/>
                              </a:cxn>
                              <a:cxn ang="0">
                                <a:pos x="T9" y="T11"/>
                              </a:cxn>
                              <a:cxn ang="0">
                                <a:pos x="T13" y="T15"/>
                              </a:cxn>
                              <a:cxn ang="0">
                                <a:pos x="T17" y="T19"/>
                              </a:cxn>
                              <a:cxn ang="0">
                                <a:pos x="T21" y="T23"/>
                              </a:cxn>
                              <a:cxn ang="0">
                                <a:pos x="T25" y="T27"/>
                              </a:cxn>
                            </a:cxnLst>
                            <a:rect l="0" t="0" r="r" b="b"/>
                            <a:pathLst>
                              <a:path w="559" h="605">
                                <a:moveTo>
                                  <a:pt x="256" y="0"/>
                                </a:moveTo>
                                <a:lnTo>
                                  <a:pt x="0" y="0"/>
                                </a:lnTo>
                                <a:lnTo>
                                  <a:pt x="302" y="302"/>
                                </a:lnTo>
                                <a:lnTo>
                                  <a:pt x="0" y="604"/>
                                </a:lnTo>
                                <a:lnTo>
                                  <a:pt x="256" y="604"/>
                                </a:lnTo>
                                <a:lnTo>
                                  <a:pt x="558" y="302"/>
                                </a:lnTo>
                                <a:lnTo>
                                  <a:pt x="256" y="0"/>
                                </a:lnTo>
                                <a:close/>
                              </a:path>
                            </a:pathLst>
                          </a:custGeom>
                          <a:solidFill>
                            <a:srgbClr val="E306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5B2342" id="Group 18" o:spid="_x0000_s1026" style="position:absolute;margin-left:249.95pt;margin-top:-31.6pt;width:27.95pt;height:30.25pt;z-index:1216;mso-position-horizontal-relative:page" coordorigin="4999,-632" coordsize="559,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">
                <v:shape id="Freeform 19" o:spid="_x0000_s1027" style="position:absolute;left:4999;top:-632;width:559;height:605;visibility:visible;mso-wrap-style:square;v-text-anchor:top" coordsize="559,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8h5MAA&#10;AADbAAAADwAAAGRycy9kb3ducmV2LnhtbERPz2vCMBS+C/4P4Q28aTIFkc4oMrTsIIJ1uz+aZ1Ns&#10;XmqTad1fvxwEjx/f7+W6d424URdqzxreJwoEcelNzZWG79NuvAARIrLBxjNpeFCA9Wo4WGJm/J2P&#10;dCtiJVIIhww12BjbTMpQWnIYJr4lTtzZdw5jgl0lTYf3FO4aOVVqLh3WnBostvRpqbwUv07DT37I&#10;203xZ9VWybM7Xdx1P821Hr31mw8Qkfr4Ej/dX0bDLI1NX9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8h5MAAAADbAAAADwAAAAAAAAAAAAAAAACYAgAAZHJzL2Rvd25y&#10;ZXYueG1sUEsFBgAAAAAEAAQA9QAAAIUDAAAAAA==&#10;" path="m256,l,,302,302,,604r256,l558,302,256,xe" fillcolor="#e30613" stroked="f">
                  <v:path arrowok="t" o:connecttype="custom" o:connectlocs="256,-632;0,-632;302,-330;0,-28;256,-28;558,-330;256,-632" o:connectangles="0,0,0,0,0,0,0"/>
                </v:shape>
                <w10:wrap anchorx="page"/>
              </v:group>
            </w:pict>
          </mc:Fallback>
        </mc:AlternateContent>
      </w:r>
      <w:r w:rsidR="000D437E" w:rsidRPr="00905B72">
        <w:rPr>
          <w:b/>
          <w:lang w:val="en-GB"/>
        </w:rPr>
        <w:t xml:space="preserve">If </w:t>
      </w:r>
      <w:r w:rsidR="00E66478" w:rsidRPr="00905B72">
        <w:rPr>
          <w:b/>
          <w:lang w:val="en-GB"/>
        </w:rPr>
        <w:t xml:space="preserve">you answered </w:t>
      </w:r>
      <w:r w:rsidR="000D437E" w:rsidRPr="00905B72">
        <w:rPr>
          <w:b/>
          <w:lang w:val="en-GB"/>
        </w:rPr>
        <w:t xml:space="preserve">YES to Question </w:t>
      </w:r>
      <w:r w:rsidR="00E66478" w:rsidRPr="00905B72">
        <w:rPr>
          <w:b/>
          <w:lang w:val="en-GB"/>
        </w:rPr>
        <w:t>2</w:t>
      </w:r>
      <w:r w:rsidR="00787CAD">
        <w:rPr>
          <w:b/>
          <w:lang w:val="en-GB"/>
        </w:rPr>
        <w:t>2</w:t>
      </w:r>
      <w:r w:rsidR="000D437E" w:rsidRPr="00905B72">
        <w:rPr>
          <w:b/>
          <w:lang w:val="en-GB"/>
        </w:rPr>
        <w:t xml:space="preserve"> you </w:t>
      </w:r>
      <w:r w:rsidR="00E66478" w:rsidRPr="00905B72">
        <w:rPr>
          <w:b/>
          <w:lang w:val="en-GB"/>
        </w:rPr>
        <w:t xml:space="preserve">must also complete and submit for consideration </w:t>
      </w:r>
      <w:r w:rsidR="00905B72" w:rsidRPr="00905B72">
        <w:rPr>
          <w:b/>
          <w:lang w:val="en-GB"/>
        </w:rPr>
        <w:t xml:space="preserve">by the committee </w:t>
      </w:r>
      <w:r w:rsidR="00E66478" w:rsidRPr="00905B72">
        <w:rPr>
          <w:b/>
          <w:lang w:val="en-GB"/>
        </w:rPr>
        <w:t xml:space="preserve">the </w:t>
      </w:r>
      <w:r w:rsidR="000D437E" w:rsidRPr="00905B72">
        <w:rPr>
          <w:b/>
          <w:lang w:val="en-GB"/>
        </w:rPr>
        <w:t>Stage 3 Approval</w:t>
      </w:r>
      <w:r w:rsidR="00E66478" w:rsidRPr="00905B72">
        <w:rPr>
          <w:b/>
          <w:lang w:val="en-GB"/>
        </w:rPr>
        <w:t xml:space="preserve"> form</w:t>
      </w:r>
      <w:r w:rsidR="000D437E" w:rsidRPr="00905B72">
        <w:rPr>
          <w:b/>
          <w:lang w:val="en-GB"/>
        </w:rPr>
        <w:t>.</w:t>
      </w:r>
    </w:p>
    <w:p w:rsidR="006671A1" w:rsidRPr="00B30CA2" w:rsidRDefault="000D437E">
      <w:pPr>
        <w:pStyle w:val="Heading2"/>
        <w:spacing w:line="237" w:lineRule="auto"/>
        <w:ind w:right="324"/>
        <w:rPr>
          <w:b w:val="0"/>
          <w:bCs w:val="0"/>
          <w:lang w:val="en-GB"/>
        </w:rPr>
      </w:pPr>
      <w:r w:rsidRPr="00B30CA2">
        <w:rPr>
          <w:color w:val="E30613"/>
          <w:spacing w:val="-10"/>
          <w:w w:val="95"/>
          <w:lang w:val="en-GB"/>
        </w:rPr>
        <w:t>You</w:t>
      </w:r>
      <w:r w:rsidRPr="00B30CA2">
        <w:rPr>
          <w:color w:val="E30613"/>
          <w:spacing w:val="-30"/>
          <w:w w:val="95"/>
          <w:lang w:val="en-GB"/>
        </w:rPr>
        <w:t xml:space="preserve"> </w:t>
      </w:r>
      <w:r w:rsidRPr="00B30CA2">
        <w:rPr>
          <w:color w:val="E30613"/>
          <w:w w:val="95"/>
          <w:lang w:val="en-GB"/>
        </w:rPr>
        <w:t>need</w:t>
      </w:r>
      <w:r w:rsidRPr="00B30CA2">
        <w:rPr>
          <w:color w:val="E30613"/>
          <w:spacing w:val="-30"/>
          <w:w w:val="95"/>
          <w:lang w:val="en-GB"/>
        </w:rPr>
        <w:t xml:space="preserve"> </w:t>
      </w:r>
      <w:r w:rsidRPr="00B30CA2">
        <w:rPr>
          <w:color w:val="E30613"/>
          <w:w w:val="95"/>
          <w:lang w:val="en-GB"/>
        </w:rPr>
        <w:t>to</w:t>
      </w:r>
      <w:r w:rsidRPr="00B30CA2">
        <w:rPr>
          <w:color w:val="E30613"/>
          <w:spacing w:val="-30"/>
          <w:w w:val="95"/>
          <w:lang w:val="en-GB"/>
        </w:rPr>
        <w:t xml:space="preserve"> </w:t>
      </w:r>
      <w:r w:rsidRPr="00B30CA2">
        <w:rPr>
          <w:color w:val="E30613"/>
          <w:spacing w:val="-3"/>
          <w:w w:val="95"/>
          <w:lang w:val="en-GB"/>
        </w:rPr>
        <w:t>wait</w:t>
      </w:r>
      <w:r w:rsidRPr="00B30CA2">
        <w:rPr>
          <w:color w:val="E30613"/>
          <w:spacing w:val="-30"/>
          <w:w w:val="95"/>
          <w:lang w:val="en-GB"/>
        </w:rPr>
        <w:t xml:space="preserve"> </w:t>
      </w:r>
      <w:r w:rsidRPr="00B30CA2">
        <w:rPr>
          <w:color w:val="E30613"/>
          <w:spacing w:val="-3"/>
          <w:w w:val="95"/>
          <w:lang w:val="en-GB"/>
        </w:rPr>
        <w:t>for</w:t>
      </w:r>
      <w:r w:rsidRPr="00B30CA2">
        <w:rPr>
          <w:color w:val="E30613"/>
          <w:spacing w:val="-30"/>
          <w:w w:val="95"/>
          <w:lang w:val="en-GB"/>
        </w:rPr>
        <w:t xml:space="preserve"> </w:t>
      </w:r>
      <w:r w:rsidRPr="00B30CA2">
        <w:rPr>
          <w:color w:val="E30613"/>
          <w:w w:val="95"/>
          <w:lang w:val="en-GB"/>
        </w:rPr>
        <w:t>ethical</w:t>
      </w:r>
      <w:r w:rsidRPr="00B30CA2">
        <w:rPr>
          <w:color w:val="E30613"/>
          <w:spacing w:val="-30"/>
          <w:w w:val="95"/>
          <w:lang w:val="en-GB"/>
        </w:rPr>
        <w:t xml:space="preserve"> </w:t>
      </w:r>
      <w:r w:rsidRPr="00B30CA2">
        <w:rPr>
          <w:color w:val="E30613"/>
          <w:spacing w:val="-4"/>
          <w:w w:val="95"/>
          <w:lang w:val="en-GB"/>
        </w:rPr>
        <w:t>approval</w:t>
      </w:r>
      <w:r w:rsidRPr="00B30CA2">
        <w:rPr>
          <w:color w:val="E30613"/>
          <w:spacing w:val="-30"/>
          <w:w w:val="95"/>
          <w:lang w:val="en-GB"/>
        </w:rPr>
        <w:t xml:space="preserve"> </w:t>
      </w:r>
      <w:r w:rsidRPr="00B30CA2">
        <w:rPr>
          <w:color w:val="E30613"/>
          <w:spacing w:val="-3"/>
          <w:w w:val="95"/>
          <w:lang w:val="en-GB"/>
        </w:rPr>
        <w:t>before</w:t>
      </w:r>
      <w:r w:rsidRPr="00B30CA2">
        <w:rPr>
          <w:color w:val="E30613"/>
          <w:spacing w:val="-30"/>
          <w:w w:val="95"/>
          <w:lang w:val="en-GB"/>
        </w:rPr>
        <w:t xml:space="preserve"> </w:t>
      </w:r>
      <w:r w:rsidRPr="00B30CA2">
        <w:rPr>
          <w:color w:val="E30613"/>
          <w:spacing w:val="-3"/>
          <w:w w:val="95"/>
          <w:lang w:val="en-GB"/>
        </w:rPr>
        <w:t xml:space="preserve">you </w:t>
      </w:r>
      <w:r w:rsidRPr="00B30CA2">
        <w:rPr>
          <w:color w:val="E30613"/>
          <w:w w:val="90"/>
          <w:lang w:val="en-GB"/>
        </w:rPr>
        <w:t xml:space="preserve">start </w:t>
      </w:r>
      <w:r w:rsidRPr="00B30CA2">
        <w:rPr>
          <w:color w:val="E30613"/>
          <w:spacing w:val="-3"/>
          <w:w w:val="90"/>
          <w:lang w:val="en-GB"/>
        </w:rPr>
        <w:t xml:space="preserve">your </w:t>
      </w:r>
      <w:r w:rsidRPr="00B30CA2">
        <w:rPr>
          <w:color w:val="E30613"/>
          <w:w w:val="90"/>
          <w:lang w:val="en-GB"/>
        </w:rPr>
        <w:t>research.</w:t>
      </w:r>
    </w:p>
    <w:p w:rsidR="006671A1" w:rsidRPr="00B30CA2" w:rsidRDefault="006671A1">
      <w:pPr>
        <w:spacing w:line="237" w:lineRule="auto"/>
        <w:rPr>
          <w:lang w:val="en-GB"/>
        </w:rPr>
        <w:sectPr w:rsidR="006671A1" w:rsidRPr="00B30CA2">
          <w:type w:val="continuous"/>
          <w:pgSz w:w="11910" w:h="16840"/>
          <w:pgMar w:top="0" w:right="760" w:bottom="0" w:left="740" w:header="720" w:footer="720" w:gutter="0"/>
          <w:cols w:num="2" w:space="720" w:equalWidth="0">
            <w:col w:w="3842" w:space="354"/>
            <w:col w:w="6214"/>
          </w:cols>
        </w:sectPr>
      </w:pPr>
    </w:p>
    <w:p w:rsidR="006671A1" w:rsidRPr="00B30CA2" w:rsidRDefault="006671A1">
      <w:pPr>
        <w:rPr>
          <w:rFonts w:ascii="Tahoma" w:eastAsia="Tahoma" w:hAnsi="Tahoma" w:cs="Tahoma"/>
          <w:b/>
          <w:bCs/>
          <w:sz w:val="20"/>
          <w:szCs w:val="20"/>
          <w:lang w:val="en-GB"/>
        </w:rPr>
      </w:pPr>
    </w:p>
    <w:p w:rsidR="006671A1" w:rsidRPr="00B30CA2" w:rsidRDefault="006671A1">
      <w:pPr>
        <w:rPr>
          <w:rFonts w:ascii="Tahoma" w:eastAsia="Tahoma" w:hAnsi="Tahoma" w:cs="Tahoma"/>
          <w:b/>
          <w:bCs/>
          <w:sz w:val="20"/>
          <w:szCs w:val="20"/>
          <w:lang w:val="en-GB"/>
        </w:rPr>
      </w:pPr>
    </w:p>
    <w:p w:rsidR="006671A1" w:rsidRPr="00B30CA2" w:rsidRDefault="00597715">
      <w:pPr>
        <w:spacing w:before="12"/>
        <w:rPr>
          <w:rFonts w:ascii="Tahoma" w:eastAsia="Tahoma" w:hAnsi="Tahoma" w:cs="Tahoma"/>
          <w:b/>
          <w:bCs/>
          <w:sz w:val="19"/>
          <w:szCs w:val="19"/>
          <w:lang w:val="en-GB"/>
        </w:rPr>
      </w:pPr>
      <w:r>
        <w:rPr>
          <w:noProof/>
          <w:lang w:val="en-GB" w:eastAsia="en-GB"/>
        </w:rPr>
        <mc:AlternateContent>
          <mc:Choice Requires="wpg">
            <w:drawing>
              <wp:anchor distT="0" distB="0" distL="114300" distR="114300" simplePos="0" relativeHeight="251659264" behindDoc="0" locked="0" layoutInCell="1" allowOverlap="1">
                <wp:simplePos x="0" y="0"/>
                <wp:positionH relativeFrom="page">
                  <wp:posOffset>3136900</wp:posOffset>
                </wp:positionH>
                <wp:positionV relativeFrom="paragraph">
                  <wp:posOffset>219710</wp:posOffset>
                </wp:positionV>
                <wp:extent cx="354965" cy="384175"/>
                <wp:effectExtent l="0" t="0" r="6985" b="0"/>
                <wp:wrapNone/>
                <wp:docPr id="2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965" cy="384175"/>
                          <a:chOff x="4999" y="-1066"/>
                          <a:chExt cx="559" cy="605"/>
                        </a:xfrm>
                      </wpg:grpSpPr>
                      <wps:wsp>
                        <wps:cNvPr id="25" name="Freeform 15"/>
                        <wps:cNvSpPr>
                          <a:spLocks/>
                        </wps:cNvSpPr>
                        <wps:spPr bwMode="auto">
                          <a:xfrm>
                            <a:off x="4999" y="-1066"/>
                            <a:ext cx="559" cy="605"/>
                          </a:xfrm>
                          <a:custGeom>
                            <a:avLst/>
                            <a:gdLst>
                              <a:gd name="T0" fmla="+- 0 5255 4999"/>
                              <a:gd name="T1" fmla="*/ T0 w 559"/>
                              <a:gd name="T2" fmla="+- 0 -1066 -1066"/>
                              <a:gd name="T3" fmla="*/ -1066 h 605"/>
                              <a:gd name="T4" fmla="+- 0 4999 4999"/>
                              <a:gd name="T5" fmla="*/ T4 w 559"/>
                              <a:gd name="T6" fmla="+- 0 -1066 -1066"/>
                              <a:gd name="T7" fmla="*/ -1066 h 605"/>
                              <a:gd name="T8" fmla="+- 0 5301 4999"/>
                              <a:gd name="T9" fmla="*/ T8 w 559"/>
                              <a:gd name="T10" fmla="+- 0 -764 -1066"/>
                              <a:gd name="T11" fmla="*/ -764 h 605"/>
                              <a:gd name="T12" fmla="+- 0 4999 4999"/>
                              <a:gd name="T13" fmla="*/ T12 w 559"/>
                              <a:gd name="T14" fmla="+- 0 -462 -1066"/>
                              <a:gd name="T15" fmla="*/ -462 h 605"/>
                              <a:gd name="T16" fmla="+- 0 5255 4999"/>
                              <a:gd name="T17" fmla="*/ T16 w 559"/>
                              <a:gd name="T18" fmla="+- 0 -462 -1066"/>
                              <a:gd name="T19" fmla="*/ -462 h 605"/>
                              <a:gd name="T20" fmla="+- 0 5557 4999"/>
                              <a:gd name="T21" fmla="*/ T20 w 559"/>
                              <a:gd name="T22" fmla="+- 0 -764 -1066"/>
                              <a:gd name="T23" fmla="*/ -764 h 605"/>
                              <a:gd name="T24" fmla="+- 0 5255 4999"/>
                              <a:gd name="T25" fmla="*/ T24 w 559"/>
                              <a:gd name="T26" fmla="+- 0 -1066 -1066"/>
                              <a:gd name="T27" fmla="*/ -1066 h 605"/>
                            </a:gdLst>
                            <a:ahLst/>
                            <a:cxnLst>
                              <a:cxn ang="0">
                                <a:pos x="T1" y="T3"/>
                              </a:cxn>
                              <a:cxn ang="0">
                                <a:pos x="T5" y="T7"/>
                              </a:cxn>
                              <a:cxn ang="0">
                                <a:pos x="T9" y="T11"/>
                              </a:cxn>
                              <a:cxn ang="0">
                                <a:pos x="T13" y="T15"/>
                              </a:cxn>
                              <a:cxn ang="0">
                                <a:pos x="T17" y="T19"/>
                              </a:cxn>
                              <a:cxn ang="0">
                                <a:pos x="T21" y="T23"/>
                              </a:cxn>
                              <a:cxn ang="0">
                                <a:pos x="T25" y="T27"/>
                              </a:cxn>
                            </a:cxnLst>
                            <a:rect l="0" t="0" r="r" b="b"/>
                            <a:pathLst>
                              <a:path w="559" h="605">
                                <a:moveTo>
                                  <a:pt x="256" y="0"/>
                                </a:moveTo>
                                <a:lnTo>
                                  <a:pt x="0" y="0"/>
                                </a:lnTo>
                                <a:lnTo>
                                  <a:pt x="302" y="302"/>
                                </a:lnTo>
                                <a:lnTo>
                                  <a:pt x="0" y="604"/>
                                </a:lnTo>
                                <a:lnTo>
                                  <a:pt x="256" y="604"/>
                                </a:lnTo>
                                <a:lnTo>
                                  <a:pt x="558" y="302"/>
                                </a:lnTo>
                                <a:lnTo>
                                  <a:pt x="256" y="0"/>
                                </a:lnTo>
                                <a:close/>
                              </a:path>
                            </a:pathLst>
                          </a:custGeom>
                          <a:solidFill>
                            <a:srgbClr val="6623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23737E" id="Group 14" o:spid="_x0000_s1026" style="position:absolute;margin-left:247pt;margin-top:17.3pt;width:27.95pt;height:30.25pt;z-index:251659264;mso-position-horizontal-relative:page" coordorigin="4999,-1066" coordsize="559,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">
                <v:shape id="Freeform 15" o:spid="_x0000_s1027" style="position:absolute;left:4999;top:-1066;width:559;height:605;visibility:visible;mso-wrap-style:square;v-text-anchor:top" coordsize="559,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HKScMA&#10;AADbAAAADwAAAGRycy9kb3ducmV2LnhtbESPQWvCQBSE7wX/w/IEb3WjoClpNlIUpR5rpL0+ss8k&#10;Nvs2ZleT/vuuIHgcZuYbJl0NphE36lxtWcFsGoEgLqyuuVRwzLevbyCcR9bYWCYFf+RglY1eUky0&#10;7fmLbgdfigBhl6CCyvs2kdIVFRl0U9sSB+9kO4M+yK6UusM+wE0j51G0lAZrDgsVtrSuqPg9XI2C&#10;so9/Lrg5+7yPN/vdtS6O32un1GQ8fLyD8DT4Z/jR/tQK5gu4fwk/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HKScMAAADbAAAADwAAAAAAAAAAAAAAAACYAgAAZHJzL2Rv&#10;d25yZXYueG1sUEsFBgAAAAAEAAQA9QAAAIgDAAAAAA==&#10;" path="m256,l,,302,302,,604r256,l558,302,256,xe" fillcolor="#662383" stroked="f">
                  <v:path arrowok="t" o:connecttype="custom" o:connectlocs="256,-1066;0,-1066;302,-764;0,-462;256,-462;558,-764;256,-1066" o:connectangles="0,0,0,0,0,0,0"/>
                </v:shape>
                <w10:wrap anchorx="page"/>
              </v:group>
            </w:pict>
          </mc:Fallback>
        </mc:AlternateContent>
      </w:r>
    </w:p>
    <w:p w:rsidR="006671A1" w:rsidRPr="00B30CA2" w:rsidRDefault="006671A1">
      <w:pPr>
        <w:rPr>
          <w:rFonts w:ascii="Tahoma" w:eastAsia="Tahoma" w:hAnsi="Tahoma" w:cs="Tahoma"/>
          <w:sz w:val="19"/>
          <w:szCs w:val="19"/>
          <w:lang w:val="en-GB"/>
        </w:rPr>
        <w:sectPr w:rsidR="006671A1" w:rsidRPr="00B30CA2">
          <w:type w:val="continuous"/>
          <w:pgSz w:w="11910" w:h="16840"/>
          <w:pgMar w:top="0" w:right="760" w:bottom="0" w:left="740" w:header="720" w:footer="720" w:gutter="0"/>
          <w:cols w:space="720"/>
        </w:sectPr>
      </w:pPr>
    </w:p>
    <w:p w:rsidR="006671A1" w:rsidRPr="00B30CA2" w:rsidRDefault="00597715">
      <w:pPr>
        <w:pStyle w:val="BodyText"/>
        <w:spacing w:line="247" w:lineRule="auto"/>
        <w:ind w:left="935" w:right="-8"/>
        <w:rPr>
          <w:lang w:val="en-GB"/>
        </w:rPr>
      </w:pPr>
      <w:r>
        <w:rPr>
          <w:noProof/>
          <w:lang w:val="en-GB" w:eastAsia="en-GB"/>
        </w:rPr>
        <mc:AlternateContent>
          <mc:Choice Requires="wpg">
            <w:drawing>
              <wp:anchor distT="0" distB="0" distL="114300" distR="114300" simplePos="0" relativeHeight="1240" behindDoc="0" locked="0" layoutInCell="1" allowOverlap="1">
                <wp:simplePos x="0" y="0"/>
                <wp:positionH relativeFrom="page">
                  <wp:posOffset>596265</wp:posOffset>
                </wp:positionH>
                <wp:positionV relativeFrom="paragraph">
                  <wp:posOffset>83820</wp:posOffset>
                </wp:positionV>
                <wp:extent cx="354330" cy="354330"/>
                <wp:effectExtent l="0" t="0" r="7620" b="7620"/>
                <wp:wrapNone/>
                <wp:docPr id="2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 cy="354330"/>
                          <a:chOff x="939" y="132"/>
                          <a:chExt cx="558" cy="558"/>
                        </a:xfrm>
                      </wpg:grpSpPr>
                      <wps:wsp>
                        <wps:cNvPr id="34" name="Freeform 17"/>
                        <wps:cNvSpPr>
                          <a:spLocks/>
                        </wps:cNvSpPr>
                        <wps:spPr bwMode="auto">
                          <a:xfrm>
                            <a:off x="939" y="132"/>
                            <a:ext cx="558" cy="558"/>
                          </a:xfrm>
                          <a:custGeom>
                            <a:avLst/>
                            <a:gdLst>
                              <a:gd name="T0" fmla="+- 0 1217 939"/>
                              <a:gd name="T1" fmla="*/ T0 w 558"/>
                              <a:gd name="T2" fmla="+- 0 132 132"/>
                              <a:gd name="T3" fmla="*/ 132 h 558"/>
                              <a:gd name="T4" fmla="+- 0 1143 939"/>
                              <a:gd name="T5" fmla="*/ T4 w 558"/>
                              <a:gd name="T6" fmla="+- 0 142 132"/>
                              <a:gd name="T7" fmla="*/ 142 h 558"/>
                              <a:gd name="T8" fmla="+- 0 1077 939"/>
                              <a:gd name="T9" fmla="*/ T8 w 558"/>
                              <a:gd name="T10" fmla="+- 0 170 132"/>
                              <a:gd name="T11" fmla="*/ 170 h 558"/>
                              <a:gd name="T12" fmla="+- 0 1020 939"/>
                              <a:gd name="T13" fmla="*/ T12 w 558"/>
                              <a:gd name="T14" fmla="+- 0 214 132"/>
                              <a:gd name="T15" fmla="*/ 214 h 558"/>
                              <a:gd name="T16" fmla="+- 0 977 939"/>
                              <a:gd name="T17" fmla="*/ T16 w 558"/>
                              <a:gd name="T18" fmla="+- 0 270 132"/>
                              <a:gd name="T19" fmla="*/ 270 h 558"/>
                              <a:gd name="T20" fmla="+- 0 949 939"/>
                              <a:gd name="T21" fmla="*/ T20 w 558"/>
                              <a:gd name="T22" fmla="+- 0 337 132"/>
                              <a:gd name="T23" fmla="*/ 337 h 558"/>
                              <a:gd name="T24" fmla="+- 0 939 939"/>
                              <a:gd name="T25" fmla="*/ T24 w 558"/>
                              <a:gd name="T26" fmla="+- 0 411 132"/>
                              <a:gd name="T27" fmla="*/ 411 h 558"/>
                              <a:gd name="T28" fmla="+- 0 949 939"/>
                              <a:gd name="T29" fmla="*/ T28 w 558"/>
                              <a:gd name="T30" fmla="+- 0 485 132"/>
                              <a:gd name="T31" fmla="*/ 485 h 558"/>
                              <a:gd name="T32" fmla="+- 0 977 939"/>
                              <a:gd name="T33" fmla="*/ T32 w 558"/>
                              <a:gd name="T34" fmla="+- 0 551 132"/>
                              <a:gd name="T35" fmla="*/ 551 h 558"/>
                              <a:gd name="T36" fmla="+- 0 1020 939"/>
                              <a:gd name="T37" fmla="*/ T36 w 558"/>
                              <a:gd name="T38" fmla="+- 0 608 132"/>
                              <a:gd name="T39" fmla="*/ 608 h 558"/>
                              <a:gd name="T40" fmla="+- 0 1077 939"/>
                              <a:gd name="T41" fmla="*/ T40 w 558"/>
                              <a:gd name="T42" fmla="+- 0 651 132"/>
                              <a:gd name="T43" fmla="*/ 651 h 558"/>
                              <a:gd name="T44" fmla="+- 0 1143 939"/>
                              <a:gd name="T45" fmla="*/ T44 w 558"/>
                              <a:gd name="T46" fmla="+- 0 679 132"/>
                              <a:gd name="T47" fmla="*/ 679 h 558"/>
                              <a:gd name="T48" fmla="+- 0 1217 939"/>
                              <a:gd name="T49" fmla="*/ T48 w 558"/>
                              <a:gd name="T50" fmla="+- 0 689 132"/>
                              <a:gd name="T51" fmla="*/ 689 h 558"/>
                              <a:gd name="T52" fmla="+- 0 1291 939"/>
                              <a:gd name="T53" fmla="*/ T52 w 558"/>
                              <a:gd name="T54" fmla="+- 0 679 132"/>
                              <a:gd name="T55" fmla="*/ 679 h 558"/>
                              <a:gd name="T56" fmla="+- 0 1358 939"/>
                              <a:gd name="T57" fmla="*/ T56 w 558"/>
                              <a:gd name="T58" fmla="+- 0 651 132"/>
                              <a:gd name="T59" fmla="*/ 651 h 558"/>
                              <a:gd name="T60" fmla="+- 0 1414 939"/>
                              <a:gd name="T61" fmla="*/ T60 w 558"/>
                              <a:gd name="T62" fmla="+- 0 608 132"/>
                              <a:gd name="T63" fmla="*/ 608 h 558"/>
                              <a:gd name="T64" fmla="+- 0 1458 939"/>
                              <a:gd name="T65" fmla="*/ T64 w 558"/>
                              <a:gd name="T66" fmla="+- 0 551 132"/>
                              <a:gd name="T67" fmla="*/ 551 h 558"/>
                              <a:gd name="T68" fmla="+- 0 1486 939"/>
                              <a:gd name="T69" fmla="*/ T68 w 558"/>
                              <a:gd name="T70" fmla="+- 0 485 132"/>
                              <a:gd name="T71" fmla="*/ 485 h 558"/>
                              <a:gd name="T72" fmla="+- 0 1496 939"/>
                              <a:gd name="T73" fmla="*/ T72 w 558"/>
                              <a:gd name="T74" fmla="+- 0 411 132"/>
                              <a:gd name="T75" fmla="*/ 411 h 558"/>
                              <a:gd name="T76" fmla="+- 0 1486 939"/>
                              <a:gd name="T77" fmla="*/ T76 w 558"/>
                              <a:gd name="T78" fmla="+- 0 337 132"/>
                              <a:gd name="T79" fmla="*/ 337 h 558"/>
                              <a:gd name="T80" fmla="+- 0 1458 939"/>
                              <a:gd name="T81" fmla="*/ T80 w 558"/>
                              <a:gd name="T82" fmla="+- 0 270 132"/>
                              <a:gd name="T83" fmla="*/ 270 h 558"/>
                              <a:gd name="T84" fmla="+- 0 1414 939"/>
                              <a:gd name="T85" fmla="*/ T84 w 558"/>
                              <a:gd name="T86" fmla="+- 0 214 132"/>
                              <a:gd name="T87" fmla="*/ 214 h 558"/>
                              <a:gd name="T88" fmla="+- 0 1358 939"/>
                              <a:gd name="T89" fmla="*/ T88 w 558"/>
                              <a:gd name="T90" fmla="+- 0 170 132"/>
                              <a:gd name="T91" fmla="*/ 170 h 558"/>
                              <a:gd name="T92" fmla="+- 0 1291 939"/>
                              <a:gd name="T93" fmla="*/ T92 w 558"/>
                              <a:gd name="T94" fmla="+- 0 142 132"/>
                              <a:gd name="T95" fmla="*/ 142 h 558"/>
                              <a:gd name="T96" fmla="+- 0 1217 939"/>
                              <a:gd name="T97" fmla="*/ T96 w 558"/>
                              <a:gd name="T98" fmla="+- 0 132 132"/>
                              <a:gd name="T99" fmla="*/ 132 h 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8" h="558">
                                <a:moveTo>
                                  <a:pt x="278" y="0"/>
                                </a:moveTo>
                                <a:lnTo>
                                  <a:pt x="204" y="10"/>
                                </a:lnTo>
                                <a:lnTo>
                                  <a:pt x="138" y="38"/>
                                </a:lnTo>
                                <a:lnTo>
                                  <a:pt x="81" y="82"/>
                                </a:lnTo>
                                <a:lnTo>
                                  <a:pt x="38" y="138"/>
                                </a:lnTo>
                                <a:lnTo>
                                  <a:pt x="10" y="205"/>
                                </a:lnTo>
                                <a:lnTo>
                                  <a:pt x="0" y="279"/>
                                </a:lnTo>
                                <a:lnTo>
                                  <a:pt x="10" y="353"/>
                                </a:lnTo>
                                <a:lnTo>
                                  <a:pt x="38" y="419"/>
                                </a:lnTo>
                                <a:lnTo>
                                  <a:pt x="81" y="476"/>
                                </a:lnTo>
                                <a:lnTo>
                                  <a:pt x="138" y="519"/>
                                </a:lnTo>
                                <a:lnTo>
                                  <a:pt x="204" y="547"/>
                                </a:lnTo>
                                <a:lnTo>
                                  <a:pt x="278" y="557"/>
                                </a:lnTo>
                                <a:lnTo>
                                  <a:pt x="352" y="547"/>
                                </a:lnTo>
                                <a:lnTo>
                                  <a:pt x="419" y="519"/>
                                </a:lnTo>
                                <a:lnTo>
                                  <a:pt x="475" y="476"/>
                                </a:lnTo>
                                <a:lnTo>
                                  <a:pt x="519" y="419"/>
                                </a:lnTo>
                                <a:lnTo>
                                  <a:pt x="547" y="353"/>
                                </a:lnTo>
                                <a:lnTo>
                                  <a:pt x="557" y="279"/>
                                </a:lnTo>
                                <a:lnTo>
                                  <a:pt x="547" y="205"/>
                                </a:lnTo>
                                <a:lnTo>
                                  <a:pt x="519" y="138"/>
                                </a:lnTo>
                                <a:lnTo>
                                  <a:pt x="475" y="82"/>
                                </a:lnTo>
                                <a:lnTo>
                                  <a:pt x="419" y="38"/>
                                </a:lnTo>
                                <a:lnTo>
                                  <a:pt x="352" y="10"/>
                                </a:lnTo>
                                <a:lnTo>
                                  <a:pt x="278" y="0"/>
                                </a:lnTo>
                                <a:close/>
                              </a:path>
                            </a:pathLst>
                          </a:custGeom>
                          <a:solidFill>
                            <a:srgbClr val="6623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4ADA16" id="Group 16" o:spid="_x0000_s1026" style="position:absolute;margin-left:46.95pt;margin-top:6.6pt;width:27.9pt;height:27.9pt;z-index:1240;mso-position-horizontal-relative:page" coordorigin="939,132" coordsize="558,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">
                <v:shape id="Freeform 17" o:spid="_x0000_s1027" style="position:absolute;left:939;top:132;width:558;height:558;visibility:visible;mso-wrap-style:square;v-text-anchor:top" coordsize="55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hxsQA&#10;AADbAAAADwAAAGRycy9kb3ducmV2LnhtbESPQWsCMRSE70L/Q3iF3txsW5G6GsVWSgVLoerF2yN5&#10;7i5uXrZJquu/N4LgcZiZb5jJrLONOJIPtWMFz1kOglg7U3OpYLv57L+BCBHZYOOYFJwpwGz60Jtg&#10;YdyJf+m4jqVIEA4FKqhibAspg67IYshcS5y8vfMWY5K+lMbjKcFtI1/yfCgt1pwWKmzpoyJ9WP9b&#10;Be5r9b3gnz87Wpy78t3v9NzstFJPj918DCJSF+/hW3tpFLwO4Pol/QA5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aIcbEAAAA2wAAAA8AAAAAAAAAAAAAAAAAmAIAAGRycy9k&#10;b3ducmV2LnhtbFBLBQYAAAAABAAEAPUAAACJAwAAAAA=&#10;" path="m278,l204,10,138,38,81,82,38,138,10,205,,279r10,74l38,419r43,57l138,519r66,28l278,557r74,-10l419,519r56,-43l519,419r28,-66l557,279,547,205,519,138,475,82,419,38,352,10,278,xe" fillcolor="#662383" stroked="f">
                  <v:path arrowok="t" o:connecttype="custom" o:connectlocs="278,132;204,142;138,170;81,214;38,270;10,337;0,411;10,485;38,551;81,608;138,651;204,679;278,689;352,679;419,651;475,608;519,551;547,485;557,411;547,337;519,270;475,214;419,170;352,142;278,132" o:connectangles="0,0,0,0,0,0,0,0,0,0,0,0,0,0,0,0,0,0,0,0,0,0,0,0,0"/>
                </v:shape>
                <w10:wrap anchorx="page"/>
              </v:group>
            </w:pict>
          </mc:Fallback>
        </mc:AlternateContent>
      </w:r>
      <w:r w:rsidR="000D437E" w:rsidRPr="00B30CA2">
        <w:rPr>
          <w:lang w:val="en-GB"/>
        </w:rPr>
        <w:t>YES</w:t>
      </w:r>
      <w:r w:rsidR="000D437E" w:rsidRPr="00B30CA2">
        <w:rPr>
          <w:spacing w:val="-32"/>
          <w:lang w:val="en-GB"/>
        </w:rPr>
        <w:t xml:space="preserve"> </w:t>
      </w:r>
      <w:r w:rsidR="000D437E" w:rsidRPr="00B30CA2">
        <w:rPr>
          <w:lang w:val="en-GB"/>
        </w:rPr>
        <w:t>to</w:t>
      </w:r>
      <w:r w:rsidR="000D437E" w:rsidRPr="00B30CA2">
        <w:rPr>
          <w:spacing w:val="-32"/>
          <w:lang w:val="en-GB"/>
        </w:rPr>
        <w:t xml:space="preserve"> </w:t>
      </w:r>
      <w:r w:rsidR="000D437E" w:rsidRPr="00B30CA2">
        <w:rPr>
          <w:lang w:val="en-GB"/>
        </w:rPr>
        <w:t>either</w:t>
      </w:r>
      <w:r w:rsidR="000D437E" w:rsidRPr="00B30CA2">
        <w:rPr>
          <w:spacing w:val="-32"/>
          <w:lang w:val="en-GB"/>
        </w:rPr>
        <w:t xml:space="preserve"> </w:t>
      </w:r>
      <w:r w:rsidR="000D437E" w:rsidRPr="00B30CA2">
        <w:rPr>
          <w:lang w:val="en-GB"/>
        </w:rPr>
        <w:t>or</w:t>
      </w:r>
      <w:r w:rsidR="000D437E" w:rsidRPr="00B30CA2">
        <w:rPr>
          <w:spacing w:val="-32"/>
          <w:lang w:val="en-GB"/>
        </w:rPr>
        <w:t xml:space="preserve"> </w:t>
      </w:r>
      <w:r w:rsidR="000D437E" w:rsidRPr="00B30CA2">
        <w:rPr>
          <w:lang w:val="en-GB"/>
        </w:rPr>
        <w:t>both</w:t>
      </w:r>
      <w:r w:rsidR="000D437E" w:rsidRPr="00B30CA2">
        <w:rPr>
          <w:spacing w:val="-32"/>
          <w:lang w:val="en-GB"/>
        </w:rPr>
        <w:t xml:space="preserve"> </w:t>
      </w:r>
      <w:r w:rsidR="000D437E" w:rsidRPr="00B30CA2">
        <w:rPr>
          <w:lang w:val="en-GB"/>
        </w:rPr>
        <w:t>of Questions</w:t>
      </w:r>
      <w:r w:rsidR="000D437E" w:rsidRPr="00B30CA2">
        <w:rPr>
          <w:spacing w:val="-6"/>
          <w:lang w:val="en-GB"/>
        </w:rPr>
        <w:t xml:space="preserve"> </w:t>
      </w:r>
      <w:r w:rsidR="001B46FF" w:rsidRPr="00B30CA2">
        <w:rPr>
          <w:spacing w:val="-3"/>
          <w:lang w:val="en-GB"/>
        </w:rPr>
        <w:t>2</w:t>
      </w:r>
      <w:r w:rsidR="001B46FF">
        <w:rPr>
          <w:spacing w:val="-3"/>
          <w:lang w:val="en-GB"/>
        </w:rPr>
        <w:t>4</w:t>
      </w:r>
      <w:r w:rsidR="000D437E" w:rsidRPr="00B30CA2">
        <w:rPr>
          <w:spacing w:val="-3"/>
          <w:lang w:val="en-GB"/>
        </w:rPr>
        <w:t>-</w:t>
      </w:r>
      <w:r w:rsidR="001B46FF" w:rsidRPr="00B30CA2">
        <w:rPr>
          <w:spacing w:val="-3"/>
          <w:lang w:val="en-GB"/>
        </w:rPr>
        <w:t>2</w:t>
      </w:r>
      <w:r w:rsidR="001B46FF">
        <w:rPr>
          <w:spacing w:val="-3"/>
          <w:lang w:val="en-GB"/>
        </w:rPr>
        <w:t>5</w:t>
      </w:r>
    </w:p>
    <w:p w:rsidR="006671A1" w:rsidRPr="00B30CA2" w:rsidRDefault="000D437E">
      <w:pPr>
        <w:pStyle w:val="Heading2"/>
        <w:spacing w:line="263" w:lineRule="exact"/>
        <w:ind w:left="935" w:right="-8"/>
        <w:rPr>
          <w:b w:val="0"/>
          <w:bCs w:val="0"/>
          <w:lang w:val="en-GB"/>
        </w:rPr>
      </w:pPr>
      <w:r w:rsidRPr="00B30CA2">
        <w:rPr>
          <w:color w:val="662383"/>
          <w:w w:val="95"/>
          <w:lang w:val="en-GB"/>
        </w:rPr>
        <w:t>Risk</w:t>
      </w:r>
      <w:r w:rsidRPr="00B30CA2">
        <w:rPr>
          <w:color w:val="662383"/>
          <w:spacing w:val="-36"/>
          <w:w w:val="95"/>
          <w:lang w:val="en-GB"/>
        </w:rPr>
        <w:t xml:space="preserve"> </w:t>
      </w:r>
      <w:r w:rsidRPr="00B30CA2">
        <w:rPr>
          <w:color w:val="662383"/>
          <w:spacing w:val="-3"/>
          <w:w w:val="95"/>
          <w:lang w:val="en-GB"/>
        </w:rPr>
        <w:t>Category</w:t>
      </w:r>
      <w:r w:rsidRPr="00B30CA2">
        <w:rPr>
          <w:color w:val="662383"/>
          <w:spacing w:val="-36"/>
          <w:w w:val="95"/>
          <w:lang w:val="en-GB"/>
        </w:rPr>
        <w:t xml:space="preserve"> </w:t>
      </w:r>
      <w:r w:rsidRPr="00B30CA2">
        <w:rPr>
          <w:color w:val="662383"/>
          <w:w w:val="95"/>
          <w:lang w:val="en-GB"/>
        </w:rPr>
        <w:t>Purple</w:t>
      </w:r>
    </w:p>
    <w:p w:rsidR="00C12972" w:rsidRDefault="000D437E" w:rsidP="00CE03F3">
      <w:pPr>
        <w:pStyle w:val="BodyText"/>
        <w:spacing w:line="247" w:lineRule="auto"/>
        <w:ind w:left="935" w:right="324"/>
        <w:rPr>
          <w:spacing w:val="-5"/>
        </w:rPr>
      </w:pPr>
      <w:r w:rsidRPr="00B30CA2">
        <w:rPr>
          <w:spacing w:val="-5"/>
          <w:lang w:val="en-GB"/>
        </w:rPr>
        <w:br w:type="column"/>
      </w:r>
      <w:r w:rsidR="00CE03F3">
        <w:rPr>
          <w:spacing w:val="-5"/>
          <w:lang w:val="en-GB"/>
        </w:rPr>
        <w:t>Y</w:t>
      </w:r>
      <w:r w:rsidR="00CE03F3" w:rsidRPr="00CE03F3">
        <w:rPr>
          <w:spacing w:val="-5"/>
        </w:rPr>
        <w:t>ou need external approval</w:t>
      </w:r>
      <w:r w:rsidR="00CE03F3">
        <w:rPr>
          <w:spacing w:val="-5"/>
        </w:rPr>
        <w:t>(s)</w:t>
      </w:r>
      <w:r w:rsidR="00CE03F3" w:rsidRPr="00CE03F3">
        <w:rPr>
          <w:spacing w:val="-5"/>
        </w:rPr>
        <w:t xml:space="preserve"> which</w:t>
      </w:r>
      <w:r w:rsidR="00CE03F3">
        <w:rPr>
          <w:spacing w:val="-5"/>
        </w:rPr>
        <w:t xml:space="preserve">, if granted, </w:t>
      </w:r>
      <w:r w:rsidR="00C12972">
        <w:rPr>
          <w:spacing w:val="-5"/>
        </w:rPr>
        <w:t>may</w:t>
      </w:r>
      <w:r w:rsidR="00CE03F3">
        <w:rPr>
          <w:spacing w:val="-5"/>
        </w:rPr>
        <w:t xml:space="preserve"> </w:t>
      </w:r>
      <w:r w:rsidR="00CE03F3" w:rsidRPr="00CE03F3">
        <w:rPr>
          <w:spacing w:val="-5"/>
        </w:rPr>
        <w:t xml:space="preserve">be regarded as equivalent to </w:t>
      </w:r>
      <w:r w:rsidR="00CE03F3">
        <w:rPr>
          <w:spacing w:val="-5"/>
        </w:rPr>
        <w:t xml:space="preserve">approval from an </w:t>
      </w:r>
      <w:r w:rsidR="00CE03F3" w:rsidRPr="00CE03F3">
        <w:rPr>
          <w:spacing w:val="-5"/>
        </w:rPr>
        <w:t xml:space="preserve">Anglia </w:t>
      </w:r>
      <w:r w:rsidR="00CE03F3">
        <w:rPr>
          <w:spacing w:val="-5"/>
        </w:rPr>
        <w:t xml:space="preserve">Ruskin </w:t>
      </w:r>
      <w:r w:rsidR="00B273EC">
        <w:rPr>
          <w:spacing w:val="-5"/>
        </w:rPr>
        <w:t>ethics committee</w:t>
      </w:r>
      <w:r w:rsidR="00CE03F3" w:rsidRPr="00CE03F3">
        <w:rPr>
          <w:spacing w:val="-5"/>
        </w:rPr>
        <w:t>.</w:t>
      </w:r>
    </w:p>
    <w:p w:rsidR="00B273EC" w:rsidRDefault="00C12972" w:rsidP="00CE03F3">
      <w:pPr>
        <w:pStyle w:val="BodyText"/>
        <w:spacing w:line="247" w:lineRule="auto"/>
        <w:ind w:left="935" w:right="324"/>
        <w:rPr>
          <w:w w:val="95"/>
          <w:lang w:val="en-GB"/>
        </w:rPr>
      </w:pPr>
      <w:r>
        <w:rPr>
          <w:spacing w:val="-5"/>
        </w:rPr>
        <w:t xml:space="preserve">Refer to the Question Specific Advice for the </w:t>
      </w:r>
      <w:r w:rsidR="00FB5DC9">
        <w:rPr>
          <w:spacing w:val="-5"/>
        </w:rPr>
        <w:t>S</w:t>
      </w:r>
      <w:r w:rsidR="001305B6">
        <w:rPr>
          <w:spacing w:val="-5"/>
        </w:rPr>
        <w:t>tage</w:t>
      </w:r>
      <w:r w:rsidR="00FB5DC9">
        <w:rPr>
          <w:spacing w:val="-5"/>
        </w:rPr>
        <w:t xml:space="preserve"> 1 </w:t>
      </w:r>
      <w:r>
        <w:rPr>
          <w:spacing w:val="-5"/>
        </w:rPr>
        <w:t xml:space="preserve">Research Ethics Application Form </w:t>
      </w:r>
      <w:r w:rsidR="001305B6">
        <w:rPr>
          <w:spacing w:val="-5"/>
        </w:rPr>
        <w:t xml:space="preserve">and Code of Practice for Applying for Ethical Approval </w:t>
      </w:r>
      <w:r>
        <w:rPr>
          <w:spacing w:val="-5"/>
        </w:rPr>
        <w:t xml:space="preserve">for further information </w:t>
      </w:r>
      <w:r w:rsidR="00CE03F3" w:rsidRPr="00CE03F3">
        <w:rPr>
          <w:spacing w:val="-5"/>
        </w:rPr>
        <w:t xml:space="preserve"> </w:t>
      </w:r>
    </w:p>
    <w:p w:rsidR="006671A1" w:rsidRPr="00B30CA2" w:rsidRDefault="000D437E" w:rsidP="00CE03F3">
      <w:pPr>
        <w:pStyle w:val="BodyText"/>
        <w:spacing w:line="247" w:lineRule="auto"/>
        <w:ind w:left="935" w:right="324"/>
        <w:rPr>
          <w:rFonts w:ascii="Tahoma" w:eastAsia="Tahoma" w:hAnsi="Tahoma" w:cs="Tahoma"/>
          <w:lang w:val="en-GB"/>
        </w:rPr>
      </w:pPr>
      <w:r w:rsidRPr="00B30CA2">
        <w:rPr>
          <w:rFonts w:ascii="Tahoma"/>
          <w:b/>
          <w:color w:val="662383"/>
          <w:spacing w:val="-10"/>
          <w:w w:val="95"/>
          <w:lang w:val="en-GB"/>
        </w:rPr>
        <w:t>You</w:t>
      </w:r>
      <w:r w:rsidRPr="00B30CA2">
        <w:rPr>
          <w:rFonts w:ascii="Tahoma"/>
          <w:b/>
          <w:color w:val="662383"/>
          <w:spacing w:val="-32"/>
          <w:w w:val="95"/>
          <w:lang w:val="en-GB"/>
        </w:rPr>
        <w:t xml:space="preserve"> </w:t>
      </w:r>
      <w:r w:rsidRPr="00B30CA2">
        <w:rPr>
          <w:rFonts w:ascii="Tahoma"/>
          <w:b/>
          <w:color w:val="662383"/>
          <w:w w:val="95"/>
          <w:lang w:val="en-GB"/>
        </w:rPr>
        <w:t>need</w:t>
      </w:r>
      <w:r w:rsidRPr="00B30CA2">
        <w:rPr>
          <w:rFonts w:ascii="Tahoma"/>
          <w:b/>
          <w:color w:val="662383"/>
          <w:spacing w:val="-32"/>
          <w:w w:val="95"/>
          <w:lang w:val="en-GB"/>
        </w:rPr>
        <w:t xml:space="preserve"> </w:t>
      </w:r>
      <w:r w:rsidRPr="00B30CA2">
        <w:rPr>
          <w:rFonts w:ascii="Tahoma"/>
          <w:b/>
          <w:color w:val="662383"/>
          <w:w w:val="95"/>
          <w:lang w:val="en-GB"/>
        </w:rPr>
        <w:t>to</w:t>
      </w:r>
      <w:r w:rsidRPr="00B30CA2">
        <w:rPr>
          <w:rFonts w:ascii="Tahoma"/>
          <w:b/>
          <w:color w:val="662383"/>
          <w:spacing w:val="-32"/>
          <w:w w:val="95"/>
          <w:lang w:val="en-GB"/>
        </w:rPr>
        <w:t xml:space="preserve"> </w:t>
      </w:r>
      <w:r w:rsidRPr="00B30CA2">
        <w:rPr>
          <w:rFonts w:ascii="Tahoma"/>
          <w:b/>
          <w:color w:val="662383"/>
          <w:spacing w:val="-3"/>
          <w:w w:val="95"/>
          <w:lang w:val="en-GB"/>
        </w:rPr>
        <w:t>wait</w:t>
      </w:r>
      <w:r w:rsidRPr="00B30CA2">
        <w:rPr>
          <w:rFonts w:ascii="Tahoma"/>
          <w:b/>
          <w:color w:val="662383"/>
          <w:spacing w:val="-32"/>
          <w:w w:val="95"/>
          <w:lang w:val="en-GB"/>
        </w:rPr>
        <w:t xml:space="preserve"> </w:t>
      </w:r>
      <w:r w:rsidRPr="00B30CA2">
        <w:rPr>
          <w:rFonts w:ascii="Tahoma"/>
          <w:b/>
          <w:color w:val="662383"/>
          <w:spacing w:val="-3"/>
          <w:w w:val="95"/>
          <w:lang w:val="en-GB"/>
        </w:rPr>
        <w:t>for</w:t>
      </w:r>
      <w:r w:rsidRPr="00B30CA2">
        <w:rPr>
          <w:rFonts w:ascii="Tahoma"/>
          <w:b/>
          <w:color w:val="662383"/>
          <w:spacing w:val="-32"/>
          <w:w w:val="95"/>
          <w:lang w:val="en-GB"/>
        </w:rPr>
        <w:t xml:space="preserve"> </w:t>
      </w:r>
      <w:r w:rsidRPr="00B30CA2">
        <w:rPr>
          <w:rFonts w:ascii="Tahoma"/>
          <w:b/>
          <w:color w:val="662383"/>
          <w:w w:val="95"/>
          <w:lang w:val="en-GB"/>
        </w:rPr>
        <w:t>ethical</w:t>
      </w:r>
      <w:r w:rsidR="00334512">
        <w:rPr>
          <w:rFonts w:ascii="Tahoma"/>
          <w:b/>
          <w:color w:val="662383"/>
          <w:w w:val="95"/>
          <w:lang w:val="en-GB"/>
        </w:rPr>
        <w:t xml:space="preserve"> and/or governance</w:t>
      </w:r>
      <w:r w:rsidRPr="00B30CA2">
        <w:rPr>
          <w:rFonts w:ascii="Tahoma"/>
          <w:b/>
          <w:color w:val="662383"/>
          <w:spacing w:val="-32"/>
          <w:w w:val="95"/>
          <w:lang w:val="en-GB"/>
        </w:rPr>
        <w:t xml:space="preserve"> </w:t>
      </w:r>
      <w:r w:rsidRPr="00B30CA2">
        <w:rPr>
          <w:rFonts w:ascii="Tahoma"/>
          <w:b/>
          <w:color w:val="662383"/>
          <w:spacing w:val="-4"/>
          <w:w w:val="95"/>
          <w:lang w:val="en-GB"/>
        </w:rPr>
        <w:t>approval</w:t>
      </w:r>
      <w:r w:rsidRPr="00B30CA2">
        <w:rPr>
          <w:rFonts w:ascii="Tahoma"/>
          <w:b/>
          <w:color w:val="662383"/>
          <w:spacing w:val="-32"/>
          <w:w w:val="95"/>
          <w:lang w:val="en-GB"/>
        </w:rPr>
        <w:t xml:space="preserve"> </w:t>
      </w:r>
      <w:r w:rsidRPr="00B30CA2">
        <w:rPr>
          <w:rFonts w:ascii="Tahoma"/>
          <w:b/>
          <w:color w:val="662383"/>
          <w:spacing w:val="-3"/>
          <w:w w:val="95"/>
          <w:lang w:val="en-GB"/>
        </w:rPr>
        <w:t>before you</w:t>
      </w:r>
      <w:r w:rsidRPr="00B30CA2">
        <w:rPr>
          <w:rFonts w:ascii="Tahoma"/>
          <w:b/>
          <w:color w:val="662383"/>
          <w:spacing w:val="-44"/>
          <w:w w:val="95"/>
          <w:lang w:val="en-GB"/>
        </w:rPr>
        <w:t xml:space="preserve"> </w:t>
      </w:r>
      <w:r w:rsidRPr="00B30CA2">
        <w:rPr>
          <w:rFonts w:ascii="Tahoma"/>
          <w:b/>
          <w:color w:val="662383"/>
          <w:w w:val="95"/>
          <w:lang w:val="en-GB"/>
        </w:rPr>
        <w:t>start</w:t>
      </w:r>
      <w:r w:rsidRPr="00B30CA2">
        <w:rPr>
          <w:rFonts w:ascii="Tahoma"/>
          <w:b/>
          <w:color w:val="662383"/>
          <w:spacing w:val="-44"/>
          <w:w w:val="95"/>
          <w:lang w:val="en-GB"/>
        </w:rPr>
        <w:t xml:space="preserve"> </w:t>
      </w:r>
      <w:r w:rsidRPr="00B30CA2">
        <w:rPr>
          <w:rFonts w:ascii="Tahoma"/>
          <w:b/>
          <w:color w:val="662383"/>
          <w:spacing w:val="-3"/>
          <w:w w:val="95"/>
          <w:lang w:val="en-GB"/>
        </w:rPr>
        <w:t>your</w:t>
      </w:r>
      <w:r w:rsidRPr="00B30CA2">
        <w:rPr>
          <w:rFonts w:ascii="Tahoma"/>
          <w:b/>
          <w:color w:val="662383"/>
          <w:spacing w:val="-44"/>
          <w:w w:val="95"/>
          <w:lang w:val="en-GB"/>
        </w:rPr>
        <w:t xml:space="preserve"> </w:t>
      </w:r>
      <w:r w:rsidRPr="00B30CA2">
        <w:rPr>
          <w:rFonts w:ascii="Tahoma"/>
          <w:b/>
          <w:color w:val="662383"/>
          <w:w w:val="95"/>
          <w:lang w:val="en-GB"/>
        </w:rPr>
        <w:t>research.</w:t>
      </w:r>
    </w:p>
    <w:p w:rsidR="006671A1" w:rsidRPr="00B30CA2" w:rsidRDefault="006671A1">
      <w:pPr>
        <w:spacing w:line="235" w:lineRule="auto"/>
        <w:jc w:val="both"/>
        <w:rPr>
          <w:rFonts w:ascii="Tahoma" w:eastAsia="Tahoma" w:hAnsi="Tahoma" w:cs="Tahoma"/>
          <w:sz w:val="23"/>
          <w:szCs w:val="23"/>
          <w:lang w:val="en-GB"/>
        </w:rPr>
        <w:sectPr w:rsidR="006671A1" w:rsidRPr="00B30CA2">
          <w:type w:val="continuous"/>
          <w:pgSz w:w="11910" w:h="16840"/>
          <w:pgMar w:top="0" w:right="760" w:bottom="0" w:left="740" w:header="720" w:footer="720" w:gutter="0"/>
          <w:cols w:num="2" w:space="720" w:equalWidth="0">
            <w:col w:w="3226" w:space="970"/>
            <w:col w:w="6214"/>
          </w:cols>
        </w:sectPr>
      </w:pPr>
    </w:p>
    <w:p w:rsidR="006671A1" w:rsidRPr="00B30CA2" w:rsidRDefault="000D437E" w:rsidP="000624BD">
      <w:pPr>
        <w:pStyle w:val="Heading1"/>
        <w:ind w:left="284" w:right="50"/>
        <w:rPr>
          <w:lang w:val="en-GB"/>
        </w:rPr>
      </w:pPr>
      <w:r w:rsidRPr="00B30CA2">
        <w:rPr>
          <w:color w:val="34BDEF"/>
          <w:lang w:val="en-GB"/>
        </w:rPr>
        <w:lastRenderedPageBreak/>
        <w:t>Section 4: Project</w:t>
      </w:r>
      <w:r w:rsidRPr="00B30CA2">
        <w:rPr>
          <w:color w:val="34BDEF"/>
          <w:spacing w:val="-40"/>
          <w:lang w:val="en-GB"/>
        </w:rPr>
        <w:t xml:space="preserve"> </w:t>
      </w:r>
      <w:r w:rsidRPr="00B30CA2">
        <w:rPr>
          <w:color w:val="34BDEF"/>
          <w:lang w:val="en-GB"/>
        </w:rPr>
        <w:t>details</w:t>
      </w:r>
    </w:p>
    <w:p w:rsidR="006671A1" w:rsidRPr="00B30CA2" w:rsidRDefault="006671A1">
      <w:pPr>
        <w:spacing w:before="11"/>
        <w:rPr>
          <w:rFonts w:ascii="Georgia" w:eastAsia="Georgia" w:hAnsi="Georgia" w:cs="Georgia"/>
          <w:sz w:val="19"/>
          <w:szCs w:val="19"/>
          <w:lang w:val="en-GB"/>
        </w:rPr>
      </w:pPr>
    </w:p>
    <w:tbl>
      <w:tblPr>
        <w:tblW w:w="0" w:type="auto"/>
        <w:tblInd w:w="288" w:type="dxa"/>
        <w:tblLayout w:type="fixed"/>
        <w:tblCellMar>
          <w:left w:w="0" w:type="dxa"/>
          <w:right w:w="0" w:type="dxa"/>
        </w:tblCellMar>
        <w:tblLook w:val="01E0" w:firstRow="1" w:lastRow="1" w:firstColumn="1" w:lastColumn="1" w:noHBand="0" w:noVBand="0"/>
      </w:tblPr>
      <w:tblGrid>
        <w:gridCol w:w="10019"/>
      </w:tblGrid>
      <w:tr w:rsidR="006671A1" w:rsidRPr="00B30CA2" w:rsidTr="007D4CD1">
        <w:trPr>
          <w:trHeight w:hRule="exact" w:val="340"/>
        </w:trPr>
        <w:tc>
          <w:tcPr>
            <w:tcW w:w="10019" w:type="dxa"/>
            <w:tcBorders>
              <w:top w:val="single" w:sz="3" w:space="0" w:color="B3B2B2"/>
              <w:left w:val="single" w:sz="3" w:space="0" w:color="B3B2B2"/>
              <w:bottom w:val="single" w:sz="3" w:space="0" w:color="B3B2B2"/>
              <w:right w:val="single" w:sz="3" w:space="0" w:color="9D9D9C"/>
            </w:tcBorders>
            <w:shd w:val="clear" w:color="auto" w:fill="A1DAF8"/>
          </w:tcPr>
          <w:p w:rsidR="006671A1" w:rsidRPr="000624BD" w:rsidRDefault="000D437E">
            <w:pPr>
              <w:pStyle w:val="TableParagraph"/>
              <w:spacing w:before="44"/>
              <w:ind w:left="75"/>
              <w:rPr>
                <w:rFonts w:ascii="Arial" w:eastAsia="Calibri" w:hAnsi="Arial" w:cs="Arial"/>
                <w:lang w:val="en-GB"/>
              </w:rPr>
            </w:pPr>
            <w:r w:rsidRPr="000624BD">
              <w:rPr>
                <w:rFonts w:ascii="Arial" w:hAnsi="Arial" w:cs="Arial"/>
                <w:b/>
                <w:lang w:val="en-GB"/>
              </w:rPr>
              <w:t>Management</w:t>
            </w:r>
            <w:r w:rsidR="000624BD" w:rsidRPr="000624BD">
              <w:rPr>
                <w:rFonts w:ascii="Arial" w:hAnsi="Arial" w:cs="Arial"/>
                <w:b/>
                <w:lang w:val="en-GB"/>
              </w:rPr>
              <w:t xml:space="preserve"> </w:t>
            </w:r>
            <w:r w:rsidRPr="000624BD">
              <w:rPr>
                <w:rFonts w:ascii="Arial" w:hAnsi="Arial" w:cs="Arial"/>
                <w:b/>
                <w:spacing w:val="-40"/>
                <w:lang w:val="en-GB"/>
              </w:rPr>
              <w:t xml:space="preserve"> </w:t>
            </w:r>
            <w:r w:rsidRPr="000624BD">
              <w:rPr>
                <w:rFonts w:ascii="Arial" w:hAnsi="Arial" w:cs="Arial"/>
                <w:b/>
                <w:lang w:val="en-GB"/>
              </w:rPr>
              <w:t>of</w:t>
            </w:r>
            <w:r w:rsidR="000624BD" w:rsidRPr="000624BD">
              <w:rPr>
                <w:rFonts w:ascii="Arial" w:hAnsi="Arial" w:cs="Arial"/>
                <w:b/>
                <w:lang w:val="en-GB"/>
              </w:rPr>
              <w:t xml:space="preserve"> </w:t>
            </w:r>
            <w:r w:rsidRPr="000624BD">
              <w:rPr>
                <w:rFonts w:ascii="Arial" w:hAnsi="Arial" w:cs="Arial"/>
                <w:b/>
                <w:spacing w:val="-40"/>
                <w:lang w:val="en-GB"/>
              </w:rPr>
              <w:t xml:space="preserve"> </w:t>
            </w:r>
            <w:r w:rsidRPr="000624BD">
              <w:rPr>
                <w:rFonts w:ascii="Arial" w:hAnsi="Arial" w:cs="Arial"/>
                <w:b/>
                <w:lang w:val="en-GB"/>
              </w:rPr>
              <w:t>Ethical</w:t>
            </w:r>
            <w:r w:rsidR="000624BD" w:rsidRPr="000624BD">
              <w:rPr>
                <w:rFonts w:ascii="Arial" w:hAnsi="Arial" w:cs="Arial"/>
                <w:b/>
                <w:lang w:val="en-GB"/>
              </w:rPr>
              <w:t xml:space="preserve"> </w:t>
            </w:r>
            <w:r w:rsidRPr="000624BD">
              <w:rPr>
                <w:rFonts w:ascii="Arial" w:hAnsi="Arial" w:cs="Arial"/>
                <w:b/>
                <w:spacing w:val="-40"/>
                <w:lang w:val="en-GB"/>
              </w:rPr>
              <w:t xml:space="preserve"> </w:t>
            </w:r>
            <w:r w:rsidRPr="000624BD">
              <w:rPr>
                <w:rFonts w:ascii="Arial" w:hAnsi="Arial" w:cs="Arial"/>
                <w:b/>
                <w:lang w:val="en-GB"/>
              </w:rPr>
              <w:t>Risk</w:t>
            </w:r>
          </w:p>
        </w:tc>
      </w:tr>
      <w:tr w:rsidR="006671A1" w:rsidRPr="00B30CA2" w:rsidTr="00611034">
        <w:trPr>
          <w:trHeight w:hRule="exact" w:val="4250"/>
        </w:trPr>
        <w:tc>
          <w:tcPr>
            <w:tcW w:w="10019" w:type="dxa"/>
            <w:tcBorders>
              <w:top w:val="single" w:sz="3" w:space="0" w:color="B3B2B2"/>
              <w:left w:val="single" w:sz="3" w:space="0" w:color="B3B2B2"/>
              <w:bottom w:val="single" w:sz="3" w:space="0" w:color="B3B2B2"/>
              <w:right w:val="single" w:sz="3" w:space="0" w:color="9D9D9C"/>
            </w:tcBorders>
          </w:tcPr>
          <w:p w:rsidR="008125F4" w:rsidRDefault="00720B9A" w:rsidP="00B73587">
            <w:pPr>
              <w:pStyle w:val="TableParagraph"/>
              <w:spacing w:before="51" w:line="252" w:lineRule="auto"/>
              <w:ind w:left="75" w:right="194"/>
              <w:rPr>
                <w:rFonts w:ascii="Arial" w:hAnsi="Arial" w:cs="Arial"/>
                <w:b/>
                <w:sz w:val="20"/>
                <w:szCs w:val="20"/>
                <w:lang w:val="en-GB"/>
              </w:rPr>
            </w:pPr>
            <w:r w:rsidRPr="007B19B0">
              <w:rPr>
                <w:rFonts w:ascii="Arial" w:hAnsi="Arial" w:cs="Arial"/>
                <w:b/>
                <w:spacing w:val="-4"/>
                <w:sz w:val="20"/>
                <w:szCs w:val="20"/>
                <w:lang w:val="en-GB"/>
              </w:rPr>
              <w:t xml:space="preserve">For each of Questions </w:t>
            </w:r>
            <w:r w:rsidR="00C12972">
              <w:rPr>
                <w:rFonts w:ascii="Arial" w:hAnsi="Arial" w:cs="Arial"/>
                <w:b/>
                <w:spacing w:val="-4"/>
                <w:sz w:val="20"/>
                <w:szCs w:val="20"/>
                <w:lang w:val="en-GB"/>
              </w:rPr>
              <w:t>1</w:t>
            </w:r>
            <w:r w:rsidRPr="007B19B0">
              <w:rPr>
                <w:rFonts w:ascii="Arial" w:hAnsi="Arial" w:cs="Arial"/>
                <w:b/>
                <w:spacing w:val="-4"/>
                <w:sz w:val="20"/>
                <w:szCs w:val="20"/>
                <w:lang w:val="en-GB"/>
              </w:rPr>
              <w:t>-</w:t>
            </w:r>
            <w:r w:rsidR="001B46FF" w:rsidRPr="007B19B0">
              <w:rPr>
                <w:rFonts w:ascii="Arial" w:hAnsi="Arial" w:cs="Arial"/>
                <w:b/>
                <w:spacing w:val="-4"/>
                <w:sz w:val="20"/>
                <w:szCs w:val="20"/>
                <w:lang w:val="en-GB"/>
              </w:rPr>
              <w:t>1</w:t>
            </w:r>
            <w:r w:rsidR="001B46FF">
              <w:rPr>
                <w:rFonts w:ascii="Arial" w:hAnsi="Arial" w:cs="Arial"/>
                <w:b/>
                <w:spacing w:val="-4"/>
                <w:sz w:val="20"/>
                <w:szCs w:val="20"/>
                <w:lang w:val="en-GB"/>
              </w:rPr>
              <w:t>1</w:t>
            </w:r>
            <w:r w:rsidR="001B46FF" w:rsidRPr="007B19B0">
              <w:rPr>
                <w:rFonts w:ascii="Arial" w:hAnsi="Arial" w:cs="Arial"/>
                <w:b/>
                <w:spacing w:val="-4"/>
                <w:sz w:val="20"/>
                <w:szCs w:val="20"/>
                <w:lang w:val="en-GB"/>
              </w:rPr>
              <w:t xml:space="preserve"> </w:t>
            </w:r>
            <w:r w:rsidR="007D4CD1" w:rsidRPr="007B19B0">
              <w:rPr>
                <w:rFonts w:ascii="Arial" w:hAnsi="Arial" w:cs="Arial"/>
                <w:b/>
                <w:spacing w:val="-4"/>
                <w:sz w:val="20"/>
                <w:szCs w:val="20"/>
                <w:lang w:val="en-GB"/>
              </w:rPr>
              <w:t xml:space="preserve">and Question </w:t>
            </w:r>
            <w:r w:rsidR="00991E01">
              <w:rPr>
                <w:rFonts w:ascii="Arial" w:hAnsi="Arial" w:cs="Arial"/>
                <w:b/>
                <w:spacing w:val="-4"/>
                <w:sz w:val="20"/>
                <w:szCs w:val="20"/>
                <w:lang w:val="en-GB"/>
              </w:rPr>
              <w:t>26</w:t>
            </w:r>
            <w:r w:rsidR="007D4CD1" w:rsidRPr="007B19B0">
              <w:rPr>
                <w:rFonts w:ascii="Arial" w:hAnsi="Arial" w:cs="Arial"/>
                <w:b/>
                <w:spacing w:val="-4"/>
                <w:sz w:val="20"/>
                <w:szCs w:val="20"/>
                <w:lang w:val="en-GB"/>
              </w:rPr>
              <w:t xml:space="preserve">, </w:t>
            </w:r>
            <w:r w:rsidRPr="007B19B0">
              <w:rPr>
                <w:rFonts w:ascii="Arial" w:hAnsi="Arial" w:cs="Arial"/>
                <w:b/>
                <w:spacing w:val="-4"/>
                <w:sz w:val="20"/>
                <w:szCs w:val="20"/>
                <w:lang w:val="en-GB"/>
              </w:rPr>
              <w:t>where you have responded ‘Yes’</w:t>
            </w:r>
            <w:r w:rsidR="000D437E" w:rsidRPr="007B19B0">
              <w:rPr>
                <w:rFonts w:ascii="Arial" w:hAnsi="Arial" w:cs="Arial"/>
                <w:b/>
                <w:sz w:val="20"/>
                <w:szCs w:val="20"/>
                <w:lang w:val="en-GB"/>
              </w:rPr>
              <w:t>,</w:t>
            </w:r>
            <w:r w:rsidR="000D437E" w:rsidRPr="007B19B0">
              <w:rPr>
                <w:rFonts w:ascii="Arial" w:hAnsi="Arial" w:cs="Arial"/>
                <w:b/>
                <w:spacing w:val="-20"/>
                <w:sz w:val="20"/>
                <w:szCs w:val="20"/>
                <w:lang w:val="en-GB"/>
              </w:rPr>
              <w:t xml:space="preserve"> </w:t>
            </w:r>
            <w:r w:rsidR="000D437E" w:rsidRPr="007B19B0">
              <w:rPr>
                <w:rFonts w:ascii="Arial" w:hAnsi="Arial" w:cs="Arial"/>
                <w:b/>
                <w:sz w:val="20"/>
                <w:szCs w:val="20"/>
                <w:lang w:val="en-GB"/>
              </w:rPr>
              <w:t>please</w:t>
            </w:r>
            <w:r w:rsidR="000D437E" w:rsidRPr="007B19B0">
              <w:rPr>
                <w:rFonts w:ascii="Arial" w:hAnsi="Arial" w:cs="Arial"/>
                <w:b/>
                <w:spacing w:val="-20"/>
                <w:sz w:val="20"/>
                <w:szCs w:val="20"/>
                <w:lang w:val="en-GB"/>
              </w:rPr>
              <w:t xml:space="preserve"> </w:t>
            </w:r>
            <w:r w:rsidRPr="007B19B0">
              <w:rPr>
                <w:rFonts w:ascii="Arial" w:hAnsi="Arial" w:cs="Arial"/>
                <w:b/>
                <w:sz w:val="20"/>
                <w:szCs w:val="20"/>
                <w:lang w:val="en-GB"/>
              </w:rPr>
              <w:t xml:space="preserve">explain </w:t>
            </w:r>
            <w:r w:rsidR="008E6AFD" w:rsidRPr="007B19B0">
              <w:rPr>
                <w:rFonts w:ascii="Arial" w:hAnsi="Arial" w:cs="Arial"/>
                <w:b/>
                <w:sz w:val="20"/>
                <w:szCs w:val="20"/>
                <w:lang w:val="en-GB"/>
              </w:rPr>
              <w:t xml:space="preserve">for the committee </w:t>
            </w:r>
            <w:r w:rsidR="000D437E" w:rsidRPr="007B19B0">
              <w:rPr>
                <w:rFonts w:ascii="Arial" w:hAnsi="Arial" w:cs="Arial"/>
                <w:b/>
                <w:sz w:val="20"/>
                <w:szCs w:val="20"/>
                <w:lang w:val="en-GB"/>
              </w:rPr>
              <w:t>how</w:t>
            </w:r>
            <w:r w:rsidR="000D437E" w:rsidRPr="007B19B0">
              <w:rPr>
                <w:rFonts w:ascii="Arial" w:hAnsi="Arial" w:cs="Arial"/>
                <w:b/>
                <w:spacing w:val="-20"/>
                <w:sz w:val="20"/>
                <w:szCs w:val="20"/>
                <w:lang w:val="en-GB"/>
              </w:rPr>
              <w:t xml:space="preserve"> </w:t>
            </w:r>
            <w:r w:rsidR="000D437E" w:rsidRPr="007B19B0">
              <w:rPr>
                <w:rFonts w:ascii="Arial" w:hAnsi="Arial" w:cs="Arial"/>
                <w:b/>
                <w:sz w:val="20"/>
                <w:szCs w:val="20"/>
                <w:lang w:val="en-GB"/>
              </w:rPr>
              <w:t>you</w:t>
            </w:r>
            <w:r w:rsidR="000D437E" w:rsidRPr="007B19B0">
              <w:rPr>
                <w:rFonts w:ascii="Arial" w:hAnsi="Arial" w:cs="Arial"/>
                <w:b/>
                <w:spacing w:val="-20"/>
                <w:sz w:val="20"/>
                <w:szCs w:val="20"/>
                <w:lang w:val="en-GB"/>
              </w:rPr>
              <w:t xml:space="preserve"> </w:t>
            </w:r>
            <w:r w:rsidR="000D437E" w:rsidRPr="007B19B0">
              <w:rPr>
                <w:rFonts w:ascii="Arial" w:hAnsi="Arial" w:cs="Arial"/>
                <w:b/>
                <w:sz w:val="20"/>
                <w:szCs w:val="20"/>
                <w:lang w:val="en-GB"/>
              </w:rPr>
              <w:t>justify and</w:t>
            </w:r>
            <w:r w:rsidR="000D437E" w:rsidRPr="007B19B0">
              <w:rPr>
                <w:rFonts w:ascii="Arial" w:hAnsi="Arial" w:cs="Arial"/>
                <w:b/>
                <w:spacing w:val="-19"/>
                <w:sz w:val="20"/>
                <w:szCs w:val="20"/>
                <w:lang w:val="en-GB"/>
              </w:rPr>
              <w:t xml:space="preserve"> </w:t>
            </w:r>
            <w:r w:rsidR="000D437E" w:rsidRPr="007B19B0">
              <w:rPr>
                <w:rFonts w:ascii="Arial" w:hAnsi="Arial" w:cs="Arial"/>
                <w:b/>
                <w:sz w:val="20"/>
                <w:szCs w:val="20"/>
                <w:lang w:val="en-GB"/>
              </w:rPr>
              <w:t>will</w:t>
            </w:r>
            <w:r w:rsidR="000D437E" w:rsidRPr="007B19B0">
              <w:rPr>
                <w:rFonts w:ascii="Arial" w:hAnsi="Arial" w:cs="Arial"/>
                <w:b/>
                <w:spacing w:val="-19"/>
                <w:sz w:val="20"/>
                <w:szCs w:val="20"/>
                <w:lang w:val="en-GB"/>
              </w:rPr>
              <w:t xml:space="preserve"> </w:t>
            </w:r>
            <w:r w:rsidR="000D437E" w:rsidRPr="007B19B0">
              <w:rPr>
                <w:rFonts w:ascii="Arial" w:hAnsi="Arial" w:cs="Arial"/>
                <w:b/>
                <w:sz w:val="20"/>
                <w:szCs w:val="20"/>
                <w:lang w:val="en-GB"/>
              </w:rPr>
              <w:t>manage</w:t>
            </w:r>
            <w:r w:rsidR="000D437E" w:rsidRPr="007B19B0">
              <w:rPr>
                <w:rFonts w:ascii="Arial" w:hAnsi="Arial" w:cs="Arial"/>
                <w:b/>
                <w:spacing w:val="-19"/>
                <w:sz w:val="20"/>
                <w:szCs w:val="20"/>
                <w:lang w:val="en-GB"/>
              </w:rPr>
              <w:t xml:space="preserve"> </w:t>
            </w:r>
            <w:r w:rsidR="000D437E" w:rsidRPr="007B19B0">
              <w:rPr>
                <w:rFonts w:ascii="Arial" w:hAnsi="Arial" w:cs="Arial"/>
                <w:b/>
                <w:sz w:val="20"/>
                <w:szCs w:val="20"/>
                <w:lang w:val="en-GB"/>
              </w:rPr>
              <w:t>the</w:t>
            </w:r>
            <w:r w:rsidR="000D437E" w:rsidRPr="007B19B0">
              <w:rPr>
                <w:rFonts w:ascii="Arial" w:hAnsi="Arial" w:cs="Arial"/>
                <w:b/>
                <w:spacing w:val="-19"/>
                <w:sz w:val="20"/>
                <w:szCs w:val="20"/>
                <w:lang w:val="en-GB"/>
              </w:rPr>
              <w:t xml:space="preserve"> </w:t>
            </w:r>
            <w:r w:rsidR="000D437E" w:rsidRPr="007B19B0">
              <w:rPr>
                <w:rFonts w:ascii="Arial" w:hAnsi="Arial" w:cs="Arial"/>
                <w:b/>
                <w:sz w:val="20"/>
                <w:szCs w:val="20"/>
                <w:lang w:val="en-GB"/>
              </w:rPr>
              <w:t>ethical</w:t>
            </w:r>
            <w:r w:rsidR="000D437E" w:rsidRPr="007B19B0">
              <w:rPr>
                <w:rFonts w:ascii="Arial" w:hAnsi="Arial" w:cs="Arial"/>
                <w:b/>
                <w:spacing w:val="-19"/>
                <w:sz w:val="20"/>
                <w:szCs w:val="20"/>
                <w:lang w:val="en-GB"/>
              </w:rPr>
              <w:t xml:space="preserve"> </w:t>
            </w:r>
            <w:r w:rsidR="000D437E" w:rsidRPr="007B19B0">
              <w:rPr>
                <w:rFonts w:ascii="Arial" w:hAnsi="Arial" w:cs="Arial"/>
                <w:b/>
                <w:sz w:val="20"/>
                <w:szCs w:val="20"/>
                <w:lang w:val="en-GB"/>
              </w:rPr>
              <w:t>risk</w:t>
            </w:r>
            <w:r w:rsidRPr="007B19B0">
              <w:rPr>
                <w:rFonts w:ascii="Arial" w:hAnsi="Arial" w:cs="Arial"/>
                <w:b/>
                <w:sz w:val="20"/>
                <w:szCs w:val="20"/>
                <w:lang w:val="en-GB"/>
              </w:rPr>
              <w:t xml:space="preserve"> created</w:t>
            </w:r>
            <w:r w:rsidR="000D437E" w:rsidRPr="007B19B0">
              <w:rPr>
                <w:rFonts w:ascii="Arial" w:hAnsi="Arial" w:cs="Arial"/>
                <w:b/>
                <w:sz w:val="20"/>
                <w:szCs w:val="20"/>
                <w:lang w:val="en-GB"/>
              </w:rPr>
              <w:t>.</w:t>
            </w:r>
            <w:r w:rsidR="007B19B0">
              <w:rPr>
                <w:rFonts w:ascii="Arial" w:hAnsi="Arial" w:cs="Arial"/>
                <w:b/>
                <w:sz w:val="20"/>
                <w:szCs w:val="20"/>
                <w:lang w:val="en-GB"/>
              </w:rPr>
              <w:t xml:space="preserve">  </w:t>
            </w:r>
            <w:r w:rsidR="008125F4">
              <w:rPr>
                <w:rFonts w:ascii="Arial" w:hAnsi="Arial" w:cs="Arial"/>
                <w:b/>
                <w:sz w:val="20"/>
                <w:szCs w:val="20"/>
                <w:lang w:val="en-GB"/>
              </w:rPr>
              <w:t>Your research is in the Yellow risk category.</w:t>
            </w:r>
          </w:p>
          <w:p w:rsidR="006671A1" w:rsidRDefault="006671A1" w:rsidP="00B73587">
            <w:pPr>
              <w:pStyle w:val="TableParagraph"/>
              <w:spacing w:before="51" w:line="252" w:lineRule="auto"/>
              <w:ind w:left="75" w:right="194"/>
              <w:rPr>
                <w:ins w:id="201" w:author="Robinson, Thomas James (Student)" w:date="2016-10-20T12:05:00Z"/>
                <w:rFonts w:ascii="Arial" w:eastAsia="Trebuchet MS" w:hAnsi="Arial" w:cs="Arial"/>
                <w:sz w:val="20"/>
                <w:szCs w:val="20"/>
                <w:lang w:val="en-GB"/>
              </w:rPr>
            </w:pPr>
          </w:p>
          <w:p w:rsidR="000F357B" w:rsidRDefault="005A3D82" w:rsidP="00B73587">
            <w:pPr>
              <w:pStyle w:val="TableParagraph"/>
              <w:spacing w:before="51" w:line="252" w:lineRule="auto"/>
              <w:ind w:left="75" w:right="194"/>
              <w:rPr>
                <w:ins w:id="202" w:author="Tom Robinson" w:date="2016-10-22T07:38:00Z"/>
                <w:rFonts w:ascii="Arial" w:hAnsi="Arial" w:cs="Arial"/>
                <w:sz w:val="20"/>
                <w:szCs w:val="18"/>
                <w:lang w:val="en-GB"/>
              </w:rPr>
            </w:pPr>
            <w:ins w:id="203" w:author="Robinson, Thomas James (Student)" w:date="2016-10-20T12:05:00Z">
              <w:r>
                <w:rPr>
                  <w:rFonts w:ascii="Arial" w:eastAsia="Trebuchet MS" w:hAnsi="Arial" w:cs="Arial"/>
                  <w:sz w:val="20"/>
                  <w:szCs w:val="20"/>
                  <w:lang w:val="en-GB"/>
                </w:rPr>
                <w:t>The question</w:t>
              </w:r>
              <w:r w:rsidR="001D7A16">
                <w:rPr>
                  <w:rFonts w:ascii="Arial" w:eastAsia="Trebuchet MS" w:hAnsi="Arial" w:cs="Arial"/>
                  <w:sz w:val="20"/>
                  <w:szCs w:val="20"/>
                  <w:lang w:val="en-GB"/>
                </w:rPr>
                <w:t xml:space="preserve"> I answered yes to w</w:t>
              </w:r>
            </w:ins>
            <w:ins w:id="204" w:author="Robinson, Thomas James (Student)" w:date="2016-10-20T12:57:00Z">
              <w:r>
                <w:rPr>
                  <w:rFonts w:ascii="Arial" w:eastAsia="Trebuchet MS" w:hAnsi="Arial" w:cs="Arial"/>
                  <w:sz w:val="20"/>
                  <w:szCs w:val="20"/>
                  <w:lang w:val="en-GB"/>
                </w:rPr>
                <w:t>as</w:t>
              </w:r>
            </w:ins>
            <w:ins w:id="205" w:author="Robinson, Thomas James (Student)" w:date="2016-10-20T12:05:00Z">
              <w:r w:rsidR="001D7A16">
                <w:rPr>
                  <w:rFonts w:ascii="Arial" w:eastAsia="Trebuchet MS" w:hAnsi="Arial" w:cs="Arial"/>
                  <w:sz w:val="20"/>
                  <w:szCs w:val="20"/>
                  <w:lang w:val="en-GB"/>
                </w:rPr>
                <w:t xml:space="preserve"> </w:t>
              </w:r>
            </w:ins>
            <w:ins w:id="206" w:author="Robinson, Thomas James (Student)" w:date="2016-10-20T12:06:00Z">
              <w:r w:rsidR="001D7A16">
                <w:rPr>
                  <w:rFonts w:ascii="Arial" w:eastAsia="Trebuchet MS" w:hAnsi="Arial" w:cs="Arial"/>
                  <w:sz w:val="20"/>
                  <w:szCs w:val="20"/>
                  <w:lang w:val="en-GB"/>
                </w:rPr>
                <w:t>‘Involving Human Participants’</w:t>
              </w:r>
              <w:del w:id="207" w:author="Tom Robinson" w:date="2016-10-22T07:37:00Z">
                <w:r w:rsidDel="000F357B">
                  <w:rPr>
                    <w:rFonts w:ascii="Arial" w:eastAsia="Trebuchet MS" w:hAnsi="Arial" w:cs="Arial"/>
                    <w:sz w:val="20"/>
                    <w:szCs w:val="20"/>
                    <w:lang w:val="en-GB"/>
                  </w:rPr>
                  <w:delText>.</w:delText>
                </w:r>
              </w:del>
            </w:ins>
            <w:ins w:id="208" w:author="Robinson, Thomas James (Student)" w:date="2016-10-20T12:57:00Z">
              <w:del w:id="209" w:author="Tom Robinson" w:date="2016-10-22T07:37:00Z">
                <w:r w:rsidDel="000F357B">
                  <w:rPr>
                    <w:rFonts w:ascii="Arial" w:eastAsia="Trebuchet MS" w:hAnsi="Arial" w:cs="Arial"/>
                    <w:sz w:val="20"/>
                    <w:szCs w:val="20"/>
                    <w:lang w:val="en-GB"/>
                  </w:rPr>
                  <w:delText xml:space="preserve"> I replied ‘Maybe’ to </w:delText>
                </w:r>
              </w:del>
            </w:ins>
            <w:ins w:id="210" w:author="Robinson, Thomas James (Student)" w:date="2016-10-20T12:06:00Z">
              <w:del w:id="211" w:author="Tom Robinson" w:date="2016-10-22T07:37:00Z">
                <w:r w:rsidR="001D7A16" w:rsidDel="000F357B">
                  <w:rPr>
                    <w:rFonts w:ascii="Arial" w:eastAsia="Trebuchet MS" w:hAnsi="Arial" w:cs="Arial"/>
                    <w:sz w:val="20"/>
                    <w:szCs w:val="20"/>
                    <w:lang w:val="en-GB"/>
                  </w:rPr>
                  <w:delText>‘</w:delText>
                </w:r>
              </w:del>
            </w:ins>
            <w:ins w:id="212" w:author="Robinson, Thomas James (Student)" w:date="2016-10-20T12:07:00Z">
              <w:del w:id="213" w:author="Tom Robinson" w:date="2016-10-22T07:37:00Z">
                <w:r w:rsidR="001D7A16" w:rsidRPr="001D7A16" w:rsidDel="000F357B">
                  <w:rPr>
                    <w:rFonts w:ascii="Arial" w:hAnsi="Arial" w:cs="Arial"/>
                    <w:sz w:val="20"/>
                    <w:szCs w:val="18"/>
                    <w:lang w:val="en-GB"/>
                    <w:rPrChange w:id="214" w:author="Robinson, Thomas James (Student)" w:date="2016-10-20T12:07:00Z">
                      <w:rPr>
                        <w:rFonts w:ascii="Arial" w:hAnsi="Arial" w:cs="Arial"/>
                        <w:sz w:val="18"/>
                        <w:szCs w:val="18"/>
                        <w:lang w:val="en-GB"/>
                      </w:rPr>
                    </w:rPrChange>
                  </w:rPr>
                  <w:delText>responses could be influenced by your relationship with them</w:delText>
                </w:r>
                <w:r w:rsidR="001D7A16" w:rsidDel="000F357B">
                  <w:rPr>
                    <w:rFonts w:ascii="Arial" w:hAnsi="Arial" w:cs="Arial"/>
                    <w:sz w:val="20"/>
                    <w:szCs w:val="18"/>
                    <w:lang w:val="en-GB"/>
                  </w:rPr>
                  <w:delText>’</w:delText>
                </w:r>
                <w:r w:rsidDel="000F357B">
                  <w:rPr>
                    <w:rFonts w:ascii="Arial" w:hAnsi="Arial" w:cs="Arial"/>
                    <w:sz w:val="20"/>
                    <w:szCs w:val="18"/>
                    <w:lang w:val="en-GB"/>
                  </w:rPr>
                  <w:delText xml:space="preserve"> and </w:delText>
                </w:r>
              </w:del>
            </w:ins>
            <w:ins w:id="215" w:author="Robinson, Thomas James (Student)" w:date="2016-10-20T12:56:00Z">
              <w:del w:id="216" w:author="Tom Robinson" w:date="2016-10-22T07:37:00Z">
                <w:r w:rsidDel="000F357B">
                  <w:rPr>
                    <w:rFonts w:ascii="Arial" w:hAnsi="Arial" w:cs="Arial"/>
                    <w:sz w:val="20"/>
                    <w:szCs w:val="18"/>
                    <w:lang w:val="en-GB"/>
                  </w:rPr>
                  <w:delText>‘</w:delText>
                </w:r>
                <w:r w:rsidRPr="00B30CA2" w:rsidDel="000F357B">
                  <w:rPr>
                    <w:rFonts w:ascii="Arial" w:hAnsi="Arial" w:cs="Arial"/>
                    <w:sz w:val="18"/>
                    <w:szCs w:val="18"/>
                    <w:lang w:val="en-GB"/>
                  </w:rPr>
                  <w:delText xml:space="preserve">Offer financial or other </w:delText>
                </w:r>
                <w:r w:rsidDel="000F357B">
                  <w:rPr>
                    <w:rFonts w:ascii="Arial" w:hAnsi="Arial" w:cs="Arial"/>
                    <w:sz w:val="18"/>
                    <w:szCs w:val="18"/>
                    <w:lang w:val="en-GB"/>
                  </w:rPr>
                  <w:delText xml:space="preserve">forms of </w:delText>
                </w:r>
                <w:r w:rsidRPr="00B30CA2" w:rsidDel="000F357B">
                  <w:rPr>
                    <w:rFonts w:ascii="Arial" w:hAnsi="Arial" w:cs="Arial"/>
                    <w:sz w:val="18"/>
                    <w:szCs w:val="18"/>
                    <w:lang w:val="en-GB"/>
                  </w:rPr>
                  <w:delText>incentives</w:delText>
                </w:r>
                <w:r w:rsidDel="000F357B">
                  <w:rPr>
                    <w:rFonts w:ascii="Arial" w:hAnsi="Arial" w:cs="Arial"/>
                    <w:sz w:val="18"/>
                    <w:szCs w:val="18"/>
                    <w:lang w:val="en-GB"/>
                  </w:rPr>
                  <w:delText>’</w:delText>
                </w:r>
              </w:del>
              <w:r>
                <w:rPr>
                  <w:rFonts w:ascii="Arial" w:hAnsi="Arial" w:cs="Arial"/>
                  <w:sz w:val="18"/>
                  <w:szCs w:val="18"/>
                  <w:lang w:val="en-GB"/>
                </w:rPr>
                <w:t>.</w:t>
              </w:r>
            </w:ins>
            <w:ins w:id="217" w:author="Robinson, Thomas James (Student)" w:date="2016-10-20T12:07:00Z">
              <w:r w:rsidR="001D7A16">
                <w:rPr>
                  <w:rFonts w:ascii="Arial" w:hAnsi="Arial" w:cs="Arial"/>
                  <w:sz w:val="20"/>
                  <w:szCs w:val="18"/>
                  <w:lang w:val="en-GB"/>
                </w:rPr>
                <w:t xml:space="preserve"> I hav</w:t>
              </w:r>
              <w:r>
                <w:rPr>
                  <w:rFonts w:ascii="Arial" w:hAnsi="Arial" w:cs="Arial"/>
                  <w:sz w:val="20"/>
                  <w:szCs w:val="18"/>
                  <w:lang w:val="en-GB"/>
                </w:rPr>
                <w:t>e answered Yes to this</w:t>
              </w:r>
              <w:r w:rsidR="001D7A16">
                <w:rPr>
                  <w:rFonts w:ascii="Arial" w:hAnsi="Arial" w:cs="Arial"/>
                  <w:sz w:val="20"/>
                  <w:szCs w:val="18"/>
                  <w:lang w:val="en-GB"/>
                </w:rPr>
                <w:t xml:space="preserve"> as I would like feedback on the initial test application I will create, this is an important part of the project as it will allow me to see what my end user actually wants to see in the application and in turn making the application better.</w:t>
              </w:r>
            </w:ins>
            <w:ins w:id="218" w:author="Robinson, Thomas James (Student)" w:date="2016-10-20T12:57:00Z">
              <w:r>
                <w:rPr>
                  <w:rFonts w:ascii="Arial" w:hAnsi="Arial" w:cs="Arial"/>
                  <w:sz w:val="20"/>
                  <w:szCs w:val="18"/>
                  <w:lang w:val="en-GB"/>
                </w:rPr>
                <w:t xml:space="preserve"> </w:t>
              </w:r>
            </w:ins>
          </w:p>
          <w:p w:rsidR="0060693F" w:rsidDel="000F357B" w:rsidRDefault="005A3D82" w:rsidP="00B73587">
            <w:pPr>
              <w:pStyle w:val="TableParagraph"/>
              <w:spacing w:before="51" w:line="252" w:lineRule="auto"/>
              <w:ind w:left="75" w:right="194"/>
              <w:rPr>
                <w:ins w:id="219" w:author="Robinson, Thomas James (Student)" w:date="2016-10-20T12:59:00Z"/>
                <w:del w:id="220" w:author="Tom Robinson" w:date="2016-10-22T07:38:00Z"/>
                <w:rFonts w:ascii="Arial" w:hAnsi="Arial" w:cs="Arial"/>
                <w:sz w:val="20"/>
                <w:szCs w:val="18"/>
                <w:lang w:val="en-GB"/>
              </w:rPr>
            </w:pPr>
            <w:ins w:id="221" w:author="Robinson, Thomas James (Student)" w:date="2016-10-20T12:57:00Z">
              <w:del w:id="222" w:author="Tom Robinson" w:date="2016-10-22T07:38:00Z">
                <w:r w:rsidDel="000F357B">
                  <w:rPr>
                    <w:rFonts w:ascii="Arial" w:hAnsi="Arial" w:cs="Arial"/>
                    <w:sz w:val="20"/>
                    <w:szCs w:val="18"/>
                    <w:lang w:val="en-GB"/>
                  </w:rPr>
                  <w:delText xml:space="preserve">I answered maybe </w:delText>
                </w:r>
              </w:del>
            </w:ins>
            <w:ins w:id="223" w:author="Robinson, Thomas James (Student)" w:date="2016-10-20T12:58:00Z">
              <w:del w:id="224" w:author="Tom Robinson" w:date="2016-10-22T07:38:00Z">
                <w:r w:rsidR="00715B29" w:rsidDel="000F357B">
                  <w:rPr>
                    <w:rFonts w:ascii="Arial" w:hAnsi="Arial" w:cs="Arial"/>
                    <w:sz w:val="20"/>
                    <w:szCs w:val="18"/>
                    <w:lang w:val="en-GB"/>
                  </w:rPr>
                  <w:delText xml:space="preserve">to those two questions as I am not sure if the participants in </w:delText>
                </w:r>
              </w:del>
            </w:ins>
            <w:ins w:id="225" w:author="Robinson, Thomas James (Student)" w:date="2016-10-20T12:59:00Z">
              <w:del w:id="226" w:author="Tom Robinson" w:date="2016-10-22T07:38:00Z">
                <w:r w:rsidR="00715B29" w:rsidDel="000F357B">
                  <w:rPr>
                    <w:rFonts w:ascii="Arial" w:hAnsi="Arial" w:cs="Arial"/>
                    <w:sz w:val="20"/>
                    <w:szCs w:val="18"/>
                    <w:lang w:val="en-GB"/>
                  </w:rPr>
                  <w:delText>first</w:delText>
                </w:r>
              </w:del>
            </w:ins>
            <w:ins w:id="227" w:author="Robinson, Thomas James (Student)" w:date="2016-10-20T12:58:00Z">
              <w:del w:id="228" w:author="Tom Robinson" w:date="2016-10-22T07:38:00Z">
                <w:r w:rsidR="00715B29" w:rsidDel="000F357B">
                  <w:rPr>
                    <w:rFonts w:ascii="Arial" w:hAnsi="Arial" w:cs="Arial"/>
                    <w:sz w:val="20"/>
                    <w:szCs w:val="18"/>
                    <w:lang w:val="en-GB"/>
                  </w:rPr>
                  <w:delText xml:space="preserve"> year would require </w:delText>
                </w:r>
              </w:del>
            </w:ins>
            <w:ins w:id="229" w:author="Robinson, Thomas James (Student)" w:date="2016-10-20T12:59:00Z">
              <w:del w:id="230" w:author="Tom Robinson" w:date="2016-10-22T07:38:00Z">
                <w:r w:rsidR="00715B29" w:rsidDel="000F357B">
                  <w:rPr>
                    <w:rFonts w:ascii="Arial" w:hAnsi="Arial" w:cs="Arial"/>
                    <w:sz w:val="20"/>
                    <w:szCs w:val="18"/>
                    <w:lang w:val="en-GB"/>
                  </w:rPr>
                  <w:delText>incentives</w:delText>
                </w:r>
              </w:del>
            </w:ins>
            <w:ins w:id="231" w:author="Robinson, Thomas James (Student)" w:date="2016-10-20T12:58:00Z">
              <w:del w:id="232" w:author="Tom Robinson" w:date="2016-10-22T07:38:00Z">
                <w:r w:rsidR="00715B29" w:rsidDel="000F357B">
                  <w:rPr>
                    <w:rFonts w:ascii="Arial" w:hAnsi="Arial" w:cs="Arial"/>
                    <w:sz w:val="20"/>
                    <w:szCs w:val="18"/>
                    <w:lang w:val="en-GB"/>
                  </w:rPr>
                  <w:delText xml:space="preserve"> </w:delText>
                </w:r>
              </w:del>
            </w:ins>
            <w:ins w:id="233" w:author="Robinson, Thomas James (Student)" w:date="2016-10-20T12:59:00Z">
              <w:del w:id="234" w:author="Tom Robinson" w:date="2016-10-22T07:38:00Z">
                <w:r w:rsidR="00715B29" w:rsidDel="000F357B">
                  <w:rPr>
                    <w:rFonts w:ascii="Arial" w:hAnsi="Arial" w:cs="Arial"/>
                    <w:sz w:val="20"/>
                    <w:szCs w:val="18"/>
                    <w:lang w:val="en-GB"/>
                  </w:rPr>
                  <w:delText>or if their relationship with me would affect their responses.</w:delText>
                </w:r>
              </w:del>
            </w:ins>
          </w:p>
          <w:p w:rsidR="00715B29" w:rsidRDefault="00715B29" w:rsidP="00B73587">
            <w:pPr>
              <w:pStyle w:val="TableParagraph"/>
              <w:spacing w:before="51" w:line="252" w:lineRule="auto"/>
              <w:ind w:left="75" w:right="194"/>
              <w:rPr>
                <w:ins w:id="235" w:author="Robinson, Thomas James (Student)" w:date="2016-10-20T12:13:00Z"/>
                <w:rFonts w:ascii="Arial" w:hAnsi="Arial" w:cs="Arial"/>
                <w:sz w:val="20"/>
                <w:szCs w:val="18"/>
                <w:lang w:val="en-GB"/>
              </w:rPr>
            </w:pPr>
          </w:p>
          <w:p w:rsidR="001D7A16" w:rsidRPr="00996796" w:rsidRDefault="0060693F">
            <w:pPr>
              <w:pStyle w:val="TableParagraph"/>
              <w:spacing w:before="51" w:line="252" w:lineRule="auto"/>
              <w:ind w:left="75" w:right="194"/>
              <w:rPr>
                <w:rFonts w:ascii="Arial" w:hAnsi="Arial" w:cs="Arial"/>
                <w:sz w:val="20"/>
                <w:szCs w:val="18"/>
                <w:lang w:val="en-GB"/>
                <w:rPrChange w:id="236" w:author="Robinson, Thomas James (Student)" w:date="2016-10-20T12:23:00Z">
                  <w:rPr>
                    <w:rFonts w:ascii="Arial" w:eastAsia="Trebuchet MS" w:hAnsi="Arial" w:cs="Arial"/>
                    <w:sz w:val="20"/>
                    <w:szCs w:val="20"/>
                    <w:lang w:val="en-GB"/>
                  </w:rPr>
                </w:rPrChange>
              </w:rPr>
            </w:pPr>
            <w:ins w:id="237" w:author="Robinson, Thomas James (Student)" w:date="2016-10-20T12:13:00Z">
              <w:r>
                <w:rPr>
                  <w:rFonts w:ascii="Arial" w:hAnsi="Arial" w:cs="Arial"/>
                  <w:sz w:val="20"/>
                  <w:szCs w:val="18"/>
                  <w:lang w:val="en-GB"/>
                </w:rPr>
                <w:t>To manage the ethical risk I will make sure there is no leading questions in the</w:t>
              </w:r>
              <w:r w:rsidR="00996796">
                <w:rPr>
                  <w:rFonts w:ascii="Arial" w:hAnsi="Arial" w:cs="Arial"/>
                  <w:sz w:val="20"/>
                  <w:szCs w:val="18"/>
                  <w:lang w:val="en-GB"/>
                </w:rPr>
                <w:t xml:space="preserve"> questionnaire, the questionnaire will also be </w:t>
              </w:r>
            </w:ins>
            <w:ins w:id="238" w:author="Robinson, Thomas James (Student)" w:date="2016-10-20T12:21:00Z">
              <w:r w:rsidR="00996796">
                <w:rPr>
                  <w:rFonts w:ascii="Arial" w:hAnsi="Arial" w:cs="Arial"/>
                  <w:sz w:val="20"/>
                  <w:szCs w:val="18"/>
                  <w:lang w:val="en-GB"/>
                </w:rPr>
                <w:t xml:space="preserve">anonymous as there is no need to know any personal information about a user to get their views on the application. </w:t>
              </w:r>
            </w:ins>
            <w:ins w:id="239" w:author="Robinson, Thomas James (Student)" w:date="2016-10-20T12:23:00Z">
              <w:r w:rsidR="00996796">
                <w:rPr>
                  <w:rFonts w:ascii="Arial" w:hAnsi="Arial" w:cs="Arial"/>
                  <w:sz w:val="20"/>
                  <w:szCs w:val="18"/>
                  <w:lang w:val="en-GB"/>
                </w:rPr>
                <w:t>This means confidentiality will be maintained throughout.</w:t>
              </w:r>
            </w:ins>
            <w:ins w:id="240" w:author="Robinson, Thomas James (Student)" w:date="2016-10-20T12:13:00Z">
              <w:r w:rsidR="00996796">
                <w:rPr>
                  <w:rFonts w:ascii="Arial" w:hAnsi="Arial" w:cs="Arial"/>
                  <w:sz w:val="20"/>
                  <w:szCs w:val="18"/>
                  <w:lang w:val="en-GB"/>
                </w:rPr>
                <w:t xml:space="preserve"> </w:t>
              </w:r>
            </w:ins>
          </w:p>
        </w:tc>
      </w:tr>
    </w:tbl>
    <w:p w:rsidR="007D4CD1" w:rsidRDefault="007D4CD1">
      <w:pPr>
        <w:pStyle w:val="Heading1"/>
        <w:ind w:left="290"/>
        <w:rPr>
          <w:color w:val="34BDEF"/>
          <w:lang w:val="en-GB"/>
        </w:rPr>
      </w:pPr>
    </w:p>
    <w:p w:rsidR="007D4CD1" w:rsidRDefault="007D4CD1">
      <w:pPr>
        <w:pStyle w:val="Heading1"/>
        <w:ind w:left="290"/>
        <w:rPr>
          <w:color w:val="34BDEF"/>
          <w:lang w:val="en-GB"/>
        </w:rPr>
      </w:pPr>
    </w:p>
    <w:p w:rsidR="006671A1" w:rsidRPr="00B30CA2" w:rsidRDefault="00597715">
      <w:pPr>
        <w:pStyle w:val="Heading1"/>
        <w:ind w:left="290"/>
        <w:rPr>
          <w:lang w:val="en-GB"/>
        </w:rPr>
      </w:pPr>
      <w:r>
        <w:rPr>
          <w:noProof/>
          <w:lang w:val="en-GB" w:eastAsia="en-GB"/>
        </w:rPr>
        <mc:AlternateContent>
          <mc:Choice Requires="wps">
            <w:drawing>
              <wp:anchor distT="0" distB="0" distL="114300" distR="114300" simplePos="0" relativeHeight="1312" behindDoc="0" locked="0" layoutInCell="1" allowOverlap="1">
                <wp:simplePos x="0" y="0"/>
                <wp:positionH relativeFrom="page">
                  <wp:posOffset>120650</wp:posOffset>
                </wp:positionH>
                <wp:positionV relativeFrom="page">
                  <wp:posOffset>7346950</wp:posOffset>
                </wp:positionV>
                <wp:extent cx="97790" cy="2926080"/>
                <wp:effectExtent l="0" t="0" r="16510" b="762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 cy="292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5ABE" w:rsidRDefault="007A5ABE">
                            <w:pPr>
                              <w:spacing w:before="10"/>
                              <w:ind w:left="20"/>
                              <w:rPr>
                                <w:rFonts w:ascii="Arial" w:eastAsia="Arial" w:hAnsi="Arial" w:cs="Arial"/>
                                <w:sz w:val="11"/>
                                <w:szCs w:val="11"/>
                              </w:rPr>
                            </w:pPr>
                            <w:r>
                              <w:rPr>
                                <w:rFonts w:ascii="Arial"/>
                                <w:spacing w:val="-1"/>
                                <w:w w:val="98"/>
                                <w:sz w:val="11"/>
                              </w:rPr>
                              <w:t>P</w:t>
                            </w:r>
                            <w:r>
                              <w:rPr>
                                <w:rFonts w:ascii="Arial"/>
                                <w:spacing w:val="-3"/>
                                <w:w w:val="98"/>
                                <w:sz w:val="11"/>
                              </w:rPr>
                              <w:t>r</w:t>
                            </w:r>
                            <w:r>
                              <w:rPr>
                                <w:rFonts w:ascii="Arial"/>
                                <w:spacing w:val="-1"/>
                                <w:w w:val="105"/>
                                <w:sz w:val="11"/>
                              </w:rPr>
                              <w:t>oduc</w:t>
                            </w:r>
                            <w:r>
                              <w:rPr>
                                <w:rFonts w:ascii="Arial"/>
                                <w:spacing w:val="-1"/>
                                <w:w w:val="102"/>
                                <w:sz w:val="11"/>
                              </w:rPr>
                              <w:t>e</w:t>
                            </w:r>
                            <w:r>
                              <w:rPr>
                                <w:rFonts w:ascii="Arial"/>
                                <w:w w:val="102"/>
                                <w:sz w:val="11"/>
                              </w:rPr>
                              <w:t>d</w:t>
                            </w:r>
                            <w:r>
                              <w:rPr>
                                <w:rFonts w:ascii="Arial"/>
                                <w:spacing w:val="-7"/>
                                <w:sz w:val="11"/>
                              </w:rPr>
                              <w:t xml:space="preserve"> </w:t>
                            </w:r>
                            <w:r>
                              <w:rPr>
                                <w:rFonts w:ascii="Arial"/>
                                <w:spacing w:val="-2"/>
                                <w:w w:val="106"/>
                                <w:sz w:val="11"/>
                              </w:rPr>
                              <w:t>b</w:t>
                            </w:r>
                            <w:r>
                              <w:rPr>
                                <w:rFonts w:ascii="Arial"/>
                                <w:w w:val="109"/>
                                <w:sz w:val="11"/>
                              </w:rPr>
                              <w:t>y</w:t>
                            </w:r>
                            <w:r>
                              <w:rPr>
                                <w:rFonts w:ascii="Arial"/>
                                <w:spacing w:val="-7"/>
                                <w:sz w:val="11"/>
                              </w:rPr>
                              <w:t xml:space="preserve"> </w:t>
                            </w:r>
                            <w:r>
                              <w:rPr>
                                <w:rFonts w:ascii="Arial"/>
                                <w:spacing w:val="-1"/>
                                <w:sz w:val="11"/>
                              </w:rPr>
                              <w:t>Cor</w:t>
                            </w:r>
                            <w:r>
                              <w:rPr>
                                <w:rFonts w:ascii="Arial"/>
                                <w:spacing w:val="-1"/>
                                <w:w w:val="108"/>
                                <w:sz w:val="11"/>
                              </w:rPr>
                              <w:t>po</w:t>
                            </w:r>
                            <w:r>
                              <w:rPr>
                                <w:rFonts w:ascii="Arial"/>
                                <w:spacing w:val="-2"/>
                                <w:w w:val="108"/>
                                <w:sz w:val="11"/>
                              </w:rPr>
                              <w:t>r</w:t>
                            </w:r>
                            <w:r>
                              <w:rPr>
                                <w:rFonts w:ascii="Arial"/>
                                <w:spacing w:val="-1"/>
                                <w:w w:val="105"/>
                                <w:sz w:val="11"/>
                              </w:rPr>
                              <w:t>at</w:t>
                            </w:r>
                            <w:r>
                              <w:rPr>
                                <w:rFonts w:ascii="Arial"/>
                                <w:w w:val="98"/>
                                <w:sz w:val="11"/>
                              </w:rPr>
                              <w:t>e</w:t>
                            </w:r>
                            <w:r>
                              <w:rPr>
                                <w:rFonts w:ascii="Arial"/>
                                <w:spacing w:val="-7"/>
                                <w:sz w:val="11"/>
                              </w:rPr>
                              <w:t xml:space="preserve"> </w:t>
                            </w:r>
                            <w:r>
                              <w:rPr>
                                <w:rFonts w:ascii="Arial"/>
                                <w:spacing w:val="-1"/>
                                <w:w w:val="104"/>
                                <w:sz w:val="11"/>
                              </w:rPr>
                              <w:t>Mar</w:t>
                            </w:r>
                            <w:r>
                              <w:rPr>
                                <w:rFonts w:ascii="Arial"/>
                                <w:spacing w:val="-4"/>
                                <w:w w:val="104"/>
                                <w:sz w:val="11"/>
                              </w:rPr>
                              <w:t>k</w:t>
                            </w:r>
                            <w:r>
                              <w:rPr>
                                <w:rFonts w:ascii="Arial"/>
                                <w:spacing w:val="-1"/>
                                <w:w w:val="103"/>
                                <w:sz w:val="11"/>
                              </w:rPr>
                              <w:t>eting</w:t>
                            </w:r>
                            <w:r>
                              <w:rPr>
                                <w:rFonts w:ascii="Arial"/>
                                <w:w w:val="103"/>
                                <w:sz w:val="11"/>
                              </w:rPr>
                              <w:t>,</w:t>
                            </w:r>
                            <w:r>
                              <w:rPr>
                                <w:rFonts w:ascii="Arial"/>
                                <w:spacing w:val="-7"/>
                                <w:sz w:val="11"/>
                              </w:rPr>
                              <w:t xml:space="preserve"> </w:t>
                            </w:r>
                            <w:r>
                              <w:rPr>
                                <w:rFonts w:ascii="Arial"/>
                                <w:spacing w:val="-1"/>
                                <w:w w:val="108"/>
                                <w:sz w:val="11"/>
                              </w:rPr>
                              <w:t>Int</w:t>
                            </w:r>
                            <w:r>
                              <w:rPr>
                                <w:rFonts w:ascii="Arial"/>
                                <w:spacing w:val="-1"/>
                                <w:w w:val="105"/>
                                <w:sz w:val="11"/>
                              </w:rPr>
                              <w:t>er</w:t>
                            </w:r>
                            <w:r>
                              <w:rPr>
                                <w:rFonts w:ascii="Arial"/>
                                <w:spacing w:val="-1"/>
                                <w:w w:val="104"/>
                                <w:sz w:val="11"/>
                              </w:rPr>
                              <w:t>nationa</w:t>
                            </w:r>
                            <w:r>
                              <w:rPr>
                                <w:rFonts w:ascii="Arial"/>
                                <w:w w:val="104"/>
                                <w:sz w:val="11"/>
                              </w:rPr>
                              <w:t>l</w:t>
                            </w:r>
                            <w:r>
                              <w:rPr>
                                <w:rFonts w:ascii="Arial"/>
                                <w:spacing w:val="-7"/>
                                <w:sz w:val="11"/>
                              </w:rPr>
                              <w:t xml:space="preserve"> </w:t>
                            </w:r>
                            <w:r>
                              <w:rPr>
                                <w:rFonts w:ascii="Arial"/>
                                <w:w w:val="102"/>
                                <w:sz w:val="11"/>
                              </w:rPr>
                              <w:t>&amp;</w:t>
                            </w:r>
                            <w:r>
                              <w:rPr>
                                <w:rFonts w:ascii="Arial"/>
                                <w:spacing w:val="-7"/>
                                <w:sz w:val="11"/>
                              </w:rPr>
                              <w:t xml:space="preserve"> </w:t>
                            </w:r>
                            <w:r>
                              <w:rPr>
                                <w:rFonts w:ascii="Arial"/>
                                <w:w w:val="95"/>
                                <w:sz w:val="11"/>
                              </w:rPr>
                              <w:t>D</w:t>
                            </w:r>
                            <w:r>
                              <w:rPr>
                                <w:rFonts w:ascii="Arial"/>
                                <w:spacing w:val="-2"/>
                                <w:w w:val="98"/>
                                <w:sz w:val="11"/>
                              </w:rPr>
                              <w:t>e</w:t>
                            </w:r>
                            <w:r>
                              <w:rPr>
                                <w:rFonts w:ascii="Arial"/>
                                <w:spacing w:val="-2"/>
                                <w:w w:val="109"/>
                                <w:sz w:val="11"/>
                              </w:rPr>
                              <w:t>v</w:t>
                            </w:r>
                            <w:r>
                              <w:rPr>
                                <w:rFonts w:ascii="Arial"/>
                                <w:spacing w:val="-1"/>
                                <w:w w:val="105"/>
                                <w:sz w:val="11"/>
                              </w:rPr>
                              <w:t>elopmen</w:t>
                            </w:r>
                            <w:r>
                              <w:rPr>
                                <w:rFonts w:ascii="Arial"/>
                                <w:w w:val="105"/>
                                <w:sz w:val="11"/>
                              </w:rPr>
                              <w:t>t</w:t>
                            </w:r>
                            <w:r>
                              <w:rPr>
                                <w:rFonts w:ascii="Arial"/>
                                <w:spacing w:val="-7"/>
                                <w:sz w:val="11"/>
                              </w:rPr>
                              <w:t xml:space="preserve"> </w:t>
                            </w:r>
                            <w:r>
                              <w:rPr>
                                <w:rFonts w:ascii="Arial"/>
                                <w:w w:val="80"/>
                                <w:sz w:val="11"/>
                              </w:rPr>
                              <w:t>S</w:t>
                            </w:r>
                            <w:r>
                              <w:rPr>
                                <w:rFonts w:ascii="Arial"/>
                                <w:spacing w:val="-1"/>
                                <w:w w:val="105"/>
                                <w:sz w:val="11"/>
                              </w:rPr>
                              <w:t>e</w:t>
                            </w:r>
                            <w:r>
                              <w:rPr>
                                <w:rFonts w:ascii="Arial"/>
                                <w:spacing w:val="1"/>
                                <w:w w:val="105"/>
                                <w:sz w:val="11"/>
                              </w:rPr>
                              <w:t>r</w:t>
                            </w:r>
                            <w:r>
                              <w:rPr>
                                <w:rFonts w:ascii="Arial"/>
                                <w:spacing w:val="-1"/>
                                <w:w w:val="106"/>
                                <w:sz w:val="11"/>
                              </w:rPr>
                              <w:t>vic</w:t>
                            </w:r>
                            <w:r>
                              <w:rPr>
                                <w:rFonts w:ascii="Arial"/>
                                <w:w w:val="98"/>
                                <w:sz w:val="11"/>
                              </w:rPr>
                              <w:t>e</w:t>
                            </w:r>
                            <w:r>
                              <w:rPr>
                                <w:rFonts w:ascii="Arial"/>
                                <w:w w:val="91"/>
                                <w:sz w:val="11"/>
                              </w:rPr>
                              <w:t>s</w:t>
                            </w:r>
                            <w:r>
                              <w:rPr>
                                <w:rFonts w:ascii="Arial"/>
                                <w:w w:val="73"/>
                                <w:sz w:val="11"/>
                              </w:rPr>
                              <w:t>,</w:t>
                            </w:r>
                            <w:r>
                              <w:rPr>
                                <w:rFonts w:ascii="Arial"/>
                                <w:spacing w:val="-7"/>
                                <w:sz w:val="11"/>
                              </w:rPr>
                              <w:t xml:space="preserve"> </w:t>
                            </w:r>
                            <w:r>
                              <w:rPr>
                                <w:rFonts w:ascii="Arial"/>
                                <w:spacing w:val="-1"/>
                                <w:w w:val="93"/>
                                <w:sz w:val="11"/>
                              </w:rPr>
                              <w:t>A</w:t>
                            </w:r>
                            <w:r>
                              <w:rPr>
                                <w:rFonts w:ascii="Arial"/>
                                <w:spacing w:val="-2"/>
                                <w:w w:val="93"/>
                                <w:sz w:val="11"/>
                              </w:rPr>
                              <w:t>R</w:t>
                            </w:r>
                            <w:r>
                              <w:rPr>
                                <w:rFonts w:ascii="Arial"/>
                                <w:w w:val="96"/>
                                <w:sz w:val="11"/>
                              </w:rPr>
                              <w:t>U</w:t>
                            </w:r>
                            <w:r>
                              <w:rPr>
                                <w:rFonts w:ascii="Arial"/>
                                <w:sz w:val="11"/>
                              </w:rPr>
                              <w:t xml:space="preserve"> </w:t>
                            </w:r>
                            <w:r>
                              <w:rPr>
                                <w:rFonts w:ascii="Arial"/>
                                <w:spacing w:val="11"/>
                                <w:sz w:val="11"/>
                              </w:rPr>
                              <w:t xml:space="preserve"> </w:t>
                            </w:r>
                            <w:r>
                              <w:rPr>
                                <w:rFonts w:ascii="Arial"/>
                                <w:spacing w:val="-1"/>
                                <w:w w:val="82"/>
                                <w:sz w:val="11"/>
                              </w:rPr>
                              <w:t>15</w:t>
                            </w:r>
                            <w:r>
                              <w:rPr>
                                <w:rFonts w:ascii="Arial"/>
                                <w:spacing w:val="-5"/>
                                <w:w w:val="82"/>
                                <w:sz w:val="11"/>
                              </w:rPr>
                              <w:t>-</w:t>
                            </w:r>
                            <w:r>
                              <w:rPr>
                                <w:rFonts w:ascii="Arial"/>
                                <w:spacing w:val="-1"/>
                                <w:w w:val="94"/>
                                <w:sz w:val="11"/>
                              </w:rPr>
                              <w:t>16</w:t>
                            </w:r>
                            <w:r>
                              <w:rPr>
                                <w:rFonts w:ascii="Arial"/>
                                <w:w w:val="94"/>
                                <w:sz w:val="11"/>
                              </w:rPr>
                              <w:t>/</w:t>
                            </w:r>
                            <w:r>
                              <w:rPr>
                                <w:rFonts w:ascii="Arial"/>
                                <w:spacing w:val="-1"/>
                                <w:w w:val="95"/>
                                <w:sz w:val="11"/>
                              </w:rPr>
                              <w:t>136/MB</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5pt;margin-top:578.5pt;width:7.7pt;height:230.4pt;z-index: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" filled="f" stroked="f">
                <v:textbox style="layout-flow:vertical;mso-layout-flow-alt:bottom-to-top" inset="0,0,0,0">
                  <w:txbxContent>
                    <w:p w:rsidR="007A5ABE" w:rsidRDefault="007A5ABE">
                      <w:pPr>
                        <w:spacing w:before="10"/>
                        <w:ind w:left="20"/>
                        <w:rPr>
                          <w:rFonts w:ascii="Arial" w:eastAsia="Arial" w:hAnsi="Arial" w:cs="Arial"/>
                          <w:sz w:val="11"/>
                          <w:szCs w:val="11"/>
                        </w:rPr>
                      </w:pPr>
                      <w:r>
                        <w:rPr>
                          <w:rFonts w:ascii="Arial"/>
                          <w:spacing w:val="-1"/>
                          <w:w w:val="98"/>
                          <w:sz w:val="11"/>
                        </w:rPr>
                        <w:t>P</w:t>
                      </w:r>
                      <w:r>
                        <w:rPr>
                          <w:rFonts w:ascii="Arial"/>
                          <w:spacing w:val="-3"/>
                          <w:w w:val="98"/>
                          <w:sz w:val="11"/>
                        </w:rPr>
                        <w:t>r</w:t>
                      </w:r>
                      <w:r>
                        <w:rPr>
                          <w:rFonts w:ascii="Arial"/>
                          <w:spacing w:val="-1"/>
                          <w:w w:val="105"/>
                          <w:sz w:val="11"/>
                        </w:rPr>
                        <w:t>oduc</w:t>
                      </w:r>
                      <w:r>
                        <w:rPr>
                          <w:rFonts w:ascii="Arial"/>
                          <w:spacing w:val="-1"/>
                          <w:w w:val="102"/>
                          <w:sz w:val="11"/>
                        </w:rPr>
                        <w:t>e</w:t>
                      </w:r>
                      <w:r>
                        <w:rPr>
                          <w:rFonts w:ascii="Arial"/>
                          <w:w w:val="102"/>
                          <w:sz w:val="11"/>
                        </w:rPr>
                        <w:t>d</w:t>
                      </w:r>
                      <w:r>
                        <w:rPr>
                          <w:rFonts w:ascii="Arial"/>
                          <w:spacing w:val="-7"/>
                          <w:sz w:val="11"/>
                        </w:rPr>
                        <w:t xml:space="preserve"> </w:t>
                      </w:r>
                      <w:r>
                        <w:rPr>
                          <w:rFonts w:ascii="Arial"/>
                          <w:spacing w:val="-2"/>
                          <w:w w:val="106"/>
                          <w:sz w:val="11"/>
                        </w:rPr>
                        <w:t>b</w:t>
                      </w:r>
                      <w:r>
                        <w:rPr>
                          <w:rFonts w:ascii="Arial"/>
                          <w:w w:val="109"/>
                          <w:sz w:val="11"/>
                        </w:rPr>
                        <w:t>y</w:t>
                      </w:r>
                      <w:r>
                        <w:rPr>
                          <w:rFonts w:ascii="Arial"/>
                          <w:spacing w:val="-7"/>
                          <w:sz w:val="11"/>
                        </w:rPr>
                        <w:t xml:space="preserve"> </w:t>
                      </w:r>
                      <w:r>
                        <w:rPr>
                          <w:rFonts w:ascii="Arial"/>
                          <w:spacing w:val="-1"/>
                          <w:sz w:val="11"/>
                        </w:rPr>
                        <w:t>Cor</w:t>
                      </w:r>
                      <w:r>
                        <w:rPr>
                          <w:rFonts w:ascii="Arial"/>
                          <w:spacing w:val="-1"/>
                          <w:w w:val="108"/>
                          <w:sz w:val="11"/>
                        </w:rPr>
                        <w:t>po</w:t>
                      </w:r>
                      <w:r>
                        <w:rPr>
                          <w:rFonts w:ascii="Arial"/>
                          <w:spacing w:val="-2"/>
                          <w:w w:val="108"/>
                          <w:sz w:val="11"/>
                        </w:rPr>
                        <w:t>r</w:t>
                      </w:r>
                      <w:r>
                        <w:rPr>
                          <w:rFonts w:ascii="Arial"/>
                          <w:spacing w:val="-1"/>
                          <w:w w:val="105"/>
                          <w:sz w:val="11"/>
                        </w:rPr>
                        <w:t>at</w:t>
                      </w:r>
                      <w:r>
                        <w:rPr>
                          <w:rFonts w:ascii="Arial"/>
                          <w:w w:val="98"/>
                          <w:sz w:val="11"/>
                        </w:rPr>
                        <w:t>e</w:t>
                      </w:r>
                      <w:r>
                        <w:rPr>
                          <w:rFonts w:ascii="Arial"/>
                          <w:spacing w:val="-7"/>
                          <w:sz w:val="11"/>
                        </w:rPr>
                        <w:t xml:space="preserve"> </w:t>
                      </w:r>
                      <w:r>
                        <w:rPr>
                          <w:rFonts w:ascii="Arial"/>
                          <w:spacing w:val="-1"/>
                          <w:w w:val="104"/>
                          <w:sz w:val="11"/>
                        </w:rPr>
                        <w:t>Mar</w:t>
                      </w:r>
                      <w:r>
                        <w:rPr>
                          <w:rFonts w:ascii="Arial"/>
                          <w:spacing w:val="-4"/>
                          <w:w w:val="104"/>
                          <w:sz w:val="11"/>
                        </w:rPr>
                        <w:t>k</w:t>
                      </w:r>
                      <w:r>
                        <w:rPr>
                          <w:rFonts w:ascii="Arial"/>
                          <w:spacing w:val="-1"/>
                          <w:w w:val="103"/>
                          <w:sz w:val="11"/>
                        </w:rPr>
                        <w:t>eting</w:t>
                      </w:r>
                      <w:r>
                        <w:rPr>
                          <w:rFonts w:ascii="Arial"/>
                          <w:w w:val="103"/>
                          <w:sz w:val="11"/>
                        </w:rPr>
                        <w:t>,</w:t>
                      </w:r>
                      <w:r>
                        <w:rPr>
                          <w:rFonts w:ascii="Arial"/>
                          <w:spacing w:val="-7"/>
                          <w:sz w:val="11"/>
                        </w:rPr>
                        <w:t xml:space="preserve"> </w:t>
                      </w:r>
                      <w:r>
                        <w:rPr>
                          <w:rFonts w:ascii="Arial"/>
                          <w:spacing w:val="-1"/>
                          <w:w w:val="108"/>
                          <w:sz w:val="11"/>
                        </w:rPr>
                        <w:t>Int</w:t>
                      </w:r>
                      <w:r>
                        <w:rPr>
                          <w:rFonts w:ascii="Arial"/>
                          <w:spacing w:val="-1"/>
                          <w:w w:val="105"/>
                          <w:sz w:val="11"/>
                        </w:rPr>
                        <w:t>er</w:t>
                      </w:r>
                      <w:r>
                        <w:rPr>
                          <w:rFonts w:ascii="Arial"/>
                          <w:spacing w:val="-1"/>
                          <w:w w:val="104"/>
                          <w:sz w:val="11"/>
                        </w:rPr>
                        <w:t>nationa</w:t>
                      </w:r>
                      <w:r>
                        <w:rPr>
                          <w:rFonts w:ascii="Arial"/>
                          <w:w w:val="104"/>
                          <w:sz w:val="11"/>
                        </w:rPr>
                        <w:t>l</w:t>
                      </w:r>
                      <w:r>
                        <w:rPr>
                          <w:rFonts w:ascii="Arial"/>
                          <w:spacing w:val="-7"/>
                          <w:sz w:val="11"/>
                        </w:rPr>
                        <w:t xml:space="preserve"> </w:t>
                      </w:r>
                      <w:r>
                        <w:rPr>
                          <w:rFonts w:ascii="Arial"/>
                          <w:w w:val="102"/>
                          <w:sz w:val="11"/>
                        </w:rPr>
                        <w:t>&amp;</w:t>
                      </w:r>
                      <w:r>
                        <w:rPr>
                          <w:rFonts w:ascii="Arial"/>
                          <w:spacing w:val="-7"/>
                          <w:sz w:val="11"/>
                        </w:rPr>
                        <w:t xml:space="preserve"> </w:t>
                      </w:r>
                      <w:r>
                        <w:rPr>
                          <w:rFonts w:ascii="Arial"/>
                          <w:w w:val="95"/>
                          <w:sz w:val="11"/>
                        </w:rPr>
                        <w:t>D</w:t>
                      </w:r>
                      <w:r>
                        <w:rPr>
                          <w:rFonts w:ascii="Arial"/>
                          <w:spacing w:val="-2"/>
                          <w:w w:val="98"/>
                          <w:sz w:val="11"/>
                        </w:rPr>
                        <w:t>e</w:t>
                      </w:r>
                      <w:r>
                        <w:rPr>
                          <w:rFonts w:ascii="Arial"/>
                          <w:spacing w:val="-2"/>
                          <w:w w:val="109"/>
                          <w:sz w:val="11"/>
                        </w:rPr>
                        <w:t>v</w:t>
                      </w:r>
                      <w:r>
                        <w:rPr>
                          <w:rFonts w:ascii="Arial"/>
                          <w:spacing w:val="-1"/>
                          <w:w w:val="105"/>
                          <w:sz w:val="11"/>
                        </w:rPr>
                        <w:t>elopmen</w:t>
                      </w:r>
                      <w:r>
                        <w:rPr>
                          <w:rFonts w:ascii="Arial"/>
                          <w:w w:val="105"/>
                          <w:sz w:val="11"/>
                        </w:rPr>
                        <w:t>t</w:t>
                      </w:r>
                      <w:r>
                        <w:rPr>
                          <w:rFonts w:ascii="Arial"/>
                          <w:spacing w:val="-7"/>
                          <w:sz w:val="11"/>
                        </w:rPr>
                        <w:t xml:space="preserve"> </w:t>
                      </w:r>
                      <w:r>
                        <w:rPr>
                          <w:rFonts w:ascii="Arial"/>
                          <w:w w:val="80"/>
                          <w:sz w:val="11"/>
                        </w:rPr>
                        <w:t>S</w:t>
                      </w:r>
                      <w:r>
                        <w:rPr>
                          <w:rFonts w:ascii="Arial"/>
                          <w:spacing w:val="-1"/>
                          <w:w w:val="105"/>
                          <w:sz w:val="11"/>
                        </w:rPr>
                        <w:t>e</w:t>
                      </w:r>
                      <w:r>
                        <w:rPr>
                          <w:rFonts w:ascii="Arial"/>
                          <w:spacing w:val="1"/>
                          <w:w w:val="105"/>
                          <w:sz w:val="11"/>
                        </w:rPr>
                        <w:t>r</w:t>
                      </w:r>
                      <w:r>
                        <w:rPr>
                          <w:rFonts w:ascii="Arial"/>
                          <w:spacing w:val="-1"/>
                          <w:w w:val="106"/>
                          <w:sz w:val="11"/>
                        </w:rPr>
                        <w:t>vic</w:t>
                      </w:r>
                      <w:r>
                        <w:rPr>
                          <w:rFonts w:ascii="Arial"/>
                          <w:w w:val="98"/>
                          <w:sz w:val="11"/>
                        </w:rPr>
                        <w:t>e</w:t>
                      </w:r>
                      <w:r>
                        <w:rPr>
                          <w:rFonts w:ascii="Arial"/>
                          <w:w w:val="91"/>
                          <w:sz w:val="11"/>
                        </w:rPr>
                        <w:t>s</w:t>
                      </w:r>
                      <w:r>
                        <w:rPr>
                          <w:rFonts w:ascii="Arial"/>
                          <w:w w:val="73"/>
                          <w:sz w:val="11"/>
                        </w:rPr>
                        <w:t>,</w:t>
                      </w:r>
                      <w:r>
                        <w:rPr>
                          <w:rFonts w:ascii="Arial"/>
                          <w:spacing w:val="-7"/>
                          <w:sz w:val="11"/>
                        </w:rPr>
                        <w:t xml:space="preserve"> </w:t>
                      </w:r>
                      <w:r>
                        <w:rPr>
                          <w:rFonts w:ascii="Arial"/>
                          <w:spacing w:val="-1"/>
                          <w:w w:val="93"/>
                          <w:sz w:val="11"/>
                        </w:rPr>
                        <w:t>A</w:t>
                      </w:r>
                      <w:r>
                        <w:rPr>
                          <w:rFonts w:ascii="Arial"/>
                          <w:spacing w:val="-2"/>
                          <w:w w:val="93"/>
                          <w:sz w:val="11"/>
                        </w:rPr>
                        <w:t>R</w:t>
                      </w:r>
                      <w:r>
                        <w:rPr>
                          <w:rFonts w:ascii="Arial"/>
                          <w:w w:val="96"/>
                          <w:sz w:val="11"/>
                        </w:rPr>
                        <w:t>U</w:t>
                      </w:r>
                      <w:r>
                        <w:rPr>
                          <w:rFonts w:ascii="Arial"/>
                          <w:sz w:val="11"/>
                        </w:rPr>
                        <w:t xml:space="preserve"> </w:t>
                      </w:r>
                      <w:r>
                        <w:rPr>
                          <w:rFonts w:ascii="Arial"/>
                          <w:spacing w:val="11"/>
                          <w:sz w:val="11"/>
                        </w:rPr>
                        <w:t xml:space="preserve"> </w:t>
                      </w:r>
                      <w:r>
                        <w:rPr>
                          <w:rFonts w:ascii="Arial"/>
                          <w:spacing w:val="-1"/>
                          <w:w w:val="82"/>
                          <w:sz w:val="11"/>
                        </w:rPr>
                        <w:t>15</w:t>
                      </w:r>
                      <w:r>
                        <w:rPr>
                          <w:rFonts w:ascii="Arial"/>
                          <w:spacing w:val="-5"/>
                          <w:w w:val="82"/>
                          <w:sz w:val="11"/>
                        </w:rPr>
                        <w:t>-</w:t>
                      </w:r>
                      <w:r>
                        <w:rPr>
                          <w:rFonts w:ascii="Arial"/>
                          <w:spacing w:val="-1"/>
                          <w:w w:val="94"/>
                          <w:sz w:val="11"/>
                        </w:rPr>
                        <w:t>16</w:t>
                      </w:r>
                      <w:r>
                        <w:rPr>
                          <w:rFonts w:ascii="Arial"/>
                          <w:w w:val="94"/>
                          <w:sz w:val="11"/>
                        </w:rPr>
                        <w:t>/</w:t>
                      </w:r>
                      <w:r>
                        <w:rPr>
                          <w:rFonts w:ascii="Arial"/>
                          <w:spacing w:val="-1"/>
                          <w:w w:val="95"/>
                          <w:sz w:val="11"/>
                        </w:rPr>
                        <w:t>136/MB</w:t>
                      </w:r>
                    </w:p>
                  </w:txbxContent>
                </v:textbox>
                <w10:wrap anchorx="page" anchory="page"/>
              </v:shape>
            </w:pict>
          </mc:Fallback>
        </mc:AlternateContent>
      </w:r>
      <w:r w:rsidR="000D437E" w:rsidRPr="00B30CA2">
        <w:rPr>
          <w:color w:val="34BDEF"/>
          <w:lang w:val="en-GB"/>
        </w:rPr>
        <w:t>Section 5: Confirmation</w:t>
      </w:r>
      <w:r w:rsidR="00E83769">
        <w:rPr>
          <w:color w:val="34BDEF"/>
          <w:lang w:val="en-GB"/>
        </w:rPr>
        <w:t xml:space="preserve">/Declaration </w:t>
      </w:r>
      <w:r w:rsidR="00E83769" w:rsidRPr="00B30CA2">
        <w:rPr>
          <w:color w:val="34BDEF"/>
          <w:spacing w:val="-21"/>
          <w:lang w:val="en-GB"/>
        </w:rPr>
        <w:t>statements</w:t>
      </w:r>
    </w:p>
    <w:p w:rsidR="006671A1" w:rsidRPr="00B30CA2" w:rsidRDefault="006671A1">
      <w:pPr>
        <w:spacing w:before="11"/>
        <w:rPr>
          <w:rFonts w:ascii="Trebuchet MS" w:eastAsia="Trebuchet MS" w:hAnsi="Trebuchet MS" w:cs="Trebuchet MS"/>
          <w:b/>
          <w:bCs/>
          <w:sz w:val="21"/>
          <w:szCs w:val="21"/>
          <w:lang w:val="en-GB"/>
        </w:rPr>
      </w:pPr>
    </w:p>
    <w:tbl>
      <w:tblPr>
        <w:tblW w:w="10504" w:type="dxa"/>
        <w:tblInd w:w="138" w:type="dxa"/>
        <w:tblLayout w:type="fixed"/>
        <w:tblCellMar>
          <w:left w:w="0" w:type="dxa"/>
          <w:right w:w="0" w:type="dxa"/>
        </w:tblCellMar>
        <w:tblLook w:val="01E0" w:firstRow="1" w:lastRow="1" w:firstColumn="1" w:lastColumn="1" w:noHBand="0" w:noVBand="0"/>
      </w:tblPr>
      <w:tblGrid>
        <w:gridCol w:w="415"/>
        <w:gridCol w:w="8505"/>
        <w:gridCol w:w="1584"/>
      </w:tblGrid>
      <w:tr w:rsidR="00834643" w:rsidRPr="00B30CA2" w:rsidTr="00DC1C41">
        <w:trPr>
          <w:trHeight w:hRule="exact" w:val="340"/>
        </w:trPr>
        <w:tc>
          <w:tcPr>
            <w:tcW w:w="415" w:type="dxa"/>
            <w:tcBorders>
              <w:top w:val="single" w:sz="3" w:space="0" w:color="B3B2B2"/>
              <w:left w:val="single" w:sz="3" w:space="0" w:color="B3B2B2"/>
              <w:bottom w:val="single" w:sz="3" w:space="0" w:color="B3B2B2"/>
              <w:right w:val="single" w:sz="3" w:space="0" w:color="9D9D9C"/>
            </w:tcBorders>
            <w:shd w:val="clear" w:color="auto" w:fill="A1DAF8"/>
          </w:tcPr>
          <w:p w:rsidR="00834643" w:rsidRPr="00834643" w:rsidRDefault="00834643">
            <w:pPr>
              <w:pStyle w:val="TableParagraph"/>
              <w:spacing w:before="44"/>
              <w:ind w:left="75"/>
              <w:rPr>
                <w:rFonts w:ascii="Arial" w:hAnsi="Arial" w:cs="Arial"/>
                <w:b/>
                <w:w w:val="110"/>
                <w:lang w:val="en-GB"/>
              </w:rPr>
            </w:pPr>
          </w:p>
        </w:tc>
        <w:tc>
          <w:tcPr>
            <w:tcW w:w="10089" w:type="dxa"/>
            <w:gridSpan w:val="2"/>
            <w:tcBorders>
              <w:top w:val="single" w:sz="3" w:space="0" w:color="B3B2B2"/>
              <w:left w:val="single" w:sz="3" w:space="0" w:color="B3B2B2"/>
              <w:bottom w:val="single" w:sz="3" w:space="0" w:color="B3B2B2"/>
              <w:right w:val="single" w:sz="3" w:space="0" w:color="9D9D9C"/>
            </w:tcBorders>
            <w:shd w:val="clear" w:color="auto" w:fill="A1DAF8"/>
          </w:tcPr>
          <w:p w:rsidR="00834643" w:rsidRPr="00834643" w:rsidRDefault="00834643">
            <w:pPr>
              <w:pStyle w:val="TableParagraph"/>
              <w:spacing w:before="44"/>
              <w:ind w:left="75"/>
              <w:rPr>
                <w:rFonts w:ascii="Arial" w:eastAsia="Calibri" w:hAnsi="Arial" w:cs="Arial"/>
                <w:lang w:val="en-GB"/>
              </w:rPr>
            </w:pPr>
            <w:r w:rsidRPr="00834643">
              <w:rPr>
                <w:rFonts w:ascii="Arial" w:hAnsi="Arial" w:cs="Arial"/>
                <w:b/>
                <w:w w:val="110"/>
                <w:lang w:val="en-GB"/>
              </w:rPr>
              <w:t>Confirmation</w:t>
            </w:r>
            <w:r w:rsidRPr="00834643">
              <w:rPr>
                <w:rFonts w:ascii="Arial" w:hAnsi="Arial" w:cs="Arial"/>
                <w:b/>
                <w:spacing w:val="-4"/>
                <w:w w:val="110"/>
                <w:lang w:val="en-GB"/>
              </w:rPr>
              <w:t xml:space="preserve"> </w:t>
            </w:r>
            <w:r w:rsidRPr="00834643">
              <w:rPr>
                <w:rFonts w:ascii="Arial" w:hAnsi="Arial" w:cs="Arial"/>
                <w:b/>
                <w:w w:val="110"/>
                <w:lang w:val="en-GB"/>
              </w:rPr>
              <w:t>Statements</w:t>
            </w:r>
          </w:p>
        </w:tc>
      </w:tr>
      <w:tr w:rsidR="00834643" w:rsidRPr="00B30CA2" w:rsidTr="00DC1C41">
        <w:trPr>
          <w:trHeight w:hRule="exact" w:val="756"/>
        </w:trPr>
        <w:tc>
          <w:tcPr>
            <w:tcW w:w="415" w:type="dxa"/>
            <w:tcBorders>
              <w:top w:val="single" w:sz="3" w:space="0" w:color="B3B2B2"/>
              <w:left w:val="single" w:sz="3" w:space="0" w:color="B3B2B2"/>
              <w:bottom w:val="single" w:sz="3" w:space="0" w:color="B3B2B2"/>
              <w:right w:val="single" w:sz="3" w:space="0" w:color="9D9D9C"/>
            </w:tcBorders>
            <w:shd w:val="clear" w:color="auto" w:fill="EAF6FE"/>
          </w:tcPr>
          <w:p w:rsidR="00834643" w:rsidRPr="00611034" w:rsidRDefault="00834643" w:rsidP="00A22F6B">
            <w:pPr>
              <w:pStyle w:val="TableParagraph"/>
              <w:spacing w:before="120"/>
              <w:jc w:val="center"/>
              <w:rPr>
                <w:rFonts w:ascii="Arial" w:eastAsia="Trebuchet MS" w:hAnsi="Arial" w:cs="Arial"/>
                <w:bCs/>
                <w:sz w:val="20"/>
                <w:szCs w:val="20"/>
                <w:lang w:val="en-GB"/>
              </w:rPr>
            </w:pPr>
            <w:r w:rsidRPr="00611034">
              <w:rPr>
                <w:rFonts w:ascii="Arial" w:eastAsia="Trebuchet MS" w:hAnsi="Arial" w:cs="Arial"/>
                <w:bCs/>
                <w:sz w:val="20"/>
                <w:szCs w:val="20"/>
                <w:lang w:val="en-GB"/>
              </w:rPr>
              <w:t>1</w:t>
            </w:r>
          </w:p>
        </w:tc>
        <w:tc>
          <w:tcPr>
            <w:tcW w:w="8505" w:type="dxa"/>
            <w:tcBorders>
              <w:top w:val="single" w:sz="3" w:space="0" w:color="B3B2B2"/>
              <w:left w:val="single" w:sz="3" w:space="0" w:color="B3B2B2"/>
              <w:bottom w:val="single" w:sz="3" w:space="0" w:color="B3B2B2"/>
              <w:right w:val="single" w:sz="3" w:space="0" w:color="9D9D9C"/>
            </w:tcBorders>
            <w:shd w:val="clear" w:color="auto" w:fill="EAF6FE"/>
          </w:tcPr>
          <w:p w:rsidR="00834643" w:rsidRPr="00611034" w:rsidRDefault="00834643" w:rsidP="00A22F6B">
            <w:pPr>
              <w:pStyle w:val="TableParagraph"/>
              <w:tabs>
                <w:tab w:val="left" w:pos="416"/>
              </w:tabs>
              <w:spacing w:before="120"/>
              <w:ind w:left="142"/>
              <w:rPr>
                <w:rFonts w:ascii="Arial" w:eastAsia="Arial" w:hAnsi="Arial" w:cs="Arial"/>
                <w:sz w:val="20"/>
                <w:szCs w:val="20"/>
                <w:lang w:val="en-GB"/>
              </w:rPr>
            </w:pPr>
            <w:r w:rsidRPr="00611034">
              <w:rPr>
                <w:rFonts w:ascii="Arial"/>
                <w:sz w:val="20"/>
                <w:szCs w:val="20"/>
                <w:lang w:val="en-GB"/>
              </w:rPr>
              <w:t>I</w:t>
            </w:r>
            <w:r w:rsidRPr="00611034">
              <w:rPr>
                <w:rFonts w:ascii="Arial"/>
                <w:spacing w:val="-13"/>
                <w:sz w:val="20"/>
                <w:szCs w:val="20"/>
                <w:lang w:val="en-GB"/>
              </w:rPr>
              <w:t xml:space="preserve"> </w:t>
            </w:r>
            <w:r w:rsidRPr="00611034">
              <w:rPr>
                <w:rFonts w:ascii="Arial"/>
                <w:sz w:val="20"/>
                <w:szCs w:val="20"/>
                <w:lang w:val="en-GB"/>
              </w:rPr>
              <w:t>have</w:t>
            </w:r>
            <w:r w:rsidRPr="00611034">
              <w:rPr>
                <w:rFonts w:ascii="Arial"/>
                <w:spacing w:val="-13"/>
                <w:sz w:val="20"/>
                <w:szCs w:val="20"/>
                <w:lang w:val="en-GB"/>
              </w:rPr>
              <w:t xml:space="preserve"> </w:t>
            </w:r>
            <w:r w:rsidRPr="00611034">
              <w:rPr>
                <w:rFonts w:ascii="Arial"/>
                <w:sz w:val="20"/>
                <w:szCs w:val="20"/>
                <w:lang w:val="en-GB"/>
              </w:rPr>
              <w:t>completed</w:t>
            </w:r>
            <w:r w:rsidRPr="00611034">
              <w:rPr>
                <w:rFonts w:ascii="Arial"/>
                <w:spacing w:val="-13"/>
                <w:sz w:val="20"/>
                <w:szCs w:val="20"/>
                <w:lang w:val="en-GB"/>
              </w:rPr>
              <w:t xml:space="preserve"> </w:t>
            </w:r>
            <w:r w:rsidRPr="00611034">
              <w:rPr>
                <w:rFonts w:ascii="Arial"/>
                <w:sz w:val="20"/>
                <w:szCs w:val="20"/>
                <w:lang w:val="en-GB"/>
              </w:rPr>
              <w:t>the</w:t>
            </w:r>
            <w:r w:rsidRPr="00611034">
              <w:rPr>
                <w:rFonts w:ascii="Arial"/>
                <w:spacing w:val="-13"/>
                <w:sz w:val="20"/>
                <w:szCs w:val="20"/>
                <w:lang w:val="en-GB"/>
              </w:rPr>
              <w:t xml:space="preserve"> </w:t>
            </w:r>
            <w:r w:rsidRPr="00611034">
              <w:rPr>
                <w:rFonts w:ascii="Arial"/>
                <w:sz w:val="20"/>
                <w:szCs w:val="20"/>
                <w:lang w:val="en-GB"/>
              </w:rPr>
              <w:t>relevant</w:t>
            </w:r>
            <w:r w:rsidRPr="00611034">
              <w:rPr>
                <w:rFonts w:ascii="Arial"/>
                <w:spacing w:val="-13"/>
                <w:sz w:val="20"/>
                <w:szCs w:val="20"/>
                <w:lang w:val="en-GB"/>
              </w:rPr>
              <w:t xml:space="preserve"> </w:t>
            </w:r>
            <w:r w:rsidRPr="00611034">
              <w:rPr>
                <w:rFonts w:ascii="Arial"/>
                <w:sz w:val="20"/>
                <w:szCs w:val="20"/>
                <w:lang w:val="en-GB"/>
              </w:rPr>
              <w:t>training</w:t>
            </w:r>
            <w:r w:rsidRPr="00611034">
              <w:rPr>
                <w:rFonts w:ascii="Arial"/>
                <w:spacing w:val="-13"/>
                <w:sz w:val="20"/>
                <w:szCs w:val="20"/>
                <w:lang w:val="en-GB"/>
              </w:rPr>
              <w:t xml:space="preserve"> </w:t>
            </w:r>
            <w:r w:rsidRPr="00611034">
              <w:rPr>
                <w:rFonts w:ascii="Arial"/>
                <w:sz w:val="20"/>
                <w:szCs w:val="20"/>
                <w:lang w:val="en-GB"/>
              </w:rPr>
              <w:t>in</w:t>
            </w:r>
            <w:r w:rsidRPr="00611034">
              <w:rPr>
                <w:rFonts w:ascii="Arial"/>
                <w:spacing w:val="-13"/>
                <w:sz w:val="20"/>
                <w:szCs w:val="20"/>
                <w:lang w:val="en-GB"/>
              </w:rPr>
              <w:t xml:space="preserve"> </w:t>
            </w:r>
            <w:r w:rsidRPr="00611034">
              <w:rPr>
                <w:rFonts w:ascii="Arial"/>
                <w:sz w:val="20"/>
                <w:szCs w:val="20"/>
                <w:lang w:val="en-GB"/>
              </w:rPr>
              <w:t>research</w:t>
            </w:r>
            <w:r w:rsidRPr="00611034">
              <w:rPr>
                <w:rFonts w:ascii="Arial"/>
                <w:spacing w:val="-13"/>
                <w:sz w:val="20"/>
                <w:szCs w:val="20"/>
                <w:lang w:val="en-GB"/>
              </w:rPr>
              <w:t xml:space="preserve"> </w:t>
            </w:r>
            <w:r w:rsidRPr="00611034">
              <w:rPr>
                <w:rFonts w:ascii="Arial"/>
                <w:sz w:val="20"/>
                <w:szCs w:val="20"/>
                <w:lang w:val="en-GB"/>
              </w:rPr>
              <w:t>ethics.</w:t>
            </w:r>
            <w:r w:rsidRPr="00611034">
              <w:rPr>
                <w:rStyle w:val="FootnoteReference"/>
                <w:rFonts w:ascii="Arial"/>
                <w:sz w:val="20"/>
                <w:szCs w:val="20"/>
                <w:lang w:val="en-GB"/>
              </w:rPr>
              <w:footnoteReference w:id="5"/>
            </w:r>
          </w:p>
        </w:tc>
        <w:tc>
          <w:tcPr>
            <w:tcW w:w="1584" w:type="dxa"/>
            <w:tcBorders>
              <w:top w:val="single" w:sz="3" w:space="0" w:color="B3B2B2"/>
              <w:left w:val="single" w:sz="3" w:space="0" w:color="9D9D9C"/>
              <w:bottom w:val="single" w:sz="3" w:space="0" w:color="B3B2B2"/>
              <w:right w:val="single" w:sz="3" w:space="0" w:color="9D9D9C"/>
            </w:tcBorders>
          </w:tcPr>
          <w:p w:rsidR="00834643" w:rsidRPr="00DC1C41" w:rsidDel="00715B29" w:rsidRDefault="00834643">
            <w:pPr>
              <w:pStyle w:val="TableParagraph"/>
              <w:tabs>
                <w:tab w:val="left" w:pos="1152"/>
              </w:tabs>
              <w:spacing w:before="120"/>
              <w:ind w:left="142"/>
              <w:rPr>
                <w:del w:id="241" w:author="Robinson, Thomas James (Student)" w:date="2016-10-20T13:00:00Z"/>
                <w:rFonts w:ascii="Arial"/>
                <w:sz w:val="18"/>
                <w:szCs w:val="18"/>
                <w:lang w:val="en-GB"/>
              </w:rPr>
            </w:pPr>
            <w:r w:rsidRPr="00DC1C41">
              <w:rPr>
                <w:rFonts w:ascii="Arial"/>
                <w:spacing w:val="-5"/>
                <w:w w:val="90"/>
                <w:sz w:val="18"/>
                <w:szCs w:val="18"/>
                <w:lang w:val="en-GB"/>
              </w:rPr>
              <w:t>Yes</w:t>
            </w:r>
            <w:r w:rsidRPr="00DC1C41">
              <w:rPr>
                <w:rFonts w:ascii="Arial"/>
                <w:spacing w:val="-5"/>
                <w:w w:val="90"/>
                <w:sz w:val="18"/>
                <w:szCs w:val="18"/>
                <w:lang w:val="en-GB"/>
              </w:rPr>
              <w:tab/>
            </w:r>
            <w:del w:id="242" w:author="Robinson, Thomas James (Student)" w:date="2016-10-20T13:00:00Z">
              <w:r w:rsidRPr="00DC1C41" w:rsidDel="00715B29">
                <w:rPr>
                  <w:rFonts w:ascii="Arial"/>
                  <w:sz w:val="18"/>
                  <w:szCs w:val="18"/>
                  <w:lang w:val="en-GB"/>
                </w:rPr>
                <w:delText>No</w:delText>
              </w:r>
            </w:del>
          </w:p>
          <w:p w:rsidR="00834643" w:rsidRPr="00DC1C41" w:rsidRDefault="00834643">
            <w:pPr>
              <w:pStyle w:val="TableParagraph"/>
              <w:tabs>
                <w:tab w:val="left" w:pos="1152"/>
              </w:tabs>
              <w:spacing w:before="120"/>
              <w:ind w:left="142"/>
              <w:rPr>
                <w:rFonts w:ascii="Arial" w:eastAsia="Arial" w:hAnsi="Arial" w:cs="Arial"/>
                <w:sz w:val="18"/>
                <w:szCs w:val="18"/>
                <w:lang w:val="en-GB"/>
              </w:rPr>
              <w:pPrChange w:id="243" w:author="Robinson, Thomas James (Student)" w:date="2016-10-20T13:00:00Z">
                <w:pPr>
                  <w:pStyle w:val="TableParagraph"/>
                  <w:spacing w:before="120"/>
                  <w:ind w:left="142"/>
                </w:pPr>
              </w:pPrChange>
            </w:pPr>
            <w:del w:id="244" w:author="Robinson, Thomas James (Student)" w:date="2016-10-20T13:00:00Z">
              <w:r w:rsidRPr="00DC1C41" w:rsidDel="00715B29">
                <w:rPr>
                  <w:rFonts w:ascii="Arial"/>
                  <w:sz w:val="18"/>
                  <w:szCs w:val="18"/>
                  <w:lang w:val="en-GB"/>
                </w:rPr>
                <w:delText>Not</w:delText>
              </w:r>
              <w:r w:rsidRPr="00DC1C41" w:rsidDel="00715B29">
                <w:rPr>
                  <w:rFonts w:ascii="Arial"/>
                  <w:spacing w:val="-11"/>
                  <w:sz w:val="18"/>
                  <w:szCs w:val="18"/>
                  <w:lang w:val="en-GB"/>
                </w:rPr>
                <w:delText xml:space="preserve"> </w:delText>
              </w:r>
              <w:r w:rsidRPr="00DC1C41" w:rsidDel="00715B29">
                <w:rPr>
                  <w:rFonts w:ascii="Arial"/>
                  <w:sz w:val="18"/>
                  <w:szCs w:val="18"/>
                  <w:lang w:val="en-GB"/>
                </w:rPr>
                <w:delText>app</w:delText>
              </w:r>
              <w:r w:rsidR="00A22F6B" w:rsidRPr="00DC1C41" w:rsidDel="00715B29">
                <w:rPr>
                  <w:rFonts w:ascii="Arial"/>
                  <w:sz w:val="18"/>
                  <w:szCs w:val="18"/>
                  <w:lang w:val="en-GB"/>
                </w:rPr>
                <w:delText>l</w:delText>
              </w:r>
              <w:r w:rsidRPr="00DC1C41" w:rsidDel="00715B29">
                <w:rPr>
                  <w:rFonts w:ascii="Arial"/>
                  <w:sz w:val="18"/>
                  <w:szCs w:val="18"/>
                  <w:lang w:val="en-GB"/>
                </w:rPr>
                <w:delText>icable</w:delText>
              </w:r>
            </w:del>
          </w:p>
        </w:tc>
      </w:tr>
      <w:tr w:rsidR="00834643" w:rsidRPr="00B30CA2" w:rsidTr="00DC1C41">
        <w:trPr>
          <w:trHeight w:hRule="exact" w:val="649"/>
        </w:trPr>
        <w:tc>
          <w:tcPr>
            <w:tcW w:w="415" w:type="dxa"/>
            <w:tcBorders>
              <w:top w:val="single" w:sz="3" w:space="0" w:color="B3B2B2"/>
              <w:left w:val="single" w:sz="3" w:space="0" w:color="B3B2B2"/>
              <w:bottom w:val="single" w:sz="3" w:space="0" w:color="B3B2B2"/>
              <w:right w:val="single" w:sz="3" w:space="0" w:color="9D9D9C"/>
            </w:tcBorders>
            <w:shd w:val="clear" w:color="auto" w:fill="EAF6FE"/>
          </w:tcPr>
          <w:p w:rsidR="00834643" w:rsidRPr="00DC1C41" w:rsidRDefault="00834643" w:rsidP="000B20BF">
            <w:pPr>
              <w:pStyle w:val="TableParagraph"/>
              <w:tabs>
                <w:tab w:val="left" w:pos="416"/>
              </w:tabs>
              <w:spacing w:before="120" w:line="254" w:lineRule="auto"/>
              <w:jc w:val="center"/>
              <w:rPr>
                <w:rFonts w:ascii="Arial" w:hAnsi="Arial" w:cs="Arial"/>
                <w:sz w:val="20"/>
                <w:szCs w:val="20"/>
                <w:lang w:val="en-GB"/>
              </w:rPr>
            </w:pPr>
            <w:r w:rsidRPr="00DC1C41">
              <w:rPr>
                <w:rFonts w:ascii="Arial" w:hAnsi="Arial" w:cs="Arial"/>
                <w:sz w:val="20"/>
                <w:szCs w:val="20"/>
                <w:lang w:val="en-GB"/>
              </w:rPr>
              <w:t>2</w:t>
            </w:r>
          </w:p>
        </w:tc>
        <w:tc>
          <w:tcPr>
            <w:tcW w:w="8505" w:type="dxa"/>
            <w:tcBorders>
              <w:top w:val="single" w:sz="3" w:space="0" w:color="B3B2B2"/>
              <w:left w:val="single" w:sz="3" w:space="0" w:color="B3B2B2"/>
              <w:bottom w:val="single" w:sz="3" w:space="0" w:color="B3B2B2"/>
              <w:right w:val="single" w:sz="3" w:space="0" w:color="9D9D9C"/>
            </w:tcBorders>
            <w:shd w:val="clear" w:color="auto" w:fill="EAF6FE"/>
          </w:tcPr>
          <w:p w:rsidR="00834643" w:rsidRPr="004053DA" w:rsidRDefault="00834643" w:rsidP="00A22F6B">
            <w:pPr>
              <w:pStyle w:val="TableParagraph"/>
              <w:tabs>
                <w:tab w:val="left" w:pos="75"/>
              </w:tabs>
              <w:spacing w:before="120" w:line="254" w:lineRule="auto"/>
              <w:ind w:left="142" w:right="157"/>
              <w:rPr>
                <w:rFonts w:ascii="Trebuchet MS" w:eastAsia="Trebuchet MS" w:hAnsi="Trebuchet MS" w:cs="Trebuchet MS"/>
                <w:lang w:val="en-GB"/>
              </w:rPr>
            </w:pPr>
            <w:r w:rsidRPr="004053DA">
              <w:rPr>
                <w:rFonts w:ascii="Arial" w:hAnsi="Arial" w:cs="Arial"/>
                <w:sz w:val="18"/>
                <w:szCs w:val="18"/>
                <w:lang w:val="en-GB"/>
              </w:rPr>
              <w:t>I have consulted the Research Ethics Policy and the relevant sections of the Code of Practice for Applying for</w:t>
            </w:r>
            <w:r w:rsidRPr="004053DA">
              <w:rPr>
                <w:rFonts w:ascii="Arial" w:hAnsi="Arial" w:cs="Arial"/>
                <w:w w:val="106"/>
                <w:sz w:val="18"/>
                <w:szCs w:val="18"/>
                <w:lang w:val="en-GB"/>
              </w:rPr>
              <w:t xml:space="preserve"> </w:t>
            </w:r>
            <w:r w:rsidRPr="004053DA">
              <w:rPr>
                <w:rFonts w:ascii="Arial" w:hAnsi="Arial" w:cs="Arial"/>
                <w:sz w:val="18"/>
                <w:szCs w:val="18"/>
                <w:lang w:val="en-GB"/>
              </w:rPr>
              <w:t>Ethical Approval, available at</w:t>
            </w:r>
            <w:r w:rsidRPr="004053DA">
              <w:rPr>
                <w:rFonts w:ascii="Arial" w:hAnsi="Arial" w:cs="Arial"/>
                <w:lang w:val="en-GB"/>
              </w:rPr>
              <w:t xml:space="preserve"> </w:t>
            </w:r>
            <w:r w:rsidRPr="004053DA">
              <w:rPr>
                <w:rFonts w:ascii="Arial" w:hAnsi="Arial" w:cs="Arial"/>
                <w:sz w:val="18"/>
                <w:szCs w:val="18"/>
                <w:lang w:val="en-GB"/>
              </w:rPr>
              <w:t>www.</w:t>
            </w:r>
            <w:hyperlink r:id="rId28">
              <w:r w:rsidRPr="004053DA">
                <w:rPr>
                  <w:rFonts w:ascii="Arial" w:hAnsi="Arial" w:cs="Arial"/>
                  <w:b/>
                  <w:sz w:val="18"/>
                  <w:szCs w:val="18"/>
                  <w:lang w:val="en-GB"/>
                </w:rPr>
                <w:t>anglia.ac.uk/researchethics</w:t>
              </w:r>
            </w:hyperlink>
            <w:r w:rsidRPr="004053DA">
              <w:rPr>
                <w:rFonts w:ascii="Trebuchet MS"/>
                <w:b/>
                <w:sz w:val="18"/>
                <w:szCs w:val="18"/>
                <w:lang w:val="en-GB"/>
              </w:rPr>
              <w:t>.</w:t>
            </w:r>
          </w:p>
        </w:tc>
        <w:tc>
          <w:tcPr>
            <w:tcW w:w="1584" w:type="dxa"/>
            <w:tcBorders>
              <w:top w:val="single" w:sz="3" w:space="0" w:color="B3B2B2"/>
              <w:left w:val="single" w:sz="3" w:space="0" w:color="9D9D9C"/>
              <w:bottom w:val="single" w:sz="3" w:space="0" w:color="B3B2B2"/>
              <w:right w:val="single" w:sz="3" w:space="0" w:color="9D9D9C"/>
            </w:tcBorders>
          </w:tcPr>
          <w:p w:rsidR="00834643" w:rsidRPr="00DC1C41" w:rsidRDefault="00834643" w:rsidP="00DC1C41">
            <w:pPr>
              <w:pStyle w:val="TableParagraph"/>
              <w:tabs>
                <w:tab w:val="left" w:pos="142"/>
              </w:tabs>
              <w:spacing w:before="120"/>
              <w:ind w:left="142" w:right="220"/>
              <w:rPr>
                <w:rFonts w:ascii="Arial" w:eastAsia="Arial" w:hAnsi="Arial" w:cs="Arial"/>
                <w:sz w:val="18"/>
                <w:szCs w:val="18"/>
                <w:lang w:val="en-GB"/>
              </w:rPr>
            </w:pPr>
            <w:r w:rsidRPr="00DC1C41">
              <w:rPr>
                <w:rFonts w:ascii="Arial"/>
                <w:spacing w:val="-5"/>
                <w:w w:val="90"/>
                <w:sz w:val="18"/>
                <w:szCs w:val="18"/>
                <w:lang w:val="en-GB"/>
              </w:rPr>
              <w:t>Yes</w:t>
            </w:r>
            <w:r w:rsidRPr="00DC1C41">
              <w:rPr>
                <w:rFonts w:ascii="Arial"/>
                <w:spacing w:val="-5"/>
                <w:w w:val="90"/>
                <w:sz w:val="18"/>
                <w:szCs w:val="18"/>
                <w:lang w:val="en-GB"/>
              </w:rPr>
              <w:tab/>
            </w:r>
            <w:r w:rsidR="00DC1C41" w:rsidRPr="00DC1C41">
              <w:rPr>
                <w:rFonts w:ascii="Arial"/>
                <w:spacing w:val="-5"/>
                <w:w w:val="90"/>
                <w:sz w:val="18"/>
                <w:szCs w:val="18"/>
                <w:lang w:val="en-GB"/>
              </w:rPr>
              <w:t xml:space="preserve">     </w:t>
            </w:r>
            <w:r w:rsidR="00DC1C41">
              <w:rPr>
                <w:rFonts w:ascii="Arial"/>
                <w:spacing w:val="-5"/>
                <w:w w:val="90"/>
                <w:sz w:val="18"/>
                <w:szCs w:val="18"/>
                <w:lang w:val="en-GB"/>
              </w:rPr>
              <w:t xml:space="preserve"> </w:t>
            </w:r>
            <w:r w:rsidR="00DC1C41" w:rsidRPr="00DC1C41">
              <w:rPr>
                <w:rFonts w:ascii="Arial"/>
                <w:spacing w:val="-5"/>
                <w:w w:val="90"/>
                <w:sz w:val="18"/>
                <w:szCs w:val="18"/>
                <w:lang w:val="en-GB"/>
              </w:rPr>
              <w:t xml:space="preserve">    </w:t>
            </w:r>
            <w:del w:id="245" w:author="Robinson, Thomas James (Student)" w:date="2016-10-20T12:15:00Z">
              <w:r w:rsidRPr="00DC1C41" w:rsidDel="00024E37">
                <w:rPr>
                  <w:rFonts w:ascii="Arial"/>
                  <w:w w:val="95"/>
                  <w:sz w:val="18"/>
                  <w:szCs w:val="18"/>
                  <w:lang w:val="en-GB"/>
                </w:rPr>
                <w:delText>No</w:delText>
              </w:r>
            </w:del>
          </w:p>
        </w:tc>
      </w:tr>
      <w:tr w:rsidR="00834643" w:rsidRPr="00B30CA2" w:rsidTr="00DC1C41">
        <w:trPr>
          <w:trHeight w:hRule="exact" w:val="762"/>
        </w:trPr>
        <w:tc>
          <w:tcPr>
            <w:tcW w:w="415" w:type="dxa"/>
            <w:tcBorders>
              <w:top w:val="single" w:sz="3" w:space="0" w:color="B3B2B2"/>
              <w:left w:val="single" w:sz="3" w:space="0" w:color="B3B2B2"/>
              <w:bottom w:val="single" w:sz="3" w:space="0" w:color="B3B2B2"/>
              <w:right w:val="single" w:sz="3" w:space="0" w:color="9D9D9C"/>
            </w:tcBorders>
            <w:shd w:val="clear" w:color="auto" w:fill="EAF6FE"/>
          </w:tcPr>
          <w:p w:rsidR="00834643" w:rsidRPr="00DC1C41" w:rsidRDefault="00834643" w:rsidP="000B20BF">
            <w:pPr>
              <w:pStyle w:val="TableParagraph"/>
              <w:tabs>
                <w:tab w:val="left" w:pos="284"/>
              </w:tabs>
              <w:spacing w:before="120" w:line="254" w:lineRule="auto"/>
              <w:ind w:left="113" w:right="120"/>
              <w:jc w:val="center"/>
              <w:rPr>
                <w:rFonts w:ascii="Arial" w:hAnsi="Arial" w:cs="Arial"/>
                <w:sz w:val="20"/>
                <w:szCs w:val="20"/>
                <w:lang w:val="en-GB"/>
              </w:rPr>
            </w:pPr>
            <w:r w:rsidRPr="00DC1C41">
              <w:rPr>
                <w:rFonts w:ascii="Arial" w:hAnsi="Arial" w:cs="Arial"/>
                <w:sz w:val="20"/>
                <w:szCs w:val="20"/>
                <w:lang w:val="en-GB"/>
              </w:rPr>
              <w:t>3</w:t>
            </w:r>
          </w:p>
        </w:tc>
        <w:tc>
          <w:tcPr>
            <w:tcW w:w="8505" w:type="dxa"/>
            <w:tcBorders>
              <w:top w:val="single" w:sz="3" w:space="0" w:color="B3B2B2"/>
              <w:left w:val="single" w:sz="3" w:space="0" w:color="B3B2B2"/>
              <w:bottom w:val="single" w:sz="3" w:space="0" w:color="B3B2B2"/>
              <w:right w:val="single" w:sz="3" w:space="0" w:color="9D9D9C"/>
            </w:tcBorders>
            <w:shd w:val="clear" w:color="auto" w:fill="EAF6FE"/>
          </w:tcPr>
          <w:p w:rsidR="00834643" w:rsidRPr="00B30CA2" w:rsidRDefault="00834643" w:rsidP="00A22F6B">
            <w:pPr>
              <w:pStyle w:val="TableParagraph"/>
              <w:tabs>
                <w:tab w:val="left" w:pos="416"/>
              </w:tabs>
              <w:spacing w:before="120" w:line="254" w:lineRule="auto"/>
              <w:ind w:left="416" w:right="120" w:hanging="274"/>
              <w:rPr>
                <w:rFonts w:ascii="Arial" w:eastAsia="Arial" w:hAnsi="Arial" w:cs="Arial"/>
                <w:sz w:val="18"/>
                <w:szCs w:val="18"/>
                <w:lang w:val="en-GB"/>
              </w:rPr>
            </w:pPr>
            <w:r w:rsidRPr="00B30CA2">
              <w:rPr>
                <w:rFonts w:ascii="Arial"/>
                <w:sz w:val="18"/>
                <w:lang w:val="en-GB"/>
              </w:rPr>
              <w:t>I</w:t>
            </w:r>
            <w:r w:rsidRPr="00B30CA2">
              <w:rPr>
                <w:rFonts w:ascii="Arial"/>
                <w:spacing w:val="-19"/>
                <w:sz w:val="18"/>
                <w:lang w:val="en-GB"/>
              </w:rPr>
              <w:t xml:space="preserve"> </w:t>
            </w:r>
            <w:r w:rsidRPr="00B30CA2">
              <w:rPr>
                <w:rFonts w:ascii="Arial"/>
                <w:spacing w:val="-4"/>
                <w:sz w:val="18"/>
                <w:lang w:val="en-GB"/>
              </w:rPr>
              <w:t>have</w:t>
            </w:r>
            <w:r w:rsidRPr="00B30CA2">
              <w:rPr>
                <w:rFonts w:ascii="Arial"/>
                <w:spacing w:val="-19"/>
                <w:sz w:val="18"/>
                <w:lang w:val="en-GB"/>
              </w:rPr>
              <w:t xml:space="preserve"> </w:t>
            </w:r>
            <w:r w:rsidRPr="00B30CA2">
              <w:rPr>
                <w:rFonts w:ascii="Arial"/>
                <w:spacing w:val="-3"/>
                <w:sz w:val="18"/>
                <w:lang w:val="en-GB"/>
              </w:rPr>
              <w:t>completed</w:t>
            </w:r>
            <w:r w:rsidRPr="00B30CA2">
              <w:rPr>
                <w:rFonts w:ascii="Arial"/>
                <w:spacing w:val="-19"/>
                <w:sz w:val="18"/>
                <w:lang w:val="en-GB"/>
              </w:rPr>
              <w:t xml:space="preserve"> </w:t>
            </w:r>
            <w:r w:rsidRPr="00B30CA2">
              <w:rPr>
                <w:rFonts w:ascii="Arial"/>
                <w:sz w:val="18"/>
                <w:lang w:val="en-GB"/>
              </w:rPr>
              <w:t>a</w:t>
            </w:r>
            <w:r w:rsidRPr="00B30CA2">
              <w:rPr>
                <w:rFonts w:ascii="Arial"/>
                <w:spacing w:val="-19"/>
                <w:sz w:val="18"/>
                <w:lang w:val="en-GB"/>
              </w:rPr>
              <w:t xml:space="preserve"> </w:t>
            </w:r>
            <w:r w:rsidRPr="00B30CA2">
              <w:rPr>
                <w:rFonts w:ascii="Arial"/>
                <w:spacing w:val="-3"/>
                <w:sz w:val="18"/>
                <w:lang w:val="en-GB"/>
              </w:rPr>
              <w:t>Risk</w:t>
            </w:r>
            <w:r w:rsidRPr="00B30CA2">
              <w:rPr>
                <w:rFonts w:ascii="Arial"/>
                <w:spacing w:val="-19"/>
                <w:sz w:val="18"/>
                <w:lang w:val="en-GB"/>
              </w:rPr>
              <w:t xml:space="preserve"> </w:t>
            </w:r>
            <w:r w:rsidRPr="00B30CA2">
              <w:rPr>
                <w:rFonts w:ascii="Arial"/>
                <w:sz w:val="18"/>
                <w:lang w:val="en-GB"/>
              </w:rPr>
              <w:t>Assessment</w:t>
            </w:r>
            <w:r w:rsidRPr="00B30CA2">
              <w:rPr>
                <w:rFonts w:ascii="Arial"/>
                <w:spacing w:val="-19"/>
                <w:sz w:val="18"/>
                <w:lang w:val="en-GB"/>
              </w:rPr>
              <w:t xml:space="preserve"> </w:t>
            </w:r>
            <w:r w:rsidRPr="00B30CA2">
              <w:rPr>
                <w:rFonts w:ascii="Arial"/>
                <w:spacing w:val="-3"/>
                <w:sz w:val="18"/>
                <w:lang w:val="en-GB"/>
              </w:rPr>
              <w:t>(Health</w:t>
            </w:r>
            <w:r w:rsidRPr="00B30CA2">
              <w:rPr>
                <w:rFonts w:ascii="Arial"/>
                <w:spacing w:val="-19"/>
                <w:sz w:val="18"/>
                <w:lang w:val="en-GB"/>
              </w:rPr>
              <w:t xml:space="preserve"> </w:t>
            </w:r>
            <w:r w:rsidRPr="00B30CA2">
              <w:rPr>
                <w:rFonts w:ascii="Arial"/>
                <w:sz w:val="18"/>
                <w:lang w:val="en-GB"/>
              </w:rPr>
              <w:t>and</w:t>
            </w:r>
            <w:r w:rsidRPr="00B30CA2">
              <w:rPr>
                <w:rFonts w:ascii="Arial"/>
                <w:spacing w:val="-19"/>
                <w:sz w:val="18"/>
                <w:lang w:val="en-GB"/>
              </w:rPr>
              <w:t xml:space="preserve"> </w:t>
            </w:r>
            <w:r w:rsidRPr="00B30CA2">
              <w:rPr>
                <w:rFonts w:ascii="Arial"/>
                <w:spacing w:val="-3"/>
                <w:sz w:val="18"/>
                <w:lang w:val="en-GB"/>
              </w:rPr>
              <w:t>Safety).</w:t>
            </w:r>
            <w:r>
              <w:rPr>
                <w:rStyle w:val="FootnoteReference"/>
                <w:rFonts w:ascii="Arial"/>
                <w:spacing w:val="-3"/>
                <w:sz w:val="18"/>
                <w:lang w:val="en-GB"/>
              </w:rPr>
              <w:footnoteReference w:id="6"/>
            </w:r>
            <w:r w:rsidRPr="00B30CA2">
              <w:rPr>
                <w:rFonts w:ascii="Arial"/>
                <w:spacing w:val="-2"/>
                <w:w w:val="83"/>
                <w:sz w:val="18"/>
                <w:lang w:val="en-GB"/>
              </w:rPr>
              <w:t xml:space="preserve"> </w:t>
            </w:r>
          </w:p>
        </w:tc>
        <w:tc>
          <w:tcPr>
            <w:tcW w:w="1584" w:type="dxa"/>
            <w:tcBorders>
              <w:top w:val="single" w:sz="3" w:space="0" w:color="B3B2B2"/>
              <w:left w:val="single" w:sz="3" w:space="0" w:color="9D9D9C"/>
              <w:bottom w:val="single" w:sz="3" w:space="0" w:color="B3B2B2"/>
              <w:right w:val="single" w:sz="3" w:space="0" w:color="9D9D9C"/>
            </w:tcBorders>
          </w:tcPr>
          <w:p w:rsidR="00834643" w:rsidRPr="00DC1C41" w:rsidDel="00024E37" w:rsidRDefault="00834643">
            <w:pPr>
              <w:pStyle w:val="TableParagraph"/>
              <w:tabs>
                <w:tab w:val="left" w:pos="1152"/>
              </w:tabs>
              <w:spacing w:before="120"/>
              <w:ind w:left="142"/>
              <w:rPr>
                <w:del w:id="246" w:author="Robinson, Thomas James (Student)" w:date="2016-10-20T12:15:00Z"/>
                <w:rFonts w:ascii="Arial"/>
                <w:sz w:val="18"/>
                <w:szCs w:val="18"/>
                <w:lang w:val="en-GB"/>
              </w:rPr>
            </w:pPr>
            <w:r w:rsidRPr="00DC1C41">
              <w:rPr>
                <w:rFonts w:ascii="Arial"/>
                <w:spacing w:val="-5"/>
                <w:w w:val="90"/>
                <w:sz w:val="18"/>
                <w:szCs w:val="18"/>
                <w:lang w:val="en-GB"/>
              </w:rPr>
              <w:t>Yes</w:t>
            </w:r>
            <w:r w:rsidRPr="00DC1C41">
              <w:rPr>
                <w:rFonts w:ascii="Arial"/>
                <w:spacing w:val="-5"/>
                <w:w w:val="90"/>
                <w:sz w:val="18"/>
                <w:szCs w:val="18"/>
                <w:lang w:val="en-GB"/>
              </w:rPr>
              <w:tab/>
            </w:r>
            <w:del w:id="247" w:author="Robinson, Thomas James (Student)" w:date="2016-10-20T12:15:00Z">
              <w:r w:rsidRPr="00DC1C41" w:rsidDel="00024E37">
                <w:rPr>
                  <w:rFonts w:ascii="Arial"/>
                  <w:sz w:val="18"/>
                  <w:szCs w:val="18"/>
                  <w:lang w:val="en-GB"/>
                </w:rPr>
                <w:delText>No</w:delText>
              </w:r>
            </w:del>
          </w:p>
          <w:p w:rsidR="00834643" w:rsidRPr="00DC1C41" w:rsidRDefault="00834643">
            <w:pPr>
              <w:pStyle w:val="TableParagraph"/>
              <w:tabs>
                <w:tab w:val="left" w:pos="1152"/>
              </w:tabs>
              <w:spacing w:before="120"/>
              <w:ind w:left="142"/>
              <w:rPr>
                <w:rFonts w:ascii="Arial" w:eastAsia="Arial" w:hAnsi="Arial" w:cs="Arial"/>
                <w:sz w:val="18"/>
                <w:szCs w:val="18"/>
                <w:lang w:val="en-GB"/>
              </w:rPr>
              <w:pPrChange w:id="248" w:author="Robinson, Thomas James (Student)" w:date="2016-10-20T12:15:00Z">
                <w:pPr>
                  <w:pStyle w:val="TableParagraph"/>
                  <w:spacing w:before="120"/>
                  <w:ind w:left="142"/>
                </w:pPr>
              </w:pPrChange>
            </w:pPr>
            <w:del w:id="249" w:author="Robinson, Thomas James (Student)" w:date="2016-10-20T12:15:00Z">
              <w:r w:rsidRPr="00DC1C41" w:rsidDel="00024E37">
                <w:rPr>
                  <w:rFonts w:ascii="Arial"/>
                  <w:sz w:val="18"/>
                  <w:szCs w:val="18"/>
                  <w:lang w:val="en-GB"/>
                </w:rPr>
                <w:delText>Not</w:delText>
              </w:r>
              <w:r w:rsidRPr="00DC1C41" w:rsidDel="00024E37">
                <w:rPr>
                  <w:rFonts w:ascii="Arial"/>
                  <w:spacing w:val="-11"/>
                  <w:sz w:val="18"/>
                  <w:szCs w:val="18"/>
                  <w:lang w:val="en-GB"/>
                </w:rPr>
                <w:delText xml:space="preserve"> </w:delText>
              </w:r>
              <w:r w:rsidRPr="00DC1C41" w:rsidDel="00024E37">
                <w:rPr>
                  <w:rFonts w:ascii="Arial"/>
                  <w:sz w:val="18"/>
                  <w:szCs w:val="18"/>
                  <w:lang w:val="en-GB"/>
                </w:rPr>
                <w:delText>applicable</w:delText>
              </w:r>
            </w:del>
          </w:p>
        </w:tc>
      </w:tr>
      <w:tr w:rsidR="00834643" w:rsidRPr="00B30CA2" w:rsidTr="00DC1C41">
        <w:trPr>
          <w:trHeight w:hRule="exact" w:val="860"/>
        </w:trPr>
        <w:tc>
          <w:tcPr>
            <w:tcW w:w="415" w:type="dxa"/>
            <w:tcBorders>
              <w:top w:val="single" w:sz="3" w:space="0" w:color="B3B2B2"/>
              <w:left w:val="single" w:sz="3" w:space="0" w:color="B3B2B2"/>
              <w:bottom w:val="single" w:sz="3" w:space="0" w:color="B3B2B2"/>
              <w:right w:val="single" w:sz="3" w:space="0" w:color="9D9D9C"/>
            </w:tcBorders>
            <w:shd w:val="clear" w:color="auto" w:fill="EAF6FE"/>
          </w:tcPr>
          <w:p w:rsidR="00834643" w:rsidRPr="00DC1C41" w:rsidRDefault="000B20BF" w:rsidP="000B20BF">
            <w:pPr>
              <w:pStyle w:val="TableParagraph"/>
              <w:tabs>
                <w:tab w:val="left" w:pos="416"/>
              </w:tabs>
              <w:spacing w:before="120" w:line="254" w:lineRule="auto"/>
              <w:ind w:left="113" w:right="397"/>
              <w:rPr>
                <w:rFonts w:ascii="Arial" w:hAnsi="Arial" w:cs="Arial"/>
                <w:sz w:val="20"/>
                <w:szCs w:val="20"/>
                <w:lang w:val="en-GB"/>
              </w:rPr>
            </w:pPr>
            <w:r>
              <w:rPr>
                <w:rFonts w:ascii="Arial" w:hAnsi="Arial" w:cs="Arial"/>
                <w:sz w:val="20"/>
                <w:szCs w:val="20"/>
                <w:lang w:val="en-GB"/>
              </w:rPr>
              <w:t>4</w:t>
            </w:r>
          </w:p>
        </w:tc>
        <w:tc>
          <w:tcPr>
            <w:tcW w:w="8505" w:type="dxa"/>
            <w:tcBorders>
              <w:top w:val="single" w:sz="3" w:space="0" w:color="B3B2B2"/>
              <w:left w:val="single" w:sz="3" w:space="0" w:color="B3B2B2"/>
              <w:bottom w:val="single" w:sz="3" w:space="0" w:color="B3B2B2"/>
              <w:right w:val="single" w:sz="3" w:space="0" w:color="9D9D9C"/>
            </w:tcBorders>
            <w:shd w:val="clear" w:color="auto" w:fill="EAF6FE"/>
          </w:tcPr>
          <w:p w:rsidR="00834643" w:rsidRPr="00B30CA2" w:rsidRDefault="00834643" w:rsidP="00A22F6B">
            <w:pPr>
              <w:pStyle w:val="TableParagraph"/>
              <w:tabs>
                <w:tab w:val="left" w:pos="75"/>
              </w:tabs>
              <w:spacing w:before="120" w:line="254" w:lineRule="auto"/>
              <w:ind w:left="142" w:right="457"/>
              <w:rPr>
                <w:rFonts w:ascii="Trebuchet MS" w:eastAsia="Trebuchet MS" w:hAnsi="Trebuchet MS" w:cs="Trebuchet MS"/>
                <w:sz w:val="18"/>
                <w:szCs w:val="18"/>
                <w:lang w:val="en-GB"/>
              </w:rPr>
            </w:pPr>
            <w:r w:rsidRPr="00B30CA2">
              <w:rPr>
                <w:rFonts w:ascii="Arial"/>
                <w:sz w:val="18"/>
                <w:lang w:val="en-GB"/>
              </w:rPr>
              <w:t>My</w:t>
            </w:r>
            <w:r w:rsidRPr="00B30CA2">
              <w:rPr>
                <w:rFonts w:ascii="Arial"/>
                <w:spacing w:val="-13"/>
                <w:sz w:val="18"/>
                <w:lang w:val="en-GB"/>
              </w:rPr>
              <w:t xml:space="preserve"> </w:t>
            </w:r>
            <w:r w:rsidRPr="00B30CA2">
              <w:rPr>
                <w:rFonts w:ascii="Arial"/>
                <w:sz w:val="18"/>
                <w:lang w:val="en-GB"/>
              </w:rPr>
              <w:t>research</w:t>
            </w:r>
            <w:r w:rsidRPr="00B30CA2">
              <w:rPr>
                <w:rFonts w:ascii="Arial"/>
                <w:spacing w:val="-13"/>
                <w:sz w:val="18"/>
                <w:lang w:val="en-GB"/>
              </w:rPr>
              <w:t xml:space="preserve"> </w:t>
            </w:r>
            <w:r w:rsidRPr="00B30CA2">
              <w:rPr>
                <w:rFonts w:ascii="Arial"/>
                <w:sz w:val="18"/>
                <w:lang w:val="en-GB"/>
              </w:rPr>
              <w:t>complies</w:t>
            </w:r>
            <w:r w:rsidRPr="00B30CA2">
              <w:rPr>
                <w:rFonts w:ascii="Arial"/>
                <w:spacing w:val="-13"/>
                <w:sz w:val="18"/>
                <w:lang w:val="en-GB"/>
              </w:rPr>
              <w:t xml:space="preserve"> </w:t>
            </w:r>
            <w:r w:rsidRPr="00B30CA2">
              <w:rPr>
                <w:rFonts w:ascii="Arial"/>
                <w:sz w:val="18"/>
                <w:lang w:val="en-GB"/>
              </w:rPr>
              <w:t>with</w:t>
            </w:r>
            <w:r w:rsidRPr="00B30CA2">
              <w:rPr>
                <w:rFonts w:ascii="Arial"/>
                <w:spacing w:val="-13"/>
                <w:sz w:val="18"/>
                <w:lang w:val="en-GB"/>
              </w:rPr>
              <w:t xml:space="preserve"> </w:t>
            </w:r>
            <w:r w:rsidRPr="00B30CA2">
              <w:rPr>
                <w:rFonts w:ascii="Arial"/>
                <w:sz w:val="18"/>
                <w:lang w:val="en-GB"/>
              </w:rPr>
              <w:t>the</w:t>
            </w:r>
            <w:r w:rsidRPr="00B30CA2">
              <w:rPr>
                <w:rFonts w:ascii="Arial"/>
                <w:spacing w:val="-13"/>
                <w:sz w:val="18"/>
                <w:lang w:val="en-GB"/>
              </w:rPr>
              <w:t xml:space="preserve"> </w:t>
            </w:r>
            <w:r w:rsidRPr="00B30CA2">
              <w:rPr>
                <w:rFonts w:ascii="Arial"/>
                <w:sz w:val="18"/>
                <w:lang w:val="en-GB"/>
              </w:rPr>
              <w:t>UK</w:t>
            </w:r>
            <w:r w:rsidRPr="00B30CA2">
              <w:rPr>
                <w:rFonts w:ascii="Arial"/>
                <w:spacing w:val="-13"/>
                <w:sz w:val="18"/>
                <w:lang w:val="en-GB"/>
              </w:rPr>
              <w:t xml:space="preserve"> </w:t>
            </w:r>
            <w:r w:rsidRPr="00B30CA2">
              <w:rPr>
                <w:rFonts w:ascii="Arial"/>
                <w:sz w:val="18"/>
                <w:lang w:val="en-GB"/>
              </w:rPr>
              <w:t>Data</w:t>
            </w:r>
            <w:r w:rsidRPr="00B30CA2">
              <w:rPr>
                <w:rFonts w:ascii="Arial"/>
                <w:spacing w:val="-13"/>
                <w:sz w:val="18"/>
                <w:lang w:val="en-GB"/>
              </w:rPr>
              <w:t xml:space="preserve"> </w:t>
            </w:r>
            <w:r w:rsidRPr="00B30CA2">
              <w:rPr>
                <w:rFonts w:ascii="Arial"/>
                <w:sz w:val="18"/>
                <w:lang w:val="en-GB"/>
              </w:rPr>
              <w:t>Protection</w:t>
            </w:r>
            <w:r w:rsidRPr="00B30CA2">
              <w:rPr>
                <w:rFonts w:ascii="Arial"/>
                <w:spacing w:val="-13"/>
                <w:sz w:val="18"/>
                <w:lang w:val="en-GB"/>
              </w:rPr>
              <w:t xml:space="preserve"> </w:t>
            </w:r>
            <w:r w:rsidRPr="00B30CA2">
              <w:rPr>
                <w:rFonts w:ascii="Arial"/>
                <w:sz w:val="18"/>
                <w:lang w:val="en-GB"/>
              </w:rPr>
              <w:t>Act</w:t>
            </w:r>
            <w:r w:rsidRPr="00B30CA2">
              <w:rPr>
                <w:rFonts w:ascii="Arial"/>
                <w:spacing w:val="-13"/>
                <w:sz w:val="18"/>
                <w:lang w:val="en-GB"/>
              </w:rPr>
              <w:t xml:space="preserve"> </w:t>
            </w:r>
            <w:r w:rsidRPr="00B30CA2">
              <w:rPr>
                <w:rFonts w:ascii="Arial"/>
                <w:sz w:val="18"/>
                <w:lang w:val="en-GB"/>
              </w:rPr>
              <w:t>(1998)</w:t>
            </w:r>
            <w:r w:rsidRPr="00B30CA2">
              <w:rPr>
                <w:rFonts w:ascii="Arial"/>
                <w:spacing w:val="-13"/>
                <w:sz w:val="18"/>
                <w:lang w:val="en-GB"/>
              </w:rPr>
              <w:t xml:space="preserve"> </w:t>
            </w:r>
            <w:r w:rsidRPr="00B30CA2">
              <w:rPr>
                <w:rFonts w:ascii="Arial"/>
                <w:sz w:val="18"/>
                <w:lang w:val="en-GB"/>
              </w:rPr>
              <w:t>and/or</w:t>
            </w:r>
            <w:r w:rsidRPr="00B30CA2">
              <w:rPr>
                <w:rFonts w:ascii="Arial"/>
                <w:spacing w:val="-13"/>
                <w:sz w:val="18"/>
                <w:lang w:val="en-GB"/>
              </w:rPr>
              <w:t xml:space="preserve"> </w:t>
            </w:r>
            <w:r w:rsidRPr="00B30CA2">
              <w:rPr>
                <w:rFonts w:ascii="Arial"/>
                <w:sz w:val="18"/>
                <w:lang w:val="en-GB"/>
              </w:rPr>
              <w:t>the</w:t>
            </w:r>
            <w:r w:rsidRPr="00B30CA2">
              <w:rPr>
                <w:rFonts w:ascii="Arial"/>
                <w:spacing w:val="-13"/>
                <w:sz w:val="18"/>
                <w:lang w:val="en-GB"/>
              </w:rPr>
              <w:t xml:space="preserve"> </w:t>
            </w:r>
            <w:r w:rsidRPr="00B30CA2">
              <w:rPr>
                <w:rFonts w:ascii="Arial"/>
                <w:sz w:val="18"/>
                <w:lang w:val="en-GB"/>
              </w:rPr>
              <w:t>data</w:t>
            </w:r>
            <w:r w:rsidRPr="00B30CA2">
              <w:rPr>
                <w:rFonts w:ascii="Arial"/>
                <w:spacing w:val="-13"/>
                <w:sz w:val="18"/>
                <w:lang w:val="en-GB"/>
              </w:rPr>
              <w:t xml:space="preserve"> </w:t>
            </w:r>
            <w:r w:rsidRPr="00B30CA2">
              <w:rPr>
                <w:rFonts w:ascii="Arial"/>
                <w:sz w:val="18"/>
                <w:lang w:val="en-GB"/>
              </w:rPr>
              <w:t>protection</w:t>
            </w:r>
            <w:r w:rsidRPr="00B30CA2">
              <w:rPr>
                <w:rFonts w:ascii="Arial"/>
                <w:spacing w:val="-13"/>
                <w:sz w:val="18"/>
                <w:lang w:val="en-GB"/>
              </w:rPr>
              <w:t xml:space="preserve"> </w:t>
            </w:r>
            <w:r w:rsidRPr="00B30CA2">
              <w:rPr>
                <w:rFonts w:ascii="Arial"/>
                <w:sz w:val="18"/>
                <w:lang w:val="en-GB"/>
              </w:rPr>
              <w:t>laws</w:t>
            </w:r>
            <w:r w:rsidRPr="00B30CA2">
              <w:rPr>
                <w:rFonts w:ascii="Arial"/>
                <w:spacing w:val="-13"/>
                <w:sz w:val="18"/>
                <w:lang w:val="en-GB"/>
              </w:rPr>
              <w:t xml:space="preserve"> </w:t>
            </w:r>
            <w:r w:rsidRPr="00B30CA2">
              <w:rPr>
                <w:rFonts w:ascii="Arial"/>
                <w:sz w:val="18"/>
                <w:lang w:val="en-GB"/>
              </w:rPr>
              <w:t>of</w:t>
            </w:r>
            <w:r w:rsidRPr="00B30CA2">
              <w:rPr>
                <w:rFonts w:ascii="Arial"/>
                <w:spacing w:val="-13"/>
                <w:sz w:val="18"/>
                <w:lang w:val="en-GB"/>
              </w:rPr>
              <w:t xml:space="preserve"> </w:t>
            </w:r>
            <w:r w:rsidRPr="00B30CA2">
              <w:rPr>
                <w:rFonts w:ascii="Arial"/>
                <w:sz w:val="18"/>
                <w:lang w:val="en-GB"/>
              </w:rPr>
              <w:t>the</w:t>
            </w:r>
            <w:r w:rsidRPr="00B30CA2">
              <w:rPr>
                <w:rFonts w:ascii="Arial"/>
                <w:w w:val="102"/>
                <w:sz w:val="18"/>
                <w:lang w:val="en-GB"/>
              </w:rPr>
              <w:t xml:space="preserve"> </w:t>
            </w:r>
            <w:r w:rsidRPr="00B30CA2">
              <w:rPr>
                <w:rFonts w:ascii="Arial"/>
                <w:sz w:val="18"/>
                <w:lang w:val="en-GB"/>
              </w:rPr>
              <w:t>country</w:t>
            </w:r>
            <w:r w:rsidRPr="00B30CA2">
              <w:rPr>
                <w:rFonts w:ascii="Arial"/>
                <w:spacing w:val="-11"/>
                <w:sz w:val="18"/>
                <w:lang w:val="en-GB"/>
              </w:rPr>
              <w:t xml:space="preserve"> </w:t>
            </w:r>
            <w:r w:rsidRPr="00B30CA2">
              <w:rPr>
                <w:rFonts w:ascii="Arial"/>
                <w:sz w:val="18"/>
                <w:lang w:val="en-GB"/>
              </w:rPr>
              <w:t>where</w:t>
            </w:r>
            <w:r w:rsidRPr="00B30CA2">
              <w:rPr>
                <w:rFonts w:ascii="Arial"/>
                <w:spacing w:val="-11"/>
                <w:sz w:val="18"/>
                <w:lang w:val="en-GB"/>
              </w:rPr>
              <w:t xml:space="preserve"> </w:t>
            </w:r>
            <w:r w:rsidRPr="00B30CA2">
              <w:rPr>
                <w:rFonts w:ascii="Arial"/>
                <w:sz w:val="18"/>
                <w:lang w:val="en-GB"/>
              </w:rPr>
              <w:t>the</w:t>
            </w:r>
            <w:r w:rsidRPr="00B30CA2">
              <w:rPr>
                <w:rFonts w:ascii="Arial"/>
                <w:spacing w:val="-11"/>
                <w:sz w:val="18"/>
                <w:lang w:val="en-GB"/>
              </w:rPr>
              <w:t xml:space="preserve"> </w:t>
            </w:r>
            <w:r w:rsidRPr="00B30CA2">
              <w:rPr>
                <w:rFonts w:ascii="Arial"/>
                <w:sz w:val="18"/>
                <w:lang w:val="en-GB"/>
              </w:rPr>
              <w:t>research</w:t>
            </w:r>
            <w:r w:rsidRPr="00B30CA2">
              <w:rPr>
                <w:rFonts w:ascii="Arial"/>
                <w:spacing w:val="-11"/>
                <w:sz w:val="18"/>
                <w:lang w:val="en-GB"/>
              </w:rPr>
              <w:t xml:space="preserve"> </w:t>
            </w:r>
            <w:r w:rsidRPr="00B30CA2">
              <w:rPr>
                <w:rFonts w:ascii="Arial"/>
                <w:sz w:val="18"/>
                <w:lang w:val="en-GB"/>
              </w:rPr>
              <w:t>is</w:t>
            </w:r>
            <w:r w:rsidRPr="00B30CA2">
              <w:rPr>
                <w:rFonts w:ascii="Arial"/>
                <w:spacing w:val="-11"/>
                <w:sz w:val="18"/>
                <w:lang w:val="en-GB"/>
              </w:rPr>
              <w:t xml:space="preserve"> </w:t>
            </w:r>
            <w:r w:rsidRPr="00B30CA2">
              <w:rPr>
                <w:rFonts w:ascii="Arial"/>
                <w:sz w:val="18"/>
                <w:lang w:val="en-GB"/>
              </w:rPr>
              <w:t>being</w:t>
            </w:r>
            <w:r w:rsidRPr="00B30CA2">
              <w:rPr>
                <w:rFonts w:ascii="Arial"/>
                <w:spacing w:val="-11"/>
                <w:sz w:val="18"/>
                <w:lang w:val="en-GB"/>
              </w:rPr>
              <w:t xml:space="preserve"> </w:t>
            </w:r>
            <w:r w:rsidRPr="00B30CA2">
              <w:rPr>
                <w:rFonts w:ascii="Arial"/>
                <w:sz w:val="18"/>
                <w:lang w:val="en-GB"/>
              </w:rPr>
              <w:t>conducted.</w:t>
            </w:r>
            <w:r>
              <w:rPr>
                <w:rStyle w:val="FootnoteReference"/>
                <w:rFonts w:ascii="Arial"/>
                <w:sz w:val="18"/>
                <w:lang w:val="en-GB"/>
              </w:rPr>
              <w:footnoteReference w:id="7"/>
            </w:r>
          </w:p>
        </w:tc>
        <w:tc>
          <w:tcPr>
            <w:tcW w:w="1584" w:type="dxa"/>
            <w:tcBorders>
              <w:top w:val="single" w:sz="3" w:space="0" w:color="B3B2B2"/>
              <w:left w:val="single" w:sz="3" w:space="0" w:color="9D9D9C"/>
              <w:bottom w:val="single" w:sz="3" w:space="0" w:color="B3B2B2"/>
              <w:right w:val="single" w:sz="3" w:space="0" w:color="9D9D9C"/>
            </w:tcBorders>
          </w:tcPr>
          <w:p w:rsidR="00834643" w:rsidRPr="00DC1C41" w:rsidDel="00024E37" w:rsidRDefault="00834643">
            <w:pPr>
              <w:pStyle w:val="TableParagraph"/>
              <w:tabs>
                <w:tab w:val="left" w:pos="1152"/>
              </w:tabs>
              <w:spacing w:before="120"/>
              <w:ind w:left="142"/>
              <w:rPr>
                <w:del w:id="250" w:author="Robinson, Thomas James (Student)" w:date="2016-10-20T12:15:00Z"/>
                <w:rFonts w:ascii="Arial"/>
                <w:sz w:val="18"/>
                <w:szCs w:val="18"/>
                <w:lang w:val="en-GB"/>
              </w:rPr>
            </w:pPr>
            <w:r w:rsidRPr="00DC1C41">
              <w:rPr>
                <w:rFonts w:ascii="Arial"/>
                <w:spacing w:val="-5"/>
                <w:w w:val="90"/>
                <w:sz w:val="18"/>
                <w:szCs w:val="18"/>
                <w:lang w:val="en-GB"/>
              </w:rPr>
              <w:t>Yes</w:t>
            </w:r>
            <w:r w:rsidRPr="00DC1C41">
              <w:rPr>
                <w:rFonts w:ascii="Arial"/>
                <w:spacing w:val="-5"/>
                <w:w w:val="90"/>
                <w:sz w:val="18"/>
                <w:szCs w:val="18"/>
                <w:lang w:val="en-GB"/>
              </w:rPr>
              <w:tab/>
            </w:r>
            <w:del w:id="251" w:author="Robinson, Thomas James (Student)" w:date="2016-10-20T12:15:00Z">
              <w:r w:rsidRPr="00DC1C41" w:rsidDel="00024E37">
                <w:rPr>
                  <w:rFonts w:ascii="Arial"/>
                  <w:sz w:val="18"/>
                  <w:szCs w:val="18"/>
                  <w:lang w:val="en-GB"/>
                </w:rPr>
                <w:delText>No</w:delText>
              </w:r>
            </w:del>
          </w:p>
          <w:p w:rsidR="00834643" w:rsidRPr="00DC1C41" w:rsidRDefault="00834643">
            <w:pPr>
              <w:pStyle w:val="TableParagraph"/>
              <w:tabs>
                <w:tab w:val="left" w:pos="1152"/>
              </w:tabs>
              <w:spacing w:before="120"/>
              <w:ind w:left="142"/>
              <w:rPr>
                <w:rFonts w:ascii="Arial" w:eastAsia="Arial" w:hAnsi="Arial" w:cs="Arial"/>
                <w:sz w:val="18"/>
                <w:szCs w:val="18"/>
                <w:lang w:val="en-GB"/>
              </w:rPr>
              <w:pPrChange w:id="252" w:author="Robinson, Thomas James (Student)" w:date="2016-10-20T12:15:00Z">
                <w:pPr>
                  <w:pStyle w:val="TableParagraph"/>
                  <w:tabs>
                    <w:tab w:val="left" w:pos="736"/>
                  </w:tabs>
                  <w:spacing w:before="120"/>
                  <w:ind w:left="142" w:right="220"/>
                </w:pPr>
              </w:pPrChange>
            </w:pPr>
            <w:del w:id="253" w:author="Robinson, Thomas James (Student)" w:date="2016-10-20T12:15:00Z">
              <w:r w:rsidRPr="00DC1C41" w:rsidDel="00024E37">
                <w:rPr>
                  <w:rFonts w:ascii="Arial"/>
                  <w:sz w:val="18"/>
                  <w:szCs w:val="18"/>
                  <w:lang w:val="en-GB"/>
                </w:rPr>
                <w:delText>Not</w:delText>
              </w:r>
              <w:r w:rsidRPr="00DC1C41" w:rsidDel="00024E37">
                <w:rPr>
                  <w:rFonts w:ascii="Arial"/>
                  <w:spacing w:val="-11"/>
                  <w:sz w:val="18"/>
                  <w:szCs w:val="18"/>
                  <w:lang w:val="en-GB"/>
                </w:rPr>
                <w:delText xml:space="preserve"> </w:delText>
              </w:r>
              <w:r w:rsidRPr="00DC1C41" w:rsidDel="00024E37">
                <w:rPr>
                  <w:rFonts w:ascii="Arial"/>
                  <w:sz w:val="18"/>
                  <w:szCs w:val="18"/>
                  <w:lang w:val="en-GB"/>
                </w:rPr>
                <w:delText>applicable</w:delText>
              </w:r>
            </w:del>
          </w:p>
        </w:tc>
      </w:tr>
      <w:tr w:rsidR="00F9321C" w:rsidRPr="00B30CA2" w:rsidTr="00BD5F07">
        <w:trPr>
          <w:trHeight w:hRule="exact" w:val="854"/>
        </w:trPr>
        <w:tc>
          <w:tcPr>
            <w:tcW w:w="415" w:type="dxa"/>
            <w:tcBorders>
              <w:top w:val="single" w:sz="3" w:space="0" w:color="B3B2B2"/>
              <w:left w:val="single" w:sz="3" w:space="0" w:color="B3B2B2"/>
              <w:bottom w:val="single" w:sz="3" w:space="0" w:color="B3B2B2"/>
              <w:right w:val="single" w:sz="3" w:space="0" w:color="9D9D9C"/>
            </w:tcBorders>
            <w:shd w:val="clear" w:color="auto" w:fill="EAF6FE"/>
          </w:tcPr>
          <w:p w:rsidR="00F9321C" w:rsidRPr="00A22F6B" w:rsidRDefault="00F9321C" w:rsidP="00BD5F07">
            <w:pPr>
              <w:pStyle w:val="TableParagraph"/>
              <w:spacing w:before="120"/>
              <w:jc w:val="center"/>
              <w:rPr>
                <w:rFonts w:ascii="Arial" w:eastAsia="Trebuchet MS" w:hAnsi="Arial" w:cs="Arial"/>
                <w:bCs/>
                <w:sz w:val="20"/>
                <w:szCs w:val="20"/>
                <w:lang w:val="en-GB"/>
              </w:rPr>
            </w:pPr>
            <w:r w:rsidRPr="00A22F6B">
              <w:rPr>
                <w:rFonts w:ascii="Arial" w:eastAsia="Trebuchet MS" w:hAnsi="Arial" w:cs="Arial"/>
                <w:bCs/>
                <w:sz w:val="20"/>
                <w:szCs w:val="20"/>
                <w:lang w:val="en-GB"/>
              </w:rPr>
              <w:t>5</w:t>
            </w:r>
          </w:p>
        </w:tc>
        <w:tc>
          <w:tcPr>
            <w:tcW w:w="8505" w:type="dxa"/>
            <w:tcBorders>
              <w:top w:val="single" w:sz="3" w:space="0" w:color="B3B2B2"/>
              <w:left w:val="single" w:sz="3" w:space="0" w:color="B3B2B2"/>
              <w:bottom w:val="single" w:sz="3" w:space="0" w:color="B3B2B2"/>
              <w:right w:val="single" w:sz="3" w:space="0" w:color="9D9D9C"/>
            </w:tcBorders>
            <w:shd w:val="clear" w:color="auto" w:fill="EAF6FE"/>
          </w:tcPr>
          <w:p w:rsidR="00F9321C" w:rsidRPr="00B30CA2" w:rsidRDefault="00F9321C" w:rsidP="00BD5F07">
            <w:pPr>
              <w:pStyle w:val="TableParagraph"/>
              <w:tabs>
                <w:tab w:val="left" w:pos="75"/>
              </w:tabs>
              <w:spacing w:before="120" w:line="254" w:lineRule="auto"/>
              <w:ind w:left="142" w:right="801"/>
              <w:rPr>
                <w:rFonts w:ascii="Trebuchet MS" w:eastAsia="Trebuchet MS" w:hAnsi="Trebuchet MS" w:cs="Trebuchet MS"/>
                <w:sz w:val="18"/>
                <w:szCs w:val="18"/>
                <w:lang w:val="en-GB"/>
              </w:rPr>
            </w:pPr>
            <w:r>
              <w:rPr>
                <w:rFonts w:ascii="Arial" w:hAnsi="Arial"/>
                <w:sz w:val="18"/>
                <w:lang w:val="en-GB"/>
              </w:rPr>
              <w:t>Fo</w:t>
            </w:r>
            <w:r w:rsidRPr="0000515D">
              <w:rPr>
                <w:rFonts w:ascii="Arial" w:hAnsi="Arial"/>
                <w:sz w:val="18"/>
                <w:lang w:val="en-GB"/>
              </w:rPr>
              <w:t>r research funded externally where the funding was acquired via Anglia Ruskin, I have</w:t>
            </w:r>
            <w:r w:rsidRPr="0000515D">
              <w:rPr>
                <w:rFonts w:ascii="Arial" w:hAnsi="Arial"/>
                <w:w w:val="94"/>
                <w:sz w:val="18"/>
                <w:lang w:val="en-GB"/>
              </w:rPr>
              <w:t xml:space="preserve"> </w:t>
            </w:r>
            <w:r w:rsidRPr="0000515D">
              <w:rPr>
                <w:rFonts w:ascii="Arial" w:hAnsi="Arial"/>
                <w:sz w:val="18"/>
                <w:lang w:val="en-GB"/>
              </w:rPr>
              <w:t>completed a Project Risk Assessment.</w:t>
            </w:r>
            <w:r>
              <w:rPr>
                <w:rStyle w:val="FootnoteReference"/>
                <w:rFonts w:ascii="Arial" w:hAnsi="Arial"/>
                <w:sz w:val="18"/>
                <w:lang w:val="en-GB"/>
              </w:rPr>
              <w:footnoteReference w:id="8"/>
            </w:r>
          </w:p>
        </w:tc>
        <w:tc>
          <w:tcPr>
            <w:tcW w:w="1584" w:type="dxa"/>
            <w:tcBorders>
              <w:top w:val="single" w:sz="3" w:space="0" w:color="B3B2B2"/>
              <w:left w:val="single" w:sz="3" w:space="0" w:color="9D9D9C"/>
              <w:bottom w:val="single" w:sz="3" w:space="0" w:color="B3B2B2"/>
              <w:right w:val="single" w:sz="3" w:space="0" w:color="9D9D9C"/>
            </w:tcBorders>
          </w:tcPr>
          <w:p w:rsidR="00F9321C" w:rsidRPr="00DC1C41" w:rsidDel="00024E37" w:rsidRDefault="00F9321C" w:rsidP="00BD5F07">
            <w:pPr>
              <w:pStyle w:val="TableParagraph"/>
              <w:tabs>
                <w:tab w:val="left" w:pos="1152"/>
              </w:tabs>
              <w:spacing w:before="120"/>
              <w:ind w:left="142"/>
              <w:rPr>
                <w:del w:id="254" w:author="Robinson, Thomas James (Student)" w:date="2016-10-20T12:16:00Z"/>
                <w:rFonts w:ascii="Arial"/>
                <w:sz w:val="18"/>
                <w:szCs w:val="18"/>
                <w:lang w:val="en-GB"/>
              </w:rPr>
            </w:pPr>
            <w:del w:id="255" w:author="Robinson, Thomas James (Student)" w:date="2016-10-20T12:16:00Z">
              <w:r w:rsidRPr="00DC1C41" w:rsidDel="00024E37">
                <w:rPr>
                  <w:rFonts w:ascii="Arial"/>
                  <w:spacing w:val="-5"/>
                  <w:w w:val="90"/>
                  <w:sz w:val="18"/>
                  <w:szCs w:val="18"/>
                  <w:lang w:val="en-GB"/>
                </w:rPr>
                <w:delText>Yes</w:delText>
              </w:r>
              <w:r w:rsidRPr="00DC1C41" w:rsidDel="00024E37">
                <w:rPr>
                  <w:rFonts w:ascii="Arial"/>
                  <w:spacing w:val="-5"/>
                  <w:w w:val="90"/>
                  <w:sz w:val="18"/>
                  <w:szCs w:val="18"/>
                  <w:lang w:val="en-GB"/>
                </w:rPr>
                <w:tab/>
              </w:r>
              <w:r w:rsidRPr="00DC1C41" w:rsidDel="00024E37">
                <w:rPr>
                  <w:rFonts w:ascii="Arial"/>
                  <w:sz w:val="18"/>
                  <w:szCs w:val="18"/>
                  <w:lang w:val="en-GB"/>
                </w:rPr>
                <w:delText>No</w:delText>
              </w:r>
            </w:del>
          </w:p>
          <w:p w:rsidR="00F9321C" w:rsidRPr="00DC1C41" w:rsidRDefault="00F9321C" w:rsidP="00BD5F07">
            <w:pPr>
              <w:pStyle w:val="TableParagraph"/>
              <w:spacing w:before="120"/>
              <w:ind w:left="142"/>
              <w:rPr>
                <w:rFonts w:ascii="Arial" w:eastAsia="Arial" w:hAnsi="Arial" w:cs="Arial"/>
                <w:sz w:val="18"/>
                <w:szCs w:val="18"/>
                <w:lang w:val="en-GB"/>
              </w:rPr>
            </w:pPr>
            <w:del w:id="256" w:author="Robinson, Thomas James (Student)" w:date="2016-10-20T12:16:00Z">
              <w:r w:rsidRPr="00DC1C41" w:rsidDel="00024E37">
                <w:rPr>
                  <w:rFonts w:ascii="Arial"/>
                  <w:sz w:val="18"/>
                  <w:szCs w:val="18"/>
                  <w:lang w:val="en-GB"/>
                </w:rPr>
                <w:delText>N</w:delText>
              </w:r>
            </w:del>
            <w:ins w:id="257" w:author="Robinson, Thomas James (Student)" w:date="2016-10-20T12:16:00Z">
              <w:r w:rsidR="00024E37">
                <w:rPr>
                  <w:rFonts w:ascii="Arial"/>
                  <w:sz w:val="18"/>
                  <w:szCs w:val="18"/>
                  <w:lang w:val="en-GB"/>
                </w:rPr>
                <w:t>N</w:t>
              </w:r>
            </w:ins>
            <w:r w:rsidRPr="00DC1C41">
              <w:rPr>
                <w:rFonts w:ascii="Arial"/>
                <w:sz w:val="18"/>
                <w:szCs w:val="18"/>
                <w:lang w:val="en-GB"/>
              </w:rPr>
              <w:t>ot</w:t>
            </w:r>
            <w:r w:rsidRPr="00DC1C41">
              <w:rPr>
                <w:rFonts w:ascii="Arial"/>
                <w:spacing w:val="-11"/>
                <w:sz w:val="18"/>
                <w:szCs w:val="18"/>
                <w:lang w:val="en-GB"/>
              </w:rPr>
              <w:t xml:space="preserve"> </w:t>
            </w:r>
            <w:r w:rsidRPr="00DC1C41">
              <w:rPr>
                <w:rFonts w:ascii="Arial"/>
                <w:sz w:val="18"/>
                <w:szCs w:val="18"/>
                <w:lang w:val="en-GB"/>
              </w:rPr>
              <w:t>applicable</w:t>
            </w:r>
          </w:p>
        </w:tc>
      </w:tr>
      <w:tr w:rsidR="00834643" w:rsidRPr="00B30CA2" w:rsidTr="00DC1C41">
        <w:trPr>
          <w:trHeight w:hRule="exact" w:val="854"/>
        </w:trPr>
        <w:tc>
          <w:tcPr>
            <w:tcW w:w="415" w:type="dxa"/>
            <w:tcBorders>
              <w:top w:val="single" w:sz="3" w:space="0" w:color="B3B2B2"/>
              <w:left w:val="single" w:sz="3" w:space="0" w:color="B3B2B2"/>
              <w:bottom w:val="single" w:sz="3" w:space="0" w:color="B3B2B2"/>
              <w:right w:val="single" w:sz="3" w:space="0" w:color="9D9D9C"/>
            </w:tcBorders>
            <w:shd w:val="clear" w:color="auto" w:fill="EAF6FE"/>
          </w:tcPr>
          <w:p w:rsidR="00834643" w:rsidRPr="00A22F6B" w:rsidRDefault="00F9321C" w:rsidP="00A22F6B">
            <w:pPr>
              <w:pStyle w:val="TableParagraph"/>
              <w:spacing w:before="120"/>
              <w:jc w:val="center"/>
              <w:rPr>
                <w:rFonts w:ascii="Arial" w:eastAsia="Trebuchet MS" w:hAnsi="Arial" w:cs="Arial"/>
                <w:bCs/>
                <w:sz w:val="20"/>
                <w:szCs w:val="20"/>
                <w:lang w:val="en-GB"/>
              </w:rPr>
            </w:pPr>
            <w:r>
              <w:rPr>
                <w:rFonts w:ascii="Arial" w:eastAsia="Trebuchet MS" w:hAnsi="Arial" w:cs="Arial"/>
                <w:bCs/>
                <w:sz w:val="20"/>
                <w:szCs w:val="20"/>
                <w:lang w:val="en-GB"/>
              </w:rPr>
              <w:t>6</w:t>
            </w:r>
          </w:p>
        </w:tc>
        <w:tc>
          <w:tcPr>
            <w:tcW w:w="8505" w:type="dxa"/>
            <w:tcBorders>
              <w:top w:val="single" w:sz="3" w:space="0" w:color="B3B2B2"/>
              <w:left w:val="single" w:sz="3" w:space="0" w:color="B3B2B2"/>
              <w:bottom w:val="single" w:sz="3" w:space="0" w:color="B3B2B2"/>
              <w:right w:val="single" w:sz="3" w:space="0" w:color="9D9D9C"/>
            </w:tcBorders>
            <w:shd w:val="clear" w:color="auto" w:fill="EAF6FE"/>
          </w:tcPr>
          <w:p w:rsidR="00834643" w:rsidRPr="00B30CA2" w:rsidRDefault="00F9321C" w:rsidP="00A22F6B">
            <w:pPr>
              <w:pStyle w:val="TableParagraph"/>
              <w:tabs>
                <w:tab w:val="left" w:pos="75"/>
              </w:tabs>
              <w:spacing w:before="120" w:line="254" w:lineRule="auto"/>
              <w:ind w:left="142" w:right="801"/>
              <w:rPr>
                <w:rFonts w:ascii="Trebuchet MS" w:eastAsia="Trebuchet MS" w:hAnsi="Trebuchet MS" w:cs="Trebuchet MS"/>
                <w:sz w:val="18"/>
                <w:szCs w:val="18"/>
                <w:lang w:val="en-GB"/>
              </w:rPr>
            </w:pPr>
            <w:r w:rsidRPr="00F9321C">
              <w:rPr>
                <w:rFonts w:ascii="Arial" w:hAnsi="Arial"/>
                <w:sz w:val="18"/>
                <w:lang w:val="en-GB"/>
              </w:rPr>
              <w:t>I have attached my confirmation of passing a Safeguarding course.</w:t>
            </w:r>
          </w:p>
        </w:tc>
        <w:tc>
          <w:tcPr>
            <w:tcW w:w="1584" w:type="dxa"/>
            <w:tcBorders>
              <w:top w:val="single" w:sz="3" w:space="0" w:color="B3B2B2"/>
              <w:left w:val="single" w:sz="3" w:space="0" w:color="9D9D9C"/>
              <w:bottom w:val="single" w:sz="3" w:space="0" w:color="B3B2B2"/>
              <w:right w:val="single" w:sz="3" w:space="0" w:color="9D9D9C"/>
            </w:tcBorders>
          </w:tcPr>
          <w:p w:rsidR="00834643" w:rsidRPr="00DC1C41" w:rsidDel="00024E37" w:rsidRDefault="00834643">
            <w:pPr>
              <w:pStyle w:val="TableParagraph"/>
              <w:tabs>
                <w:tab w:val="left" w:pos="1152"/>
              </w:tabs>
              <w:spacing w:before="120"/>
              <w:ind w:left="142"/>
              <w:rPr>
                <w:del w:id="258" w:author="Robinson, Thomas James (Student)" w:date="2016-10-20T12:16:00Z"/>
                <w:rFonts w:ascii="Arial"/>
                <w:sz w:val="18"/>
                <w:szCs w:val="18"/>
                <w:lang w:val="en-GB"/>
              </w:rPr>
            </w:pPr>
            <w:r w:rsidRPr="00DC1C41">
              <w:rPr>
                <w:rFonts w:ascii="Arial"/>
                <w:spacing w:val="-5"/>
                <w:w w:val="90"/>
                <w:sz w:val="18"/>
                <w:szCs w:val="18"/>
                <w:lang w:val="en-GB"/>
              </w:rPr>
              <w:t>Yes</w:t>
            </w:r>
            <w:r w:rsidRPr="00DC1C41">
              <w:rPr>
                <w:rFonts w:ascii="Arial"/>
                <w:spacing w:val="-5"/>
                <w:w w:val="90"/>
                <w:sz w:val="18"/>
                <w:szCs w:val="18"/>
                <w:lang w:val="en-GB"/>
              </w:rPr>
              <w:tab/>
            </w:r>
            <w:del w:id="259" w:author="Robinson, Thomas James (Student)" w:date="2016-10-20T12:16:00Z">
              <w:r w:rsidRPr="00DC1C41" w:rsidDel="00024E37">
                <w:rPr>
                  <w:rFonts w:ascii="Arial"/>
                  <w:sz w:val="18"/>
                  <w:szCs w:val="18"/>
                  <w:lang w:val="en-GB"/>
                </w:rPr>
                <w:delText>No</w:delText>
              </w:r>
            </w:del>
          </w:p>
          <w:p w:rsidR="00834643" w:rsidRPr="00DC1C41" w:rsidRDefault="00834643">
            <w:pPr>
              <w:pStyle w:val="TableParagraph"/>
              <w:tabs>
                <w:tab w:val="left" w:pos="1152"/>
              </w:tabs>
              <w:spacing w:before="120"/>
              <w:ind w:left="142"/>
              <w:rPr>
                <w:rFonts w:ascii="Arial" w:eastAsia="Arial" w:hAnsi="Arial" w:cs="Arial"/>
                <w:sz w:val="18"/>
                <w:szCs w:val="18"/>
                <w:lang w:val="en-GB"/>
              </w:rPr>
              <w:pPrChange w:id="260" w:author="Robinson, Thomas James (Student)" w:date="2016-10-20T12:16:00Z">
                <w:pPr>
                  <w:pStyle w:val="TableParagraph"/>
                  <w:spacing w:before="120"/>
                  <w:ind w:left="142"/>
                </w:pPr>
              </w:pPrChange>
            </w:pPr>
            <w:del w:id="261" w:author="Robinson, Thomas James (Student)" w:date="2016-10-20T12:16:00Z">
              <w:r w:rsidRPr="00DC1C41" w:rsidDel="00024E37">
                <w:rPr>
                  <w:rFonts w:ascii="Arial"/>
                  <w:sz w:val="18"/>
                  <w:szCs w:val="18"/>
                  <w:lang w:val="en-GB"/>
                </w:rPr>
                <w:delText>Not</w:delText>
              </w:r>
              <w:r w:rsidRPr="00DC1C41" w:rsidDel="00024E37">
                <w:rPr>
                  <w:rFonts w:ascii="Arial"/>
                  <w:spacing w:val="-11"/>
                  <w:sz w:val="18"/>
                  <w:szCs w:val="18"/>
                  <w:lang w:val="en-GB"/>
                </w:rPr>
                <w:delText xml:space="preserve"> </w:delText>
              </w:r>
              <w:r w:rsidRPr="00DC1C41" w:rsidDel="00024E37">
                <w:rPr>
                  <w:rFonts w:ascii="Arial"/>
                  <w:sz w:val="18"/>
                  <w:szCs w:val="18"/>
                  <w:lang w:val="en-GB"/>
                </w:rPr>
                <w:delText>applicable</w:delText>
              </w:r>
            </w:del>
          </w:p>
        </w:tc>
      </w:tr>
      <w:tr w:rsidR="00D16FF1" w:rsidRPr="00B30CA2" w:rsidTr="004053DA">
        <w:trPr>
          <w:trHeight w:hRule="exact" w:val="1088"/>
        </w:trPr>
        <w:tc>
          <w:tcPr>
            <w:tcW w:w="415" w:type="dxa"/>
            <w:tcBorders>
              <w:top w:val="single" w:sz="3" w:space="0" w:color="B3B2B2"/>
              <w:left w:val="single" w:sz="3" w:space="0" w:color="B3B2B2"/>
              <w:bottom w:val="single" w:sz="3" w:space="0" w:color="B3B2B2"/>
              <w:right w:val="single" w:sz="3" w:space="0" w:color="9D9D9C"/>
            </w:tcBorders>
            <w:shd w:val="clear" w:color="auto" w:fill="EAF6FE"/>
          </w:tcPr>
          <w:p w:rsidR="00D16FF1" w:rsidRDefault="00D16FF1" w:rsidP="00A22F6B">
            <w:pPr>
              <w:pStyle w:val="TableParagraph"/>
              <w:spacing w:before="120"/>
              <w:jc w:val="center"/>
              <w:rPr>
                <w:rFonts w:ascii="Arial" w:eastAsia="Trebuchet MS" w:hAnsi="Arial" w:cs="Arial"/>
                <w:bCs/>
                <w:sz w:val="20"/>
                <w:szCs w:val="20"/>
                <w:lang w:val="en-GB"/>
              </w:rPr>
            </w:pPr>
            <w:r>
              <w:rPr>
                <w:rFonts w:ascii="Arial" w:eastAsia="Trebuchet MS" w:hAnsi="Arial" w:cs="Arial"/>
                <w:bCs/>
                <w:sz w:val="20"/>
                <w:szCs w:val="20"/>
                <w:lang w:val="en-GB"/>
              </w:rPr>
              <w:t>7</w:t>
            </w:r>
          </w:p>
        </w:tc>
        <w:tc>
          <w:tcPr>
            <w:tcW w:w="8505" w:type="dxa"/>
            <w:tcBorders>
              <w:top w:val="single" w:sz="3" w:space="0" w:color="B3B2B2"/>
              <w:left w:val="single" w:sz="3" w:space="0" w:color="B3B2B2"/>
              <w:bottom w:val="single" w:sz="3" w:space="0" w:color="B3B2B2"/>
              <w:right w:val="single" w:sz="3" w:space="0" w:color="9D9D9C"/>
            </w:tcBorders>
            <w:shd w:val="clear" w:color="auto" w:fill="EAF6FE"/>
          </w:tcPr>
          <w:p w:rsidR="00D16FF1" w:rsidRDefault="00D16FF1" w:rsidP="00A22F6B">
            <w:pPr>
              <w:pStyle w:val="TableParagraph"/>
              <w:tabs>
                <w:tab w:val="left" w:pos="75"/>
              </w:tabs>
              <w:spacing w:before="120" w:line="254" w:lineRule="auto"/>
              <w:ind w:left="142" w:right="801"/>
              <w:rPr>
                <w:rFonts w:ascii="Arial" w:hAnsi="Arial"/>
                <w:sz w:val="18"/>
                <w:lang w:val="en-GB"/>
              </w:rPr>
            </w:pPr>
            <w:r>
              <w:rPr>
                <w:rFonts w:ascii="Arial" w:hAnsi="Arial"/>
                <w:sz w:val="18"/>
                <w:lang w:val="en-GB"/>
              </w:rPr>
              <w:t>If my research project involves a contract between Anglia Ruskin University and an external party, I have had the contract approved by the Secretary and Clerk’s Offic</w:t>
            </w:r>
            <w:r w:rsidR="00690084">
              <w:rPr>
                <w:rFonts w:ascii="Arial" w:hAnsi="Arial"/>
                <w:sz w:val="18"/>
                <w:lang w:val="en-GB"/>
              </w:rPr>
              <w:t>e</w:t>
            </w:r>
            <w:r w:rsidR="00690084">
              <w:rPr>
                <w:rStyle w:val="FootnoteReference"/>
                <w:rFonts w:ascii="Arial" w:hAnsi="Arial"/>
                <w:sz w:val="18"/>
                <w:lang w:val="en-GB"/>
              </w:rPr>
              <w:footnoteReference w:id="9"/>
            </w:r>
          </w:p>
          <w:p w:rsidR="00D16FF1" w:rsidRPr="00F9321C" w:rsidRDefault="00D16FF1" w:rsidP="00F7421E">
            <w:pPr>
              <w:pStyle w:val="TableParagraph"/>
              <w:tabs>
                <w:tab w:val="left" w:pos="75"/>
              </w:tabs>
              <w:spacing w:before="120" w:line="254" w:lineRule="auto"/>
              <w:ind w:left="142" w:right="801"/>
              <w:jc w:val="center"/>
              <w:rPr>
                <w:rFonts w:ascii="Arial" w:hAnsi="Arial"/>
                <w:sz w:val="18"/>
                <w:lang w:val="en-GB"/>
              </w:rPr>
            </w:pPr>
          </w:p>
        </w:tc>
        <w:tc>
          <w:tcPr>
            <w:tcW w:w="1584" w:type="dxa"/>
            <w:tcBorders>
              <w:top w:val="single" w:sz="3" w:space="0" w:color="B3B2B2"/>
              <w:left w:val="single" w:sz="3" w:space="0" w:color="9D9D9C"/>
              <w:bottom w:val="single" w:sz="3" w:space="0" w:color="B3B2B2"/>
              <w:right w:val="single" w:sz="3" w:space="0" w:color="9D9D9C"/>
            </w:tcBorders>
          </w:tcPr>
          <w:p w:rsidR="00D16FF1" w:rsidRPr="00DC1C41" w:rsidDel="00024E37" w:rsidRDefault="00D16FF1" w:rsidP="00D16FF1">
            <w:pPr>
              <w:pStyle w:val="TableParagraph"/>
              <w:tabs>
                <w:tab w:val="left" w:pos="1152"/>
              </w:tabs>
              <w:spacing w:before="120"/>
              <w:ind w:left="142"/>
              <w:rPr>
                <w:del w:id="262" w:author="Robinson, Thomas James (Student)" w:date="2016-10-20T12:16:00Z"/>
                <w:rFonts w:ascii="Arial"/>
                <w:sz w:val="18"/>
                <w:szCs w:val="18"/>
                <w:lang w:val="en-GB"/>
              </w:rPr>
            </w:pPr>
            <w:del w:id="263" w:author="Robinson, Thomas James (Student)" w:date="2016-10-20T12:16:00Z">
              <w:r w:rsidRPr="00DC1C41" w:rsidDel="00024E37">
                <w:rPr>
                  <w:rFonts w:ascii="Arial"/>
                  <w:spacing w:val="-5"/>
                  <w:w w:val="90"/>
                  <w:sz w:val="18"/>
                  <w:szCs w:val="18"/>
                  <w:lang w:val="en-GB"/>
                </w:rPr>
                <w:delText>Yes</w:delText>
              </w:r>
              <w:r w:rsidRPr="00DC1C41" w:rsidDel="00024E37">
                <w:rPr>
                  <w:rFonts w:ascii="Arial"/>
                  <w:spacing w:val="-5"/>
                  <w:w w:val="90"/>
                  <w:sz w:val="18"/>
                  <w:szCs w:val="18"/>
                  <w:lang w:val="en-GB"/>
                </w:rPr>
                <w:tab/>
              </w:r>
              <w:r w:rsidRPr="00DC1C41" w:rsidDel="00024E37">
                <w:rPr>
                  <w:rFonts w:ascii="Arial"/>
                  <w:sz w:val="18"/>
                  <w:szCs w:val="18"/>
                  <w:lang w:val="en-GB"/>
                </w:rPr>
                <w:delText>No</w:delText>
              </w:r>
            </w:del>
          </w:p>
          <w:p w:rsidR="00D16FF1" w:rsidRPr="00DC1C41" w:rsidRDefault="00D16FF1" w:rsidP="00D16FF1">
            <w:pPr>
              <w:pStyle w:val="TableParagraph"/>
              <w:tabs>
                <w:tab w:val="left" w:pos="1152"/>
              </w:tabs>
              <w:spacing w:before="120"/>
              <w:ind w:left="142"/>
              <w:rPr>
                <w:rFonts w:ascii="Arial"/>
                <w:spacing w:val="-5"/>
                <w:w w:val="90"/>
                <w:sz w:val="18"/>
                <w:szCs w:val="18"/>
                <w:lang w:val="en-GB"/>
              </w:rPr>
            </w:pPr>
            <w:r w:rsidRPr="00DC1C41">
              <w:rPr>
                <w:rFonts w:ascii="Arial"/>
                <w:sz w:val="18"/>
                <w:szCs w:val="18"/>
                <w:lang w:val="en-GB"/>
              </w:rPr>
              <w:t>Not</w:t>
            </w:r>
            <w:r w:rsidRPr="00DC1C41">
              <w:rPr>
                <w:rFonts w:ascii="Arial"/>
                <w:spacing w:val="-11"/>
                <w:sz w:val="18"/>
                <w:szCs w:val="18"/>
                <w:lang w:val="en-GB"/>
              </w:rPr>
              <w:t xml:space="preserve"> </w:t>
            </w:r>
            <w:r w:rsidRPr="00DC1C41">
              <w:rPr>
                <w:rFonts w:ascii="Arial"/>
                <w:sz w:val="18"/>
                <w:szCs w:val="18"/>
                <w:lang w:val="en-GB"/>
              </w:rPr>
              <w:t>applicable</w:t>
            </w:r>
          </w:p>
        </w:tc>
      </w:tr>
    </w:tbl>
    <w:p w:rsidR="006671A1" w:rsidRPr="00B30CA2" w:rsidRDefault="006671A1">
      <w:pPr>
        <w:rPr>
          <w:rFonts w:ascii="Trebuchet MS" w:eastAsia="Trebuchet MS" w:hAnsi="Trebuchet MS" w:cs="Trebuchet MS"/>
          <w:b/>
          <w:bCs/>
          <w:sz w:val="20"/>
          <w:szCs w:val="20"/>
          <w:lang w:val="en-GB"/>
        </w:rPr>
      </w:pPr>
    </w:p>
    <w:p w:rsidR="006671A1" w:rsidRPr="00B30CA2" w:rsidRDefault="006671A1">
      <w:pPr>
        <w:rPr>
          <w:rFonts w:ascii="Trebuchet MS" w:eastAsia="Trebuchet MS" w:hAnsi="Trebuchet MS" w:cs="Trebuchet MS"/>
          <w:b/>
          <w:bCs/>
          <w:sz w:val="20"/>
          <w:szCs w:val="20"/>
          <w:lang w:val="en-GB"/>
        </w:rPr>
      </w:pPr>
    </w:p>
    <w:p w:rsidR="006671A1" w:rsidRPr="00B30CA2" w:rsidRDefault="006671A1">
      <w:pPr>
        <w:rPr>
          <w:rFonts w:ascii="Trebuchet MS" w:eastAsia="Trebuchet MS" w:hAnsi="Trebuchet MS" w:cs="Trebuchet MS"/>
          <w:b/>
          <w:bCs/>
          <w:sz w:val="20"/>
          <w:szCs w:val="20"/>
          <w:lang w:val="en-GB"/>
        </w:rPr>
      </w:pPr>
    </w:p>
    <w:tbl>
      <w:tblPr>
        <w:tblW w:w="10340" w:type="dxa"/>
        <w:tblInd w:w="288" w:type="dxa"/>
        <w:tblLayout w:type="fixed"/>
        <w:tblCellMar>
          <w:left w:w="0" w:type="dxa"/>
          <w:right w:w="0" w:type="dxa"/>
        </w:tblCellMar>
        <w:tblLook w:val="01E0" w:firstRow="1" w:lastRow="1" w:firstColumn="1" w:lastColumn="1" w:noHBand="0" w:noVBand="0"/>
      </w:tblPr>
      <w:tblGrid>
        <w:gridCol w:w="10340"/>
      </w:tblGrid>
      <w:tr w:rsidR="007D4CD1" w:rsidRPr="00B30CA2" w:rsidTr="00AA5023">
        <w:trPr>
          <w:trHeight w:hRule="exact" w:val="340"/>
        </w:trPr>
        <w:tc>
          <w:tcPr>
            <w:tcW w:w="10340" w:type="dxa"/>
            <w:tcBorders>
              <w:top w:val="single" w:sz="3" w:space="0" w:color="B3B2B2"/>
              <w:left w:val="single" w:sz="3" w:space="0" w:color="B3B2B2"/>
              <w:bottom w:val="single" w:sz="3" w:space="0" w:color="B3B2B2"/>
              <w:right w:val="single" w:sz="3" w:space="0" w:color="9D9D9C"/>
            </w:tcBorders>
            <w:shd w:val="clear" w:color="auto" w:fill="A1DAF8"/>
          </w:tcPr>
          <w:p w:rsidR="007D4CD1" w:rsidRPr="00B30CA2" w:rsidRDefault="007D4CD1" w:rsidP="00C768FD">
            <w:pPr>
              <w:pStyle w:val="TableParagraph"/>
              <w:spacing w:before="44"/>
              <w:ind w:left="75"/>
              <w:rPr>
                <w:rFonts w:ascii="Calibri" w:eastAsia="Calibri" w:hAnsi="Calibri" w:cs="Calibri"/>
                <w:lang w:val="en-GB"/>
              </w:rPr>
            </w:pPr>
            <w:r>
              <w:rPr>
                <w:rFonts w:ascii="Calibri"/>
                <w:b/>
                <w:w w:val="110"/>
                <w:lang w:val="en-GB"/>
              </w:rPr>
              <w:t xml:space="preserve">Confirmation of </w:t>
            </w:r>
            <w:r w:rsidRPr="00B30CA2">
              <w:rPr>
                <w:rFonts w:ascii="Calibri"/>
                <w:b/>
                <w:w w:val="110"/>
                <w:lang w:val="en-GB"/>
              </w:rPr>
              <w:t xml:space="preserve">Data </w:t>
            </w:r>
            <w:r w:rsidRPr="00B30CA2">
              <w:rPr>
                <w:rFonts w:ascii="Calibri"/>
                <w:b/>
                <w:spacing w:val="-3"/>
                <w:w w:val="110"/>
                <w:lang w:val="en-GB"/>
              </w:rPr>
              <w:t>Storage</w:t>
            </w:r>
            <w:r w:rsidRPr="00B30CA2">
              <w:rPr>
                <w:rFonts w:ascii="Calibri"/>
                <w:b/>
                <w:spacing w:val="5"/>
                <w:w w:val="110"/>
                <w:lang w:val="en-GB"/>
              </w:rPr>
              <w:t xml:space="preserve"> </w:t>
            </w:r>
            <w:r w:rsidRPr="00B30CA2">
              <w:rPr>
                <w:rFonts w:ascii="Calibri"/>
                <w:b/>
                <w:w w:val="110"/>
                <w:lang w:val="en-GB"/>
              </w:rPr>
              <w:t>Compliance</w:t>
            </w:r>
          </w:p>
        </w:tc>
      </w:tr>
      <w:tr w:rsidR="007D4CD1" w:rsidRPr="00B30CA2" w:rsidTr="00AA5023">
        <w:trPr>
          <w:trHeight w:hRule="exact" w:val="4259"/>
        </w:trPr>
        <w:tc>
          <w:tcPr>
            <w:tcW w:w="10340" w:type="dxa"/>
            <w:tcBorders>
              <w:top w:val="single" w:sz="3" w:space="0" w:color="B3B2B2"/>
              <w:left w:val="single" w:sz="3" w:space="0" w:color="B3B2B2"/>
              <w:bottom w:val="single" w:sz="3" w:space="0" w:color="B3B2B2"/>
              <w:right w:val="single" w:sz="3" w:space="0" w:color="9D9D9C"/>
            </w:tcBorders>
            <w:shd w:val="clear" w:color="auto" w:fill="EAF6FE"/>
          </w:tcPr>
          <w:p w:rsidR="007D4CD1" w:rsidRDefault="007D4CD1" w:rsidP="00C768FD">
            <w:pPr>
              <w:pStyle w:val="TableParagraph"/>
              <w:spacing w:before="51"/>
              <w:ind w:left="75"/>
              <w:rPr>
                <w:rFonts w:ascii="Trebuchet MS"/>
                <w:b/>
                <w:sz w:val="18"/>
                <w:lang w:val="en-GB"/>
              </w:rPr>
            </w:pPr>
            <w:r>
              <w:rPr>
                <w:rFonts w:ascii="Trebuchet MS"/>
                <w:b/>
                <w:sz w:val="18"/>
                <w:lang w:val="en-GB"/>
              </w:rPr>
              <w:t>By sending this form you confirm that</w:t>
            </w:r>
            <w:r w:rsidRPr="00B30CA2">
              <w:rPr>
                <w:rFonts w:ascii="Trebuchet MS"/>
                <w:b/>
                <w:sz w:val="18"/>
                <w:lang w:val="en-GB"/>
              </w:rPr>
              <w:t>:</w:t>
            </w:r>
          </w:p>
          <w:p w:rsidR="00AA5023" w:rsidRPr="00B30CA2" w:rsidRDefault="00AA5023" w:rsidP="00C768FD">
            <w:pPr>
              <w:pStyle w:val="TableParagraph"/>
              <w:spacing w:before="51"/>
              <w:ind w:left="75"/>
              <w:rPr>
                <w:rFonts w:ascii="Trebuchet MS" w:eastAsia="Trebuchet MS" w:hAnsi="Trebuchet MS" w:cs="Trebuchet MS"/>
                <w:sz w:val="18"/>
                <w:szCs w:val="18"/>
                <w:lang w:val="en-GB"/>
              </w:rPr>
            </w:pPr>
          </w:p>
          <w:p w:rsidR="007D4CD1" w:rsidRPr="00E83769" w:rsidRDefault="007D4CD1" w:rsidP="00AA5023">
            <w:pPr>
              <w:pStyle w:val="TableParagraph"/>
              <w:numPr>
                <w:ilvl w:val="0"/>
                <w:numId w:val="2"/>
              </w:numPr>
              <w:spacing w:before="68"/>
              <w:ind w:left="701" w:hanging="586"/>
              <w:rPr>
                <w:rFonts w:ascii="Arial" w:eastAsia="Arial" w:hAnsi="Arial" w:cs="Arial"/>
                <w:sz w:val="18"/>
                <w:szCs w:val="18"/>
                <w:lang w:val="en-GB"/>
              </w:rPr>
            </w:pPr>
            <w:r w:rsidRPr="00E83769">
              <w:rPr>
                <w:rFonts w:ascii="Arial" w:hAnsi="Arial"/>
                <w:sz w:val="18"/>
                <w:lang w:val="en-GB"/>
              </w:rPr>
              <w:t xml:space="preserve">Physical documents </w:t>
            </w:r>
            <w:r w:rsidR="00853618">
              <w:rPr>
                <w:rFonts w:ascii="Arial" w:hAnsi="Arial"/>
                <w:sz w:val="18"/>
                <w:lang w:val="en-GB"/>
              </w:rPr>
              <w:t xml:space="preserve">containing personal or confidential information </w:t>
            </w:r>
            <w:r w:rsidRPr="00E83769">
              <w:rPr>
                <w:rFonts w:ascii="Arial" w:hAnsi="Arial"/>
                <w:sz w:val="18"/>
                <w:lang w:val="en-GB"/>
              </w:rPr>
              <w:t>will be stored securely and only accessible to the research team and other authorised individuals.</w:t>
            </w:r>
          </w:p>
          <w:p w:rsidR="007D4CD1" w:rsidRPr="00853618" w:rsidRDefault="007D4CD1" w:rsidP="00AA5023">
            <w:pPr>
              <w:pStyle w:val="TableParagraph"/>
              <w:spacing w:line="254" w:lineRule="auto"/>
              <w:ind w:left="701" w:right="783" w:hanging="586"/>
              <w:rPr>
                <w:rFonts w:ascii="Arial" w:hAnsi="Arial"/>
                <w:sz w:val="18"/>
                <w:lang w:val="en-GB"/>
              </w:rPr>
            </w:pPr>
          </w:p>
          <w:p w:rsidR="00853618" w:rsidRPr="00E83769" w:rsidRDefault="007D4CD1" w:rsidP="00AA5023">
            <w:pPr>
              <w:pStyle w:val="TableParagraph"/>
              <w:numPr>
                <w:ilvl w:val="0"/>
                <w:numId w:val="2"/>
              </w:numPr>
              <w:spacing w:line="254" w:lineRule="auto"/>
              <w:ind w:left="701" w:right="783" w:hanging="586"/>
              <w:rPr>
                <w:rFonts w:ascii="Arial" w:hAnsi="Arial"/>
                <w:sz w:val="18"/>
                <w:lang w:val="en-GB"/>
              </w:rPr>
            </w:pPr>
            <w:r w:rsidRPr="00E83769">
              <w:rPr>
                <w:rFonts w:ascii="Arial" w:hAnsi="Arial"/>
                <w:sz w:val="18"/>
                <w:lang w:val="en-GB"/>
              </w:rPr>
              <w:t>You will not store protected information [as defined by the Data Protection Act 1998] in personal cloud services, such as Dropbox, Google Drive or Microsoft OneDrive</w:t>
            </w:r>
            <w:r w:rsidR="00853618">
              <w:rPr>
                <w:rFonts w:ascii="Arial" w:hAnsi="Arial"/>
                <w:sz w:val="18"/>
                <w:lang w:val="en-GB"/>
              </w:rPr>
              <w:t xml:space="preserve"> </w:t>
            </w:r>
            <w:r w:rsidR="00853618" w:rsidRPr="00E83769">
              <w:rPr>
                <w:rFonts w:ascii="Arial" w:hAnsi="Arial"/>
                <w:sz w:val="18"/>
                <w:lang w:val="en-GB"/>
              </w:rPr>
              <w:t>as their quality or security cannot be guaranteed.</w:t>
            </w:r>
          </w:p>
          <w:p w:rsidR="007D4CD1" w:rsidRPr="00853618" w:rsidRDefault="007D4CD1" w:rsidP="00AA5023">
            <w:pPr>
              <w:pStyle w:val="TableParagraph"/>
              <w:spacing w:line="254" w:lineRule="auto"/>
              <w:ind w:left="701" w:right="783" w:hanging="586"/>
              <w:rPr>
                <w:rFonts w:ascii="Arial" w:hAnsi="Arial"/>
                <w:sz w:val="18"/>
                <w:lang w:val="en-GB"/>
              </w:rPr>
            </w:pPr>
          </w:p>
          <w:p w:rsidR="007D4CD1" w:rsidRPr="00E83769" w:rsidRDefault="00E83769" w:rsidP="00AA5023">
            <w:pPr>
              <w:pStyle w:val="TableParagraph"/>
              <w:numPr>
                <w:ilvl w:val="0"/>
                <w:numId w:val="2"/>
              </w:numPr>
              <w:spacing w:line="254" w:lineRule="auto"/>
              <w:ind w:left="701" w:right="783" w:hanging="586"/>
              <w:rPr>
                <w:rFonts w:ascii="Arial" w:hAnsi="Arial"/>
                <w:sz w:val="18"/>
                <w:lang w:val="en-GB"/>
              </w:rPr>
            </w:pPr>
            <w:r w:rsidRPr="00E83769">
              <w:rPr>
                <w:rFonts w:ascii="Arial" w:hAnsi="Arial"/>
                <w:sz w:val="18"/>
                <w:lang w:val="en-GB"/>
              </w:rPr>
              <w:t>A</w:t>
            </w:r>
            <w:r w:rsidR="007D4CD1" w:rsidRPr="00E83769">
              <w:rPr>
                <w:rFonts w:ascii="Arial" w:hAnsi="Arial"/>
                <w:sz w:val="18"/>
                <w:lang w:val="en-GB"/>
              </w:rPr>
              <w:t xml:space="preserve">ny portable media, such as USB storage devices, removable hard drives, CDs or DVDs, that are used to hold personal, confidential or sensitive data </w:t>
            </w:r>
            <w:r w:rsidRPr="00E83769">
              <w:rPr>
                <w:rFonts w:ascii="Arial" w:hAnsi="Arial"/>
                <w:sz w:val="18"/>
                <w:lang w:val="en-GB"/>
              </w:rPr>
              <w:t xml:space="preserve">will be </w:t>
            </w:r>
            <w:r w:rsidR="007D4CD1" w:rsidRPr="00E83769">
              <w:rPr>
                <w:rFonts w:ascii="Arial" w:hAnsi="Arial"/>
                <w:sz w:val="18"/>
                <w:lang w:val="en-GB"/>
              </w:rPr>
              <w:t>securely stored on-premises and appropriately encrypted when used off-premises.</w:t>
            </w:r>
          </w:p>
          <w:p w:rsidR="007D4CD1" w:rsidRPr="00E83769" w:rsidRDefault="007D4CD1" w:rsidP="00AA5023">
            <w:pPr>
              <w:pStyle w:val="TableParagraph"/>
              <w:spacing w:line="254" w:lineRule="auto"/>
              <w:ind w:left="701" w:right="783" w:hanging="586"/>
              <w:rPr>
                <w:rFonts w:ascii="Arial" w:hAnsi="Arial"/>
                <w:sz w:val="18"/>
                <w:lang w:val="en-GB"/>
              </w:rPr>
            </w:pPr>
          </w:p>
          <w:p w:rsidR="007D4CD1" w:rsidRPr="00E83769" w:rsidRDefault="00E83769" w:rsidP="00AA5023">
            <w:pPr>
              <w:pStyle w:val="TableParagraph"/>
              <w:numPr>
                <w:ilvl w:val="0"/>
                <w:numId w:val="2"/>
              </w:numPr>
              <w:spacing w:line="254" w:lineRule="auto"/>
              <w:ind w:left="701" w:right="783" w:hanging="586"/>
              <w:rPr>
                <w:rFonts w:ascii="Arial" w:eastAsia="Arial" w:hAnsi="Arial" w:cs="Arial"/>
                <w:sz w:val="18"/>
                <w:szCs w:val="18"/>
                <w:lang w:val="en-GB"/>
              </w:rPr>
            </w:pPr>
            <w:r w:rsidRPr="00E83769">
              <w:rPr>
                <w:rFonts w:ascii="Arial" w:eastAsia="Arial" w:hAnsi="Arial" w:cs="Arial"/>
                <w:sz w:val="18"/>
                <w:szCs w:val="18"/>
                <w:lang w:val="en-GB"/>
              </w:rPr>
              <w:t>A</w:t>
            </w:r>
            <w:r w:rsidR="007D4CD1" w:rsidRPr="00E83769">
              <w:rPr>
                <w:rFonts w:ascii="Arial" w:eastAsia="Arial" w:hAnsi="Arial" w:cs="Arial"/>
                <w:sz w:val="18"/>
                <w:szCs w:val="18"/>
                <w:lang w:val="en-GB"/>
              </w:rPr>
              <w:t xml:space="preserve">ccess to our remote desktop facilities </w:t>
            </w:r>
            <w:r w:rsidRPr="00E83769">
              <w:rPr>
                <w:rFonts w:ascii="Arial" w:eastAsia="Arial" w:hAnsi="Arial" w:cs="Arial"/>
                <w:sz w:val="18"/>
                <w:szCs w:val="18"/>
                <w:lang w:val="en-GB"/>
              </w:rPr>
              <w:t xml:space="preserve">will </w:t>
            </w:r>
            <w:r w:rsidR="007D4CD1" w:rsidRPr="00E83769">
              <w:rPr>
                <w:rFonts w:ascii="Arial" w:eastAsia="Arial" w:hAnsi="Arial" w:cs="Arial"/>
                <w:sz w:val="18"/>
                <w:szCs w:val="18"/>
                <w:lang w:val="en-GB"/>
              </w:rPr>
              <w:t xml:space="preserve">always </w:t>
            </w:r>
            <w:r w:rsidRPr="00E83769">
              <w:rPr>
                <w:rFonts w:ascii="Arial" w:eastAsia="Arial" w:hAnsi="Arial" w:cs="Arial"/>
                <w:sz w:val="18"/>
                <w:szCs w:val="18"/>
                <w:lang w:val="en-GB"/>
              </w:rPr>
              <w:t xml:space="preserve">be </w:t>
            </w:r>
            <w:r w:rsidR="007D4CD1" w:rsidRPr="00E83769">
              <w:rPr>
                <w:rFonts w:ascii="Arial" w:eastAsia="Arial" w:hAnsi="Arial" w:cs="Arial"/>
                <w:sz w:val="18"/>
                <w:szCs w:val="18"/>
                <w:lang w:val="en-GB"/>
              </w:rPr>
              <w:t>via an approved connection.</w:t>
            </w:r>
          </w:p>
          <w:p w:rsidR="007D4CD1" w:rsidRPr="00E83769" w:rsidRDefault="007D4CD1" w:rsidP="00C768FD">
            <w:pPr>
              <w:pStyle w:val="TableParagraph"/>
              <w:spacing w:line="254" w:lineRule="auto"/>
              <w:ind w:right="783"/>
              <w:rPr>
                <w:rFonts w:ascii="Arial" w:eastAsia="Arial" w:hAnsi="Arial" w:cs="Arial"/>
                <w:sz w:val="18"/>
                <w:szCs w:val="18"/>
                <w:lang w:val="en-GB"/>
              </w:rPr>
            </w:pPr>
          </w:p>
          <w:p w:rsidR="007D4CD1" w:rsidRPr="00E83769" w:rsidRDefault="007D4CD1" w:rsidP="00AA5023">
            <w:pPr>
              <w:pStyle w:val="TableParagraph"/>
              <w:spacing w:before="156"/>
              <w:ind w:left="134"/>
              <w:rPr>
                <w:rFonts w:ascii="Arial" w:eastAsia="Arial" w:hAnsi="Arial" w:cs="Arial"/>
                <w:sz w:val="18"/>
                <w:szCs w:val="18"/>
                <w:lang w:val="en-GB"/>
              </w:rPr>
            </w:pPr>
            <w:r w:rsidRPr="00E83769">
              <w:rPr>
                <w:rFonts w:ascii="Arial" w:eastAsia="Arial" w:hAnsi="Arial" w:cs="Arial"/>
                <w:sz w:val="18"/>
                <w:szCs w:val="18"/>
                <w:lang w:val="en-GB"/>
              </w:rPr>
              <w:t>The preferred storage solution for electronic files is on a University server accessed from a password protected computer.</w:t>
            </w:r>
          </w:p>
          <w:p w:rsidR="007D4CD1" w:rsidRPr="00B30CA2" w:rsidRDefault="007D4CD1" w:rsidP="003017A8">
            <w:pPr>
              <w:pStyle w:val="TableParagraph"/>
              <w:spacing w:before="156"/>
              <w:ind w:left="500" w:hanging="366"/>
              <w:rPr>
                <w:rFonts w:ascii="Arial" w:eastAsia="Arial" w:hAnsi="Arial" w:cs="Arial"/>
                <w:sz w:val="18"/>
                <w:szCs w:val="18"/>
                <w:lang w:val="en-GB"/>
              </w:rPr>
            </w:pPr>
            <w:r w:rsidRPr="00E83769">
              <w:rPr>
                <w:rFonts w:ascii="Arial" w:eastAsia="Arial" w:hAnsi="Arial" w:cs="Arial"/>
                <w:sz w:val="18"/>
                <w:szCs w:val="18"/>
                <w:lang w:val="en-GB"/>
              </w:rPr>
              <w:t xml:space="preserve">Please consult our IT Acceptable Use Policy for further information and guidance: </w:t>
            </w:r>
            <w:hyperlink r:id="rId29" w:history="1">
              <w:r w:rsidR="003017A8" w:rsidRPr="00435625">
                <w:rPr>
                  <w:rStyle w:val="Hyperlink"/>
                  <w:rFonts w:ascii="Arial" w:eastAsia="Arial" w:hAnsi="Arial" w:cs="Arial"/>
                  <w:sz w:val="18"/>
                  <w:szCs w:val="18"/>
                  <w:lang w:val="en-GB"/>
                </w:rPr>
                <w:t>http://web.anglia.ac.uk/it/policy/</w:t>
              </w:r>
            </w:hyperlink>
            <w:r w:rsidR="003017A8">
              <w:rPr>
                <w:rFonts w:ascii="Arial" w:eastAsia="Arial" w:hAnsi="Arial" w:cs="Arial"/>
                <w:sz w:val="18"/>
                <w:szCs w:val="18"/>
                <w:lang w:val="en-GB"/>
              </w:rPr>
              <w:t xml:space="preserve"> </w:t>
            </w:r>
          </w:p>
        </w:tc>
      </w:tr>
    </w:tbl>
    <w:p w:rsidR="006671A1" w:rsidRPr="00B30CA2" w:rsidRDefault="006671A1">
      <w:pPr>
        <w:rPr>
          <w:rFonts w:ascii="Trebuchet MS" w:eastAsia="Trebuchet MS" w:hAnsi="Trebuchet MS" w:cs="Trebuchet MS"/>
          <w:b/>
          <w:bCs/>
          <w:sz w:val="20"/>
          <w:szCs w:val="20"/>
          <w:lang w:val="en-GB"/>
        </w:rPr>
      </w:pPr>
    </w:p>
    <w:p w:rsidR="006671A1" w:rsidRPr="00B30CA2" w:rsidRDefault="006671A1">
      <w:pPr>
        <w:rPr>
          <w:rFonts w:ascii="Trebuchet MS" w:eastAsia="Trebuchet MS" w:hAnsi="Trebuchet MS" w:cs="Trebuchet MS"/>
          <w:b/>
          <w:bCs/>
          <w:sz w:val="20"/>
          <w:szCs w:val="20"/>
          <w:lang w:val="en-GB"/>
        </w:rPr>
      </w:pPr>
    </w:p>
    <w:p w:rsidR="006671A1" w:rsidRPr="00B30CA2" w:rsidRDefault="006671A1">
      <w:pPr>
        <w:spacing w:before="2"/>
        <w:rPr>
          <w:rFonts w:ascii="Trebuchet MS" w:eastAsia="Trebuchet MS" w:hAnsi="Trebuchet MS" w:cs="Trebuchet MS"/>
          <w:b/>
          <w:bCs/>
          <w:sz w:val="21"/>
          <w:szCs w:val="21"/>
          <w:lang w:val="en-GB"/>
        </w:rPr>
      </w:pPr>
    </w:p>
    <w:tbl>
      <w:tblPr>
        <w:tblW w:w="10338" w:type="dxa"/>
        <w:tblInd w:w="290" w:type="dxa"/>
        <w:tblLayout w:type="fixed"/>
        <w:tblCellMar>
          <w:left w:w="0" w:type="dxa"/>
          <w:right w:w="0" w:type="dxa"/>
        </w:tblCellMar>
        <w:tblLook w:val="01E0" w:firstRow="1" w:lastRow="1" w:firstColumn="1" w:lastColumn="1" w:noHBand="0" w:noVBand="0"/>
      </w:tblPr>
      <w:tblGrid>
        <w:gridCol w:w="10338"/>
      </w:tblGrid>
      <w:tr w:rsidR="006671A1" w:rsidRPr="00B30CA2" w:rsidTr="00AA5023">
        <w:trPr>
          <w:trHeight w:hRule="exact" w:val="340"/>
        </w:trPr>
        <w:tc>
          <w:tcPr>
            <w:tcW w:w="10338" w:type="dxa"/>
            <w:tcBorders>
              <w:top w:val="single" w:sz="3" w:space="0" w:color="B3B2B2"/>
              <w:left w:val="single" w:sz="3" w:space="0" w:color="B3B2B2"/>
              <w:bottom w:val="single" w:sz="3" w:space="0" w:color="B3B2B2"/>
              <w:right w:val="single" w:sz="3" w:space="0" w:color="9D9D9C"/>
            </w:tcBorders>
            <w:shd w:val="clear" w:color="auto" w:fill="A1DAF8"/>
          </w:tcPr>
          <w:p w:rsidR="006671A1" w:rsidRPr="00B30CA2" w:rsidRDefault="000D437E">
            <w:pPr>
              <w:pStyle w:val="TableParagraph"/>
              <w:spacing w:before="44"/>
              <w:ind w:left="75"/>
              <w:rPr>
                <w:rFonts w:ascii="Calibri" w:eastAsia="Calibri" w:hAnsi="Calibri" w:cs="Calibri"/>
                <w:lang w:val="en-GB"/>
              </w:rPr>
            </w:pPr>
            <w:r w:rsidRPr="00B30CA2">
              <w:rPr>
                <w:rFonts w:ascii="Calibri"/>
                <w:b/>
                <w:spacing w:val="-2"/>
                <w:w w:val="115"/>
                <w:lang w:val="en-GB"/>
              </w:rPr>
              <w:t>Applicant</w:t>
            </w:r>
            <w:r w:rsidRPr="00B30CA2">
              <w:rPr>
                <w:rFonts w:ascii="Calibri"/>
                <w:b/>
                <w:spacing w:val="-19"/>
                <w:w w:val="115"/>
                <w:lang w:val="en-GB"/>
              </w:rPr>
              <w:t xml:space="preserve"> </w:t>
            </w:r>
            <w:r w:rsidRPr="00B30CA2">
              <w:rPr>
                <w:rFonts w:ascii="Calibri"/>
                <w:b/>
                <w:spacing w:val="-2"/>
                <w:w w:val="115"/>
                <w:lang w:val="en-GB"/>
              </w:rPr>
              <w:t>Declaration</w:t>
            </w:r>
          </w:p>
        </w:tc>
      </w:tr>
      <w:tr w:rsidR="006671A1" w:rsidRPr="00B30CA2" w:rsidTr="00AA5023">
        <w:trPr>
          <w:trHeight w:hRule="exact" w:val="964"/>
        </w:trPr>
        <w:tc>
          <w:tcPr>
            <w:tcW w:w="10338" w:type="dxa"/>
            <w:tcBorders>
              <w:top w:val="single" w:sz="3" w:space="0" w:color="B3B2B2"/>
              <w:left w:val="single" w:sz="3" w:space="0" w:color="B3B2B2"/>
              <w:bottom w:val="single" w:sz="3" w:space="0" w:color="B3B2B2"/>
              <w:right w:val="single" w:sz="3" w:space="0" w:color="9D9D9C"/>
            </w:tcBorders>
            <w:shd w:val="clear" w:color="auto" w:fill="EAF6FE"/>
          </w:tcPr>
          <w:p w:rsidR="006671A1" w:rsidRPr="00B30CA2" w:rsidRDefault="000D437E" w:rsidP="00637DC2">
            <w:pPr>
              <w:pStyle w:val="TableParagraph"/>
              <w:spacing w:before="51"/>
              <w:ind w:left="75"/>
              <w:rPr>
                <w:rFonts w:ascii="Arial" w:eastAsia="Arial" w:hAnsi="Arial" w:cs="Arial"/>
                <w:sz w:val="18"/>
                <w:szCs w:val="18"/>
                <w:lang w:val="en-GB"/>
              </w:rPr>
            </w:pPr>
            <w:r w:rsidRPr="00B30CA2">
              <w:rPr>
                <w:rFonts w:ascii="Arial"/>
                <w:sz w:val="18"/>
                <w:lang w:val="en-GB"/>
              </w:rPr>
              <w:t>By</w:t>
            </w:r>
            <w:r w:rsidRPr="00B30CA2">
              <w:rPr>
                <w:rFonts w:ascii="Arial"/>
                <w:spacing w:val="-8"/>
                <w:sz w:val="18"/>
                <w:lang w:val="en-GB"/>
              </w:rPr>
              <w:t xml:space="preserve"> </w:t>
            </w:r>
            <w:r w:rsidRPr="00B30CA2">
              <w:rPr>
                <w:rFonts w:ascii="Arial"/>
                <w:sz w:val="18"/>
                <w:lang w:val="en-GB"/>
              </w:rPr>
              <w:t>sending</w:t>
            </w:r>
            <w:r w:rsidRPr="00B30CA2">
              <w:rPr>
                <w:rFonts w:ascii="Arial"/>
                <w:spacing w:val="-8"/>
                <w:sz w:val="18"/>
                <w:lang w:val="en-GB"/>
              </w:rPr>
              <w:t xml:space="preserve"> </w:t>
            </w:r>
            <w:r w:rsidRPr="00B30CA2">
              <w:rPr>
                <w:rFonts w:ascii="Arial"/>
                <w:sz w:val="18"/>
                <w:lang w:val="en-GB"/>
              </w:rPr>
              <w:t>this</w:t>
            </w:r>
            <w:r w:rsidRPr="00B30CA2">
              <w:rPr>
                <w:rFonts w:ascii="Arial"/>
                <w:spacing w:val="-8"/>
                <w:sz w:val="18"/>
                <w:lang w:val="en-GB"/>
              </w:rPr>
              <w:t xml:space="preserve"> </w:t>
            </w:r>
            <w:r w:rsidRPr="00B30CA2">
              <w:rPr>
                <w:rFonts w:ascii="Arial"/>
                <w:sz w:val="18"/>
                <w:lang w:val="en-GB"/>
              </w:rPr>
              <w:t>form</w:t>
            </w:r>
            <w:r w:rsidRPr="00B30CA2">
              <w:rPr>
                <w:rFonts w:ascii="Arial"/>
                <w:spacing w:val="-8"/>
                <w:sz w:val="18"/>
                <w:lang w:val="en-GB"/>
              </w:rPr>
              <w:t xml:space="preserve"> </w:t>
            </w:r>
            <w:r w:rsidRPr="00B30CA2">
              <w:rPr>
                <w:rFonts w:ascii="Arial"/>
                <w:sz w:val="18"/>
                <w:lang w:val="en-GB"/>
              </w:rPr>
              <w:t>from</w:t>
            </w:r>
            <w:r w:rsidRPr="00B30CA2">
              <w:rPr>
                <w:rFonts w:ascii="Arial"/>
                <w:spacing w:val="-8"/>
                <w:sz w:val="18"/>
                <w:lang w:val="en-GB"/>
              </w:rPr>
              <w:t xml:space="preserve"> </w:t>
            </w:r>
            <w:r w:rsidR="003017A8">
              <w:rPr>
                <w:rFonts w:ascii="Arial"/>
                <w:sz w:val="18"/>
                <w:lang w:val="en-GB"/>
              </w:rPr>
              <w:t>m</w:t>
            </w:r>
            <w:r w:rsidRPr="00B30CA2">
              <w:rPr>
                <w:rFonts w:ascii="Arial"/>
                <w:sz w:val="18"/>
                <w:lang w:val="en-GB"/>
              </w:rPr>
              <w:t>y</w:t>
            </w:r>
            <w:r w:rsidRPr="00B30CA2">
              <w:rPr>
                <w:rFonts w:ascii="Arial"/>
                <w:spacing w:val="-8"/>
                <w:sz w:val="18"/>
                <w:lang w:val="en-GB"/>
              </w:rPr>
              <w:t xml:space="preserve"> </w:t>
            </w:r>
            <w:r w:rsidRPr="00B30CA2">
              <w:rPr>
                <w:rFonts w:ascii="Arial"/>
                <w:sz w:val="18"/>
                <w:lang w:val="en-GB"/>
              </w:rPr>
              <w:t>Anglia</w:t>
            </w:r>
            <w:r w:rsidRPr="00B30CA2">
              <w:rPr>
                <w:rFonts w:ascii="Arial"/>
                <w:spacing w:val="-8"/>
                <w:sz w:val="18"/>
                <w:lang w:val="en-GB"/>
              </w:rPr>
              <w:t xml:space="preserve"> </w:t>
            </w:r>
            <w:r w:rsidR="00873DC7">
              <w:rPr>
                <w:rFonts w:ascii="Arial"/>
                <w:spacing w:val="-8"/>
                <w:sz w:val="18"/>
                <w:lang w:val="en-GB"/>
              </w:rPr>
              <w:t xml:space="preserve">Ruskin </w:t>
            </w:r>
            <w:r w:rsidRPr="00B30CA2">
              <w:rPr>
                <w:rFonts w:ascii="Arial"/>
                <w:sz w:val="18"/>
                <w:lang w:val="en-GB"/>
              </w:rPr>
              <w:t>e-mail</w:t>
            </w:r>
            <w:r w:rsidRPr="00B30CA2">
              <w:rPr>
                <w:rFonts w:ascii="Arial"/>
                <w:spacing w:val="-8"/>
                <w:sz w:val="18"/>
                <w:lang w:val="en-GB"/>
              </w:rPr>
              <w:t xml:space="preserve"> </w:t>
            </w:r>
            <w:r w:rsidRPr="00B30CA2">
              <w:rPr>
                <w:rFonts w:ascii="Arial"/>
                <w:sz w:val="18"/>
                <w:lang w:val="en-GB"/>
              </w:rPr>
              <w:t>account</w:t>
            </w:r>
            <w:r w:rsidR="003017A8">
              <w:rPr>
                <w:rFonts w:ascii="Arial"/>
                <w:sz w:val="18"/>
                <w:lang w:val="en-GB"/>
              </w:rPr>
              <w:t>,</w:t>
            </w:r>
            <w:r w:rsidRPr="00B30CA2">
              <w:rPr>
                <w:rFonts w:ascii="Arial"/>
                <w:spacing w:val="-8"/>
                <w:sz w:val="18"/>
                <w:lang w:val="en-GB"/>
              </w:rPr>
              <w:t xml:space="preserve"> </w:t>
            </w:r>
            <w:r w:rsidRPr="00B30CA2">
              <w:rPr>
                <w:rFonts w:ascii="Arial"/>
                <w:sz w:val="18"/>
                <w:lang w:val="en-GB"/>
              </w:rPr>
              <w:t>I</w:t>
            </w:r>
            <w:r w:rsidRPr="00B30CA2">
              <w:rPr>
                <w:rFonts w:ascii="Arial"/>
                <w:spacing w:val="-8"/>
                <w:sz w:val="18"/>
                <w:lang w:val="en-GB"/>
              </w:rPr>
              <w:t xml:space="preserve"> </w:t>
            </w:r>
            <w:r w:rsidRPr="00B30CA2">
              <w:rPr>
                <w:rFonts w:ascii="Arial"/>
                <w:sz w:val="18"/>
                <w:lang w:val="en-GB"/>
              </w:rPr>
              <w:t>confirm</w:t>
            </w:r>
            <w:r w:rsidRPr="00B30CA2">
              <w:rPr>
                <w:rFonts w:ascii="Arial"/>
                <w:spacing w:val="-8"/>
                <w:sz w:val="18"/>
                <w:lang w:val="en-GB"/>
              </w:rPr>
              <w:t xml:space="preserve"> </w:t>
            </w:r>
            <w:r w:rsidRPr="00B30CA2">
              <w:rPr>
                <w:rFonts w:ascii="Arial"/>
                <w:sz w:val="18"/>
                <w:lang w:val="en-GB"/>
              </w:rPr>
              <w:t>that</w:t>
            </w:r>
            <w:r w:rsidRPr="00B30CA2">
              <w:rPr>
                <w:rFonts w:ascii="Arial"/>
                <w:spacing w:val="-8"/>
                <w:sz w:val="18"/>
                <w:lang w:val="en-GB"/>
              </w:rPr>
              <w:t xml:space="preserve"> </w:t>
            </w:r>
            <w:r w:rsidRPr="00B30CA2">
              <w:rPr>
                <w:rFonts w:ascii="Arial"/>
                <w:sz w:val="18"/>
                <w:lang w:val="en-GB"/>
              </w:rPr>
              <w:t>I</w:t>
            </w:r>
            <w:r w:rsidRPr="00B30CA2">
              <w:rPr>
                <w:rFonts w:ascii="Arial"/>
                <w:spacing w:val="-8"/>
                <w:sz w:val="18"/>
                <w:lang w:val="en-GB"/>
              </w:rPr>
              <w:t xml:space="preserve"> </w:t>
            </w:r>
            <w:r w:rsidRPr="00B30CA2">
              <w:rPr>
                <w:rFonts w:ascii="Arial"/>
                <w:sz w:val="18"/>
                <w:lang w:val="en-GB"/>
              </w:rPr>
              <w:t>will</w:t>
            </w:r>
            <w:r w:rsidRPr="00B30CA2">
              <w:rPr>
                <w:rFonts w:ascii="Arial"/>
                <w:spacing w:val="-8"/>
                <w:sz w:val="18"/>
                <w:lang w:val="en-GB"/>
              </w:rPr>
              <w:t xml:space="preserve"> </w:t>
            </w:r>
            <w:r w:rsidRPr="00B30CA2">
              <w:rPr>
                <w:rFonts w:ascii="Arial"/>
                <w:sz w:val="18"/>
                <w:lang w:val="en-GB"/>
              </w:rPr>
              <w:t>undertake</w:t>
            </w:r>
            <w:r w:rsidRPr="00B30CA2">
              <w:rPr>
                <w:rFonts w:ascii="Arial"/>
                <w:spacing w:val="-8"/>
                <w:sz w:val="18"/>
                <w:lang w:val="en-GB"/>
              </w:rPr>
              <w:t xml:space="preserve"> </w:t>
            </w:r>
            <w:r w:rsidRPr="00B30CA2">
              <w:rPr>
                <w:rFonts w:ascii="Arial"/>
                <w:sz w:val="18"/>
                <w:lang w:val="en-GB"/>
              </w:rPr>
              <w:t>th</w:t>
            </w:r>
            <w:r w:rsidR="007A5ABE">
              <w:rPr>
                <w:rFonts w:ascii="Arial"/>
                <w:sz w:val="18"/>
                <w:lang w:val="en-GB"/>
              </w:rPr>
              <w:t>e</w:t>
            </w:r>
            <w:r w:rsidRPr="00B30CA2">
              <w:rPr>
                <w:rFonts w:ascii="Arial"/>
                <w:spacing w:val="-8"/>
                <w:sz w:val="18"/>
                <w:lang w:val="en-GB"/>
              </w:rPr>
              <w:t xml:space="preserve"> </w:t>
            </w:r>
            <w:r w:rsidR="007A5ABE">
              <w:rPr>
                <w:rFonts w:ascii="Arial"/>
                <w:spacing w:val="-8"/>
                <w:sz w:val="18"/>
                <w:lang w:val="en-GB"/>
              </w:rPr>
              <w:t>research</w:t>
            </w:r>
            <w:r w:rsidRPr="00B30CA2">
              <w:rPr>
                <w:rFonts w:ascii="Arial"/>
                <w:spacing w:val="-8"/>
                <w:sz w:val="18"/>
                <w:lang w:val="en-GB"/>
              </w:rPr>
              <w:t xml:space="preserve"> </w:t>
            </w:r>
            <w:r w:rsidRPr="00B30CA2">
              <w:rPr>
                <w:rFonts w:ascii="Arial"/>
                <w:sz w:val="18"/>
                <w:lang w:val="en-GB"/>
              </w:rPr>
              <w:t>as</w:t>
            </w:r>
            <w:r w:rsidRPr="00B30CA2">
              <w:rPr>
                <w:rFonts w:ascii="Arial"/>
                <w:spacing w:val="-8"/>
                <w:sz w:val="18"/>
                <w:lang w:val="en-GB"/>
              </w:rPr>
              <w:t xml:space="preserve"> </w:t>
            </w:r>
            <w:r w:rsidRPr="00B30CA2">
              <w:rPr>
                <w:rFonts w:ascii="Arial"/>
                <w:sz w:val="18"/>
                <w:lang w:val="en-GB"/>
              </w:rPr>
              <w:t>detailed</w:t>
            </w:r>
            <w:r w:rsidRPr="00B30CA2">
              <w:rPr>
                <w:rFonts w:ascii="Arial"/>
                <w:spacing w:val="-8"/>
                <w:sz w:val="18"/>
                <w:lang w:val="en-GB"/>
              </w:rPr>
              <w:t xml:space="preserve"> </w:t>
            </w:r>
            <w:r w:rsidR="007A5ABE">
              <w:rPr>
                <w:rFonts w:ascii="Arial"/>
                <w:spacing w:val="-8"/>
                <w:sz w:val="18"/>
                <w:lang w:val="en-GB"/>
              </w:rPr>
              <w:t>here</w:t>
            </w:r>
            <w:r w:rsidRPr="00B30CA2">
              <w:rPr>
                <w:rFonts w:ascii="Arial"/>
                <w:sz w:val="18"/>
                <w:lang w:val="en-GB"/>
              </w:rPr>
              <w:t>.</w:t>
            </w:r>
            <w:r w:rsidR="003017A8">
              <w:rPr>
                <w:rFonts w:ascii="Arial"/>
                <w:sz w:val="18"/>
                <w:lang w:val="en-GB"/>
              </w:rPr>
              <w:t xml:space="preserve">  </w:t>
            </w:r>
            <w:r w:rsidRPr="00B30CA2">
              <w:rPr>
                <w:rFonts w:ascii="Arial"/>
                <w:sz w:val="18"/>
                <w:lang w:val="en-GB"/>
              </w:rPr>
              <w:t>I</w:t>
            </w:r>
            <w:r w:rsidRPr="00B30CA2">
              <w:rPr>
                <w:rFonts w:ascii="Arial"/>
                <w:spacing w:val="-5"/>
                <w:sz w:val="18"/>
                <w:lang w:val="en-GB"/>
              </w:rPr>
              <w:t xml:space="preserve"> </w:t>
            </w:r>
            <w:r w:rsidRPr="00B30CA2">
              <w:rPr>
                <w:rFonts w:ascii="Arial"/>
                <w:sz w:val="18"/>
                <w:lang w:val="en-GB"/>
              </w:rPr>
              <w:t>understand</w:t>
            </w:r>
            <w:r w:rsidRPr="00B30CA2">
              <w:rPr>
                <w:rFonts w:ascii="Arial"/>
                <w:spacing w:val="-5"/>
                <w:sz w:val="18"/>
                <w:lang w:val="en-GB"/>
              </w:rPr>
              <w:t xml:space="preserve"> </w:t>
            </w:r>
            <w:r w:rsidRPr="00B30CA2">
              <w:rPr>
                <w:rFonts w:ascii="Arial"/>
                <w:sz w:val="18"/>
                <w:lang w:val="en-GB"/>
              </w:rPr>
              <w:t>that</w:t>
            </w:r>
            <w:r w:rsidRPr="00B30CA2">
              <w:rPr>
                <w:rFonts w:ascii="Arial"/>
                <w:spacing w:val="-5"/>
                <w:sz w:val="18"/>
                <w:lang w:val="en-GB"/>
              </w:rPr>
              <w:t xml:space="preserve"> </w:t>
            </w:r>
            <w:r w:rsidRPr="00B30CA2">
              <w:rPr>
                <w:rFonts w:ascii="Arial"/>
                <w:sz w:val="18"/>
                <w:lang w:val="en-GB"/>
              </w:rPr>
              <w:t>I</w:t>
            </w:r>
            <w:r w:rsidRPr="00B30CA2">
              <w:rPr>
                <w:rFonts w:ascii="Arial"/>
                <w:spacing w:val="-5"/>
                <w:sz w:val="18"/>
                <w:lang w:val="en-GB"/>
              </w:rPr>
              <w:t xml:space="preserve"> </w:t>
            </w:r>
            <w:r w:rsidRPr="00B30CA2">
              <w:rPr>
                <w:rFonts w:ascii="Arial"/>
                <w:sz w:val="18"/>
                <w:lang w:val="en-GB"/>
              </w:rPr>
              <w:t>must</w:t>
            </w:r>
            <w:r w:rsidRPr="00B30CA2">
              <w:rPr>
                <w:rFonts w:ascii="Arial"/>
                <w:spacing w:val="-5"/>
                <w:sz w:val="18"/>
                <w:lang w:val="en-GB"/>
              </w:rPr>
              <w:t xml:space="preserve"> </w:t>
            </w:r>
            <w:r w:rsidRPr="00B30CA2">
              <w:rPr>
                <w:rFonts w:ascii="Arial"/>
                <w:sz w:val="18"/>
                <w:lang w:val="en-GB"/>
              </w:rPr>
              <w:t>abide</w:t>
            </w:r>
            <w:r w:rsidRPr="00B30CA2">
              <w:rPr>
                <w:rFonts w:ascii="Arial"/>
                <w:spacing w:val="-5"/>
                <w:sz w:val="18"/>
                <w:lang w:val="en-GB"/>
              </w:rPr>
              <w:t xml:space="preserve"> </w:t>
            </w:r>
            <w:r w:rsidRPr="00B30CA2">
              <w:rPr>
                <w:rFonts w:ascii="Arial"/>
                <w:sz w:val="18"/>
                <w:lang w:val="en-GB"/>
              </w:rPr>
              <w:t>by</w:t>
            </w:r>
            <w:r w:rsidRPr="00B30CA2">
              <w:rPr>
                <w:rFonts w:ascii="Arial"/>
                <w:spacing w:val="-5"/>
                <w:sz w:val="18"/>
                <w:lang w:val="en-GB"/>
              </w:rPr>
              <w:t xml:space="preserve"> </w:t>
            </w:r>
            <w:r w:rsidRPr="00B30CA2">
              <w:rPr>
                <w:rFonts w:ascii="Arial"/>
                <w:sz w:val="18"/>
                <w:lang w:val="en-GB"/>
              </w:rPr>
              <w:t>the</w:t>
            </w:r>
            <w:r w:rsidRPr="00B30CA2">
              <w:rPr>
                <w:rFonts w:ascii="Arial"/>
                <w:spacing w:val="-5"/>
                <w:sz w:val="18"/>
                <w:lang w:val="en-GB"/>
              </w:rPr>
              <w:t xml:space="preserve"> </w:t>
            </w:r>
            <w:r w:rsidRPr="00B30CA2">
              <w:rPr>
                <w:rFonts w:ascii="Arial"/>
                <w:sz w:val="18"/>
                <w:lang w:val="en-GB"/>
              </w:rPr>
              <w:t>terms</w:t>
            </w:r>
            <w:r w:rsidRPr="00B30CA2">
              <w:rPr>
                <w:rFonts w:ascii="Arial"/>
                <w:spacing w:val="-5"/>
                <w:sz w:val="18"/>
                <w:lang w:val="en-GB"/>
              </w:rPr>
              <w:t xml:space="preserve"> </w:t>
            </w:r>
            <w:r w:rsidRPr="00B30CA2">
              <w:rPr>
                <w:rFonts w:ascii="Arial"/>
                <w:sz w:val="18"/>
                <w:lang w:val="en-GB"/>
              </w:rPr>
              <w:t>of</w:t>
            </w:r>
            <w:r w:rsidRPr="00B30CA2">
              <w:rPr>
                <w:rFonts w:ascii="Arial"/>
                <w:spacing w:val="-5"/>
                <w:sz w:val="18"/>
                <w:lang w:val="en-GB"/>
              </w:rPr>
              <w:t xml:space="preserve"> </w:t>
            </w:r>
            <w:r w:rsidRPr="00B30CA2">
              <w:rPr>
                <w:rFonts w:ascii="Arial"/>
                <w:sz w:val="18"/>
                <w:lang w:val="en-GB"/>
              </w:rPr>
              <w:t>my</w:t>
            </w:r>
            <w:r w:rsidRPr="00B30CA2">
              <w:rPr>
                <w:rFonts w:ascii="Arial"/>
                <w:spacing w:val="-5"/>
                <w:sz w:val="18"/>
                <w:lang w:val="en-GB"/>
              </w:rPr>
              <w:t xml:space="preserve"> </w:t>
            </w:r>
            <w:r w:rsidRPr="00B30CA2">
              <w:rPr>
                <w:rFonts w:ascii="Arial"/>
                <w:sz w:val="18"/>
                <w:lang w:val="en-GB"/>
              </w:rPr>
              <w:t>ethical</w:t>
            </w:r>
            <w:r w:rsidRPr="00B30CA2">
              <w:rPr>
                <w:rFonts w:ascii="Arial"/>
                <w:spacing w:val="-5"/>
                <w:sz w:val="18"/>
                <w:lang w:val="en-GB"/>
              </w:rPr>
              <w:t xml:space="preserve"> </w:t>
            </w:r>
            <w:r w:rsidRPr="00B30CA2">
              <w:rPr>
                <w:rFonts w:ascii="Arial"/>
                <w:sz w:val="18"/>
                <w:lang w:val="en-GB"/>
              </w:rPr>
              <w:t>approval</w:t>
            </w:r>
            <w:r w:rsidRPr="00B30CA2">
              <w:rPr>
                <w:rFonts w:ascii="Arial"/>
                <w:spacing w:val="-5"/>
                <w:sz w:val="18"/>
                <w:lang w:val="en-GB"/>
              </w:rPr>
              <w:t xml:space="preserve"> </w:t>
            </w:r>
            <w:r w:rsidRPr="00B30CA2">
              <w:rPr>
                <w:rFonts w:ascii="Arial"/>
                <w:sz w:val="18"/>
                <w:lang w:val="en-GB"/>
              </w:rPr>
              <w:t>and</w:t>
            </w:r>
            <w:r w:rsidRPr="00B30CA2">
              <w:rPr>
                <w:rFonts w:ascii="Arial"/>
                <w:spacing w:val="-5"/>
                <w:sz w:val="18"/>
                <w:lang w:val="en-GB"/>
              </w:rPr>
              <w:t xml:space="preserve"> </w:t>
            </w:r>
            <w:r w:rsidRPr="00B30CA2">
              <w:rPr>
                <w:rFonts w:ascii="Arial"/>
                <w:sz w:val="18"/>
                <w:lang w:val="en-GB"/>
              </w:rPr>
              <w:t>that</w:t>
            </w:r>
            <w:r w:rsidRPr="00B30CA2">
              <w:rPr>
                <w:rFonts w:ascii="Arial"/>
                <w:spacing w:val="-5"/>
                <w:sz w:val="18"/>
                <w:lang w:val="en-GB"/>
              </w:rPr>
              <w:t xml:space="preserve"> </w:t>
            </w:r>
            <w:r w:rsidRPr="00B30CA2">
              <w:rPr>
                <w:rFonts w:ascii="Arial"/>
                <w:sz w:val="18"/>
                <w:lang w:val="en-GB"/>
              </w:rPr>
              <w:t>I</w:t>
            </w:r>
            <w:r w:rsidRPr="00B30CA2">
              <w:rPr>
                <w:rFonts w:ascii="Arial"/>
                <w:spacing w:val="-5"/>
                <w:sz w:val="18"/>
                <w:lang w:val="en-GB"/>
              </w:rPr>
              <w:t xml:space="preserve"> </w:t>
            </w:r>
            <w:r w:rsidRPr="00B30CA2">
              <w:rPr>
                <w:rFonts w:ascii="Arial"/>
                <w:sz w:val="18"/>
                <w:lang w:val="en-GB"/>
              </w:rPr>
              <w:t>may</w:t>
            </w:r>
            <w:r w:rsidRPr="00B30CA2">
              <w:rPr>
                <w:rFonts w:ascii="Arial"/>
                <w:spacing w:val="-5"/>
                <w:sz w:val="18"/>
                <w:lang w:val="en-GB"/>
              </w:rPr>
              <w:t xml:space="preserve"> </w:t>
            </w:r>
            <w:r w:rsidRPr="00B30CA2">
              <w:rPr>
                <w:rFonts w:ascii="Arial"/>
                <w:sz w:val="18"/>
                <w:lang w:val="en-GB"/>
              </w:rPr>
              <w:t>not</w:t>
            </w:r>
            <w:r w:rsidRPr="00B30CA2">
              <w:rPr>
                <w:rFonts w:ascii="Arial"/>
                <w:spacing w:val="-5"/>
                <w:sz w:val="18"/>
                <w:lang w:val="en-GB"/>
              </w:rPr>
              <w:t xml:space="preserve"> </w:t>
            </w:r>
            <w:r w:rsidRPr="00B30CA2">
              <w:rPr>
                <w:rFonts w:ascii="Arial"/>
                <w:sz w:val="18"/>
                <w:lang w:val="en-GB"/>
              </w:rPr>
              <w:t>amend</w:t>
            </w:r>
            <w:r w:rsidRPr="00B30CA2">
              <w:rPr>
                <w:rFonts w:ascii="Arial"/>
                <w:spacing w:val="-5"/>
                <w:sz w:val="18"/>
                <w:lang w:val="en-GB"/>
              </w:rPr>
              <w:t xml:space="preserve"> </w:t>
            </w:r>
            <w:r w:rsidRPr="00B30CA2">
              <w:rPr>
                <w:rFonts w:ascii="Arial"/>
                <w:sz w:val="18"/>
                <w:lang w:val="en-GB"/>
              </w:rPr>
              <w:t>the</w:t>
            </w:r>
            <w:r w:rsidRPr="00B30CA2">
              <w:rPr>
                <w:rFonts w:ascii="Arial"/>
                <w:spacing w:val="-5"/>
                <w:sz w:val="18"/>
                <w:lang w:val="en-GB"/>
              </w:rPr>
              <w:t xml:space="preserve"> </w:t>
            </w:r>
            <w:r w:rsidR="007A5ABE">
              <w:rPr>
                <w:rFonts w:ascii="Arial"/>
                <w:spacing w:val="-5"/>
                <w:sz w:val="18"/>
                <w:lang w:val="en-GB"/>
              </w:rPr>
              <w:t>research</w:t>
            </w:r>
            <w:r w:rsidRPr="00B30CA2">
              <w:rPr>
                <w:rFonts w:ascii="Arial"/>
                <w:spacing w:val="-5"/>
                <w:sz w:val="18"/>
                <w:lang w:val="en-GB"/>
              </w:rPr>
              <w:t xml:space="preserve"> </w:t>
            </w:r>
            <w:r w:rsidRPr="00B30CA2">
              <w:rPr>
                <w:rFonts w:ascii="Arial"/>
                <w:sz w:val="18"/>
                <w:lang w:val="en-GB"/>
              </w:rPr>
              <w:t>without</w:t>
            </w:r>
            <w:r w:rsidRPr="00B30CA2">
              <w:rPr>
                <w:rFonts w:ascii="Arial"/>
                <w:spacing w:val="-5"/>
                <w:sz w:val="18"/>
                <w:lang w:val="en-GB"/>
              </w:rPr>
              <w:t xml:space="preserve"> </w:t>
            </w:r>
            <w:r w:rsidRPr="00B30CA2">
              <w:rPr>
                <w:rFonts w:ascii="Arial"/>
                <w:sz w:val="18"/>
                <w:lang w:val="en-GB"/>
              </w:rPr>
              <w:t>further</w:t>
            </w:r>
            <w:r w:rsidRPr="00B30CA2">
              <w:rPr>
                <w:rFonts w:ascii="Arial"/>
                <w:spacing w:val="-5"/>
                <w:sz w:val="18"/>
                <w:lang w:val="en-GB"/>
              </w:rPr>
              <w:t xml:space="preserve"> </w:t>
            </w:r>
            <w:r w:rsidRPr="00B30CA2">
              <w:rPr>
                <w:rFonts w:ascii="Arial"/>
                <w:sz w:val="18"/>
                <w:lang w:val="en-GB"/>
              </w:rPr>
              <w:t>ethical approval. I also confirm that the research will comply with all Anglia Ruskin ethical guidance, all relevant legislation and any relevant</w:t>
            </w:r>
            <w:r w:rsidRPr="00B30CA2">
              <w:rPr>
                <w:rFonts w:ascii="Arial"/>
                <w:spacing w:val="-9"/>
                <w:sz w:val="18"/>
                <w:lang w:val="en-GB"/>
              </w:rPr>
              <w:t xml:space="preserve"> </w:t>
            </w:r>
            <w:r w:rsidRPr="00B30CA2">
              <w:rPr>
                <w:rFonts w:ascii="Arial"/>
                <w:sz w:val="18"/>
                <w:lang w:val="en-GB"/>
              </w:rPr>
              <w:t>professional</w:t>
            </w:r>
            <w:r w:rsidRPr="00B30CA2">
              <w:rPr>
                <w:rFonts w:ascii="Arial"/>
                <w:spacing w:val="-9"/>
                <w:sz w:val="18"/>
                <w:lang w:val="en-GB"/>
              </w:rPr>
              <w:t xml:space="preserve"> </w:t>
            </w:r>
            <w:r w:rsidRPr="00B30CA2">
              <w:rPr>
                <w:rFonts w:ascii="Arial"/>
                <w:sz w:val="18"/>
                <w:lang w:val="en-GB"/>
              </w:rPr>
              <w:t>or</w:t>
            </w:r>
            <w:r w:rsidRPr="00B30CA2">
              <w:rPr>
                <w:rFonts w:ascii="Arial"/>
                <w:spacing w:val="-9"/>
                <w:sz w:val="18"/>
                <w:lang w:val="en-GB"/>
              </w:rPr>
              <w:t xml:space="preserve"> </w:t>
            </w:r>
            <w:r w:rsidRPr="00B30CA2">
              <w:rPr>
                <w:rFonts w:ascii="Arial"/>
                <w:sz w:val="18"/>
                <w:lang w:val="en-GB"/>
              </w:rPr>
              <w:t>funding</w:t>
            </w:r>
            <w:r w:rsidRPr="00B30CA2">
              <w:rPr>
                <w:rFonts w:ascii="Arial"/>
                <w:spacing w:val="-9"/>
                <w:sz w:val="18"/>
                <w:lang w:val="en-GB"/>
              </w:rPr>
              <w:t xml:space="preserve"> </w:t>
            </w:r>
            <w:r w:rsidRPr="00B30CA2">
              <w:rPr>
                <w:rFonts w:ascii="Arial"/>
                <w:sz w:val="18"/>
                <w:lang w:val="en-GB"/>
              </w:rPr>
              <w:t>body</w:t>
            </w:r>
            <w:r w:rsidRPr="00B30CA2">
              <w:rPr>
                <w:rFonts w:ascii="Arial"/>
                <w:spacing w:val="-9"/>
                <w:sz w:val="18"/>
                <w:lang w:val="en-GB"/>
              </w:rPr>
              <w:t xml:space="preserve"> </w:t>
            </w:r>
            <w:r w:rsidRPr="00B30CA2">
              <w:rPr>
                <w:rFonts w:ascii="Arial"/>
                <w:sz w:val="18"/>
                <w:lang w:val="en-GB"/>
              </w:rPr>
              <w:t>ethical</w:t>
            </w:r>
            <w:r w:rsidRPr="00B30CA2">
              <w:rPr>
                <w:rFonts w:ascii="Arial"/>
                <w:spacing w:val="-9"/>
                <w:sz w:val="18"/>
                <w:lang w:val="en-GB"/>
              </w:rPr>
              <w:t xml:space="preserve"> </w:t>
            </w:r>
            <w:r w:rsidRPr="00B30CA2">
              <w:rPr>
                <w:rFonts w:ascii="Arial"/>
                <w:sz w:val="18"/>
                <w:lang w:val="en-GB"/>
              </w:rPr>
              <w:t>guidance.</w:t>
            </w:r>
          </w:p>
        </w:tc>
      </w:tr>
    </w:tbl>
    <w:p w:rsidR="006671A1" w:rsidRPr="00B30CA2" w:rsidRDefault="006671A1">
      <w:pPr>
        <w:spacing w:before="2"/>
        <w:rPr>
          <w:rFonts w:ascii="Trebuchet MS" w:eastAsia="Trebuchet MS" w:hAnsi="Trebuchet MS" w:cs="Trebuchet MS"/>
          <w:b/>
          <w:bCs/>
          <w:sz w:val="15"/>
          <w:szCs w:val="15"/>
          <w:lang w:val="en-GB"/>
        </w:rPr>
      </w:pPr>
    </w:p>
    <w:p w:rsidR="006671A1" w:rsidRPr="000624BD" w:rsidRDefault="006671A1">
      <w:pPr>
        <w:rPr>
          <w:rFonts w:ascii="Arial" w:eastAsia="Arial" w:hAnsi="Arial" w:cs="Arial"/>
          <w:lang w:val="en-GB"/>
        </w:rPr>
      </w:pPr>
    </w:p>
    <w:p w:rsidR="006671A1" w:rsidRPr="00B30CA2" w:rsidRDefault="006671A1">
      <w:pPr>
        <w:spacing w:before="1"/>
        <w:rPr>
          <w:rFonts w:ascii="Arial" w:eastAsia="Arial" w:hAnsi="Arial" w:cs="Arial"/>
          <w:sz w:val="13"/>
          <w:szCs w:val="13"/>
          <w:lang w:val="en-GB"/>
        </w:rPr>
      </w:pPr>
    </w:p>
    <w:tbl>
      <w:tblPr>
        <w:tblW w:w="10338" w:type="dxa"/>
        <w:tblInd w:w="290" w:type="dxa"/>
        <w:tblLayout w:type="fixed"/>
        <w:tblCellMar>
          <w:left w:w="0" w:type="dxa"/>
          <w:right w:w="0" w:type="dxa"/>
        </w:tblCellMar>
        <w:tblLook w:val="01E0" w:firstRow="1" w:lastRow="1" w:firstColumn="1" w:lastColumn="1" w:noHBand="0" w:noVBand="0"/>
      </w:tblPr>
      <w:tblGrid>
        <w:gridCol w:w="10338"/>
      </w:tblGrid>
      <w:tr w:rsidR="006671A1" w:rsidRPr="00B30CA2" w:rsidTr="00AA5023">
        <w:trPr>
          <w:trHeight w:hRule="exact" w:val="340"/>
        </w:trPr>
        <w:tc>
          <w:tcPr>
            <w:tcW w:w="10338" w:type="dxa"/>
            <w:tcBorders>
              <w:top w:val="single" w:sz="3" w:space="0" w:color="B3B2B2"/>
              <w:left w:val="single" w:sz="3" w:space="0" w:color="B3B2B2"/>
              <w:bottom w:val="single" w:sz="3" w:space="0" w:color="B3B2B2"/>
              <w:right w:val="single" w:sz="3" w:space="0" w:color="9D9D9C"/>
            </w:tcBorders>
            <w:shd w:val="clear" w:color="auto" w:fill="A1DAF8"/>
          </w:tcPr>
          <w:p w:rsidR="006671A1" w:rsidRPr="00B30CA2" w:rsidRDefault="000D437E">
            <w:pPr>
              <w:pStyle w:val="TableParagraph"/>
              <w:spacing w:before="44"/>
              <w:ind w:left="75"/>
              <w:rPr>
                <w:rFonts w:ascii="Calibri" w:eastAsia="Calibri" w:hAnsi="Calibri" w:cs="Calibri"/>
                <w:lang w:val="en-GB"/>
              </w:rPr>
            </w:pPr>
            <w:r w:rsidRPr="00B30CA2">
              <w:rPr>
                <w:rFonts w:ascii="Calibri"/>
                <w:b/>
                <w:w w:val="115"/>
                <w:lang w:val="en-GB"/>
              </w:rPr>
              <w:t>Supervisor/First</w:t>
            </w:r>
            <w:r w:rsidRPr="00B30CA2">
              <w:rPr>
                <w:rFonts w:ascii="Calibri"/>
                <w:b/>
                <w:spacing w:val="-44"/>
                <w:w w:val="115"/>
                <w:lang w:val="en-GB"/>
              </w:rPr>
              <w:t xml:space="preserve"> </w:t>
            </w:r>
            <w:r w:rsidRPr="00B30CA2">
              <w:rPr>
                <w:rFonts w:ascii="Calibri"/>
                <w:b/>
                <w:w w:val="115"/>
                <w:lang w:val="en-GB"/>
              </w:rPr>
              <w:t>Supervisor</w:t>
            </w:r>
            <w:r w:rsidR="00D467DB">
              <w:rPr>
                <w:rFonts w:ascii="Calibri"/>
                <w:b/>
                <w:w w:val="115"/>
                <w:lang w:val="en-GB"/>
              </w:rPr>
              <w:t xml:space="preserve"> Declaration</w:t>
            </w:r>
          </w:p>
        </w:tc>
      </w:tr>
      <w:tr w:rsidR="006671A1" w:rsidRPr="00B30CA2" w:rsidTr="00AA5023">
        <w:trPr>
          <w:trHeight w:hRule="exact" w:val="524"/>
        </w:trPr>
        <w:tc>
          <w:tcPr>
            <w:tcW w:w="10338" w:type="dxa"/>
            <w:tcBorders>
              <w:top w:val="single" w:sz="3" w:space="0" w:color="B3B2B2"/>
              <w:left w:val="single" w:sz="3" w:space="0" w:color="B3B2B2"/>
              <w:bottom w:val="single" w:sz="3" w:space="0" w:color="B3B2B2"/>
              <w:right w:val="single" w:sz="3" w:space="0" w:color="9D9D9C"/>
            </w:tcBorders>
            <w:shd w:val="clear" w:color="auto" w:fill="EAF6FE"/>
          </w:tcPr>
          <w:p w:rsidR="006671A1" w:rsidRPr="00B30CA2" w:rsidRDefault="000D437E" w:rsidP="00637DC2">
            <w:pPr>
              <w:pStyle w:val="TableParagraph"/>
              <w:spacing w:before="51" w:line="254" w:lineRule="auto"/>
              <w:ind w:left="75" w:right="142"/>
              <w:rPr>
                <w:rFonts w:ascii="Arial" w:eastAsia="Arial" w:hAnsi="Arial" w:cs="Arial"/>
                <w:sz w:val="18"/>
                <w:szCs w:val="18"/>
                <w:lang w:val="en-GB"/>
              </w:rPr>
            </w:pPr>
            <w:r w:rsidRPr="00B30CA2">
              <w:rPr>
                <w:rFonts w:ascii="Arial"/>
                <w:sz w:val="18"/>
                <w:lang w:val="en-GB"/>
              </w:rPr>
              <w:t>By</w:t>
            </w:r>
            <w:r w:rsidRPr="00B30CA2">
              <w:rPr>
                <w:rFonts w:ascii="Arial"/>
                <w:spacing w:val="-9"/>
                <w:sz w:val="18"/>
                <w:lang w:val="en-GB"/>
              </w:rPr>
              <w:t xml:space="preserve"> </w:t>
            </w:r>
            <w:r w:rsidRPr="00B30CA2">
              <w:rPr>
                <w:rFonts w:ascii="Arial"/>
                <w:sz w:val="18"/>
                <w:lang w:val="en-GB"/>
              </w:rPr>
              <w:t>sending</w:t>
            </w:r>
            <w:r w:rsidRPr="00B30CA2">
              <w:rPr>
                <w:rFonts w:ascii="Arial"/>
                <w:spacing w:val="-9"/>
                <w:sz w:val="18"/>
                <w:lang w:val="en-GB"/>
              </w:rPr>
              <w:t xml:space="preserve"> </w:t>
            </w:r>
            <w:r w:rsidRPr="00B30CA2">
              <w:rPr>
                <w:rFonts w:ascii="Arial"/>
                <w:sz w:val="18"/>
                <w:lang w:val="en-GB"/>
              </w:rPr>
              <w:t>this</w:t>
            </w:r>
            <w:r w:rsidRPr="00B30CA2">
              <w:rPr>
                <w:rFonts w:ascii="Arial"/>
                <w:spacing w:val="-9"/>
                <w:sz w:val="18"/>
                <w:lang w:val="en-GB"/>
              </w:rPr>
              <w:t xml:space="preserve"> </w:t>
            </w:r>
            <w:r w:rsidRPr="00B30CA2">
              <w:rPr>
                <w:rFonts w:ascii="Arial"/>
                <w:sz w:val="18"/>
                <w:lang w:val="en-GB"/>
              </w:rPr>
              <w:t>form</w:t>
            </w:r>
            <w:r w:rsidRPr="00B30CA2">
              <w:rPr>
                <w:rFonts w:ascii="Arial"/>
                <w:spacing w:val="-9"/>
                <w:sz w:val="18"/>
                <w:lang w:val="en-GB"/>
              </w:rPr>
              <w:t xml:space="preserve"> </w:t>
            </w:r>
            <w:r w:rsidRPr="00B30CA2">
              <w:rPr>
                <w:rFonts w:ascii="Arial"/>
                <w:sz w:val="18"/>
                <w:lang w:val="en-GB"/>
              </w:rPr>
              <w:t>from</w:t>
            </w:r>
            <w:r w:rsidRPr="00B30CA2">
              <w:rPr>
                <w:rFonts w:ascii="Arial"/>
                <w:spacing w:val="-9"/>
                <w:sz w:val="18"/>
                <w:lang w:val="en-GB"/>
              </w:rPr>
              <w:t xml:space="preserve"> </w:t>
            </w:r>
            <w:r w:rsidRPr="00B30CA2">
              <w:rPr>
                <w:rFonts w:ascii="Arial"/>
                <w:sz w:val="18"/>
                <w:lang w:val="en-GB"/>
              </w:rPr>
              <w:t>my</w:t>
            </w:r>
            <w:r w:rsidRPr="00B30CA2">
              <w:rPr>
                <w:rFonts w:ascii="Arial"/>
                <w:spacing w:val="-9"/>
                <w:sz w:val="18"/>
                <w:lang w:val="en-GB"/>
              </w:rPr>
              <w:t xml:space="preserve"> </w:t>
            </w:r>
            <w:r w:rsidRPr="00B30CA2">
              <w:rPr>
                <w:rFonts w:ascii="Arial"/>
                <w:sz w:val="18"/>
                <w:lang w:val="en-GB"/>
              </w:rPr>
              <w:t>Anglia</w:t>
            </w:r>
            <w:r w:rsidRPr="00B30CA2">
              <w:rPr>
                <w:rFonts w:ascii="Arial"/>
                <w:spacing w:val="-9"/>
                <w:sz w:val="18"/>
                <w:lang w:val="en-GB"/>
              </w:rPr>
              <w:t xml:space="preserve"> </w:t>
            </w:r>
            <w:r w:rsidRPr="00B30CA2">
              <w:rPr>
                <w:rFonts w:ascii="Arial"/>
                <w:sz w:val="18"/>
                <w:lang w:val="en-GB"/>
              </w:rPr>
              <w:t>e-mail</w:t>
            </w:r>
            <w:r w:rsidRPr="00B30CA2">
              <w:rPr>
                <w:rFonts w:ascii="Arial"/>
                <w:spacing w:val="-9"/>
                <w:sz w:val="18"/>
                <w:lang w:val="en-GB"/>
              </w:rPr>
              <w:t xml:space="preserve"> </w:t>
            </w:r>
            <w:r w:rsidRPr="00B30CA2">
              <w:rPr>
                <w:rFonts w:ascii="Arial"/>
                <w:sz w:val="18"/>
                <w:lang w:val="en-GB"/>
              </w:rPr>
              <w:t>account,</w:t>
            </w:r>
            <w:r w:rsidRPr="00B30CA2">
              <w:rPr>
                <w:rFonts w:ascii="Arial"/>
                <w:spacing w:val="-9"/>
                <w:sz w:val="18"/>
                <w:lang w:val="en-GB"/>
              </w:rPr>
              <w:t xml:space="preserve"> </w:t>
            </w:r>
            <w:r w:rsidRPr="00B30CA2">
              <w:rPr>
                <w:rFonts w:ascii="Arial"/>
                <w:sz w:val="18"/>
                <w:lang w:val="en-GB"/>
              </w:rPr>
              <w:t>I</w:t>
            </w:r>
            <w:r w:rsidRPr="00B30CA2">
              <w:rPr>
                <w:rFonts w:ascii="Arial"/>
                <w:spacing w:val="-9"/>
                <w:sz w:val="18"/>
                <w:lang w:val="en-GB"/>
              </w:rPr>
              <w:t xml:space="preserve"> </w:t>
            </w:r>
            <w:r w:rsidRPr="00B30CA2">
              <w:rPr>
                <w:rFonts w:ascii="Arial"/>
                <w:sz w:val="18"/>
                <w:lang w:val="en-GB"/>
              </w:rPr>
              <w:t>confirm</w:t>
            </w:r>
            <w:r w:rsidRPr="00B30CA2">
              <w:rPr>
                <w:rFonts w:ascii="Arial"/>
                <w:spacing w:val="-9"/>
                <w:sz w:val="18"/>
                <w:lang w:val="en-GB"/>
              </w:rPr>
              <w:t xml:space="preserve"> </w:t>
            </w:r>
            <w:r w:rsidRPr="00B30CA2">
              <w:rPr>
                <w:rFonts w:ascii="Arial"/>
                <w:sz w:val="18"/>
                <w:lang w:val="en-GB"/>
              </w:rPr>
              <w:t>the</w:t>
            </w:r>
            <w:r w:rsidRPr="00B30CA2">
              <w:rPr>
                <w:rFonts w:ascii="Arial"/>
                <w:spacing w:val="-9"/>
                <w:sz w:val="18"/>
                <w:lang w:val="en-GB"/>
              </w:rPr>
              <w:t xml:space="preserve"> </w:t>
            </w:r>
            <w:r w:rsidRPr="00B30CA2">
              <w:rPr>
                <w:rFonts w:ascii="Arial"/>
                <w:sz w:val="18"/>
                <w:lang w:val="en-GB"/>
              </w:rPr>
              <w:t>statements</w:t>
            </w:r>
            <w:r w:rsidRPr="00B30CA2">
              <w:rPr>
                <w:rFonts w:ascii="Arial"/>
                <w:spacing w:val="-9"/>
                <w:sz w:val="18"/>
                <w:lang w:val="en-GB"/>
              </w:rPr>
              <w:t xml:space="preserve"> </w:t>
            </w:r>
            <w:r w:rsidRPr="00B30CA2">
              <w:rPr>
                <w:rFonts w:ascii="Arial"/>
                <w:sz w:val="18"/>
                <w:lang w:val="en-GB"/>
              </w:rPr>
              <w:t>in</w:t>
            </w:r>
            <w:r w:rsidRPr="00B30CA2">
              <w:rPr>
                <w:rFonts w:ascii="Arial"/>
                <w:spacing w:val="-9"/>
                <w:sz w:val="18"/>
                <w:lang w:val="en-GB"/>
              </w:rPr>
              <w:t xml:space="preserve"> </w:t>
            </w:r>
            <w:r w:rsidRPr="00B30CA2">
              <w:rPr>
                <w:rFonts w:ascii="Arial"/>
                <w:sz w:val="18"/>
                <w:lang w:val="en-GB"/>
              </w:rPr>
              <w:t>the</w:t>
            </w:r>
            <w:r w:rsidRPr="00B30CA2">
              <w:rPr>
                <w:rFonts w:ascii="Arial"/>
                <w:spacing w:val="-9"/>
                <w:sz w:val="18"/>
                <w:lang w:val="en-GB"/>
              </w:rPr>
              <w:t xml:space="preserve"> </w:t>
            </w:r>
            <w:r w:rsidRPr="00B30CA2">
              <w:rPr>
                <w:rFonts w:ascii="Arial"/>
                <w:sz w:val="18"/>
                <w:lang w:val="en-GB"/>
              </w:rPr>
              <w:t>Applicant</w:t>
            </w:r>
            <w:r w:rsidRPr="00B30CA2">
              <w:rPr>
                <w:rFonts w:ascii="Arial"/>
                <w:spacing w:val="-9"/>
                <w:sz w:val="18"/>
                <w:lang w:val="en-GB"/>
              </w:rPr>
              <w:t xml:space="preserve"> </w:t>
            </w:r>
            <w:r w:rsidRPr="00B30CA2">
              <w:rPr>
                <w:rFonts w:ascii="Arial"/>
                <w:sz w:val="18"/>
                <w:lang w:val="en-GB"/>
              </w:rPr>
              <w:t>Declaration</w:t>
            </w:r>
            <w:r w:rsidRPr="00B30CA2">
              <w:rPr>
                <w:rFonts w:ascii="Arial"/>
                <w:spacing w:val="-9"/>
                <w:sz w:val="18"/>
                <w:lang w:val="en-GB"/>
              </w:rPr>
              <w:t xml:space="preserve"> </w:t>
            </w:r>
            <w:r w:rsidRPr="00B30CA2">
              <w:rPr>
                <w:rFonts w:ascii="Arial"/>
                <w:sz w:val="18"/>
                <w:lang w:val="en-GB"/>
              </w:rPr>
              <w:t>and</w:t>
            </w:r>
            <w:r w:rsidRPr="00B30CA2">
              <w:rPr>
                <w:rFonts w:ascii="Arial"/>
                <w:spacing w:val="-9"/>
                <w:sz w:val="18"/>
                <w:lang w:val="en-GB"/>
              </w:rPr>
              <w:t xml:space="preserve"> </w:t>
            </w:r>
            <w:r w:rsidRPr="00B30CA2">
              <w:rPr>
                <w:rFonts w:ascii="Arial"/>
                <w:sz w:val="18"/>
                <w:lang w:val="en-GB"/>
              </w:rPr>
              <w:t>that</w:t>
            </w:r>
            <w:r w:rsidRPr="00B30CA2">
              <w:rPr>
                <w:rFonts w:ascii="Arial"/>
                <w:spacing w:val="-9"/>
                <w:sz w:val="18"/>
                <w:lang w:val="en-GB"/>
              </w:rPr>
              <w:t xml:space="preserve"> </w:t>
            </w:r>
            <w:r w:rsidRPr="00B30CA2">
              <w:rPr>
                <w:rFonts w:ascii="Arial"/>
                <w:sz w:val="18"/>
                <w:lang w:val="en-GB"/>
              </w:rPr>
              <w:t>I</w:t>
            </w:r>
            <w:r w:rsidRPr="00B30CA2">
              <w:rPr>
                <w:rFonts w:ascii="Arial"/>
                <w:spacing w:val="-9"/>
                <w:sz w:val="18"/>
                <w:lang w:val="en-GB"/>
              </w:rPr>
              <w:t xml:space="preserve"> </w:t>
            </w:r>
            <w:r w:rsidRPr="00B30CA2">
              <w:rPr>
                <w:rFonts w:ascii="Arial"/>
                <w:sz w:val="18"/>
                <w:lang w:val="en-GB"/>
              </w:rPr>
              <w:t>will supervise</w:t>
            </w:r>
            <w:r w:rsidRPr="00B30CA2">
              <w:rPr>
                <w:rFonts w:ascii="Arial"/>
                <w:spacing w:val="-12"/>
                <w:sz w:val="18"/>
                <w:lang w:val="en-GB"/>
              </w:rPr>
              <w:t xml:space="preserve"> </w:t>
            </w:r>
            <w:r w:rsidRPr="00B30CA2">
              <w:rPr>
                <w:rFonts w:ascii="Arial"/>
                <w:sz w:val="18"/>
                <w:lang w:val="en-GB"/>
              </w:rPr>
              <w:t>th</w:t>
            </w:r>
            <w:r w:rsidR="009D3623">
              <w:rPr>
                <w:rFonts w:ascii="Arial"/>
                <w:sz w:val="18"/>
                <w:lang w:val="en-GB"/>
              </w:rPr>
              <w:t>e</w:t>
            </w:r>
            <w:r w:rsidRPr="00B30CA2">
              <w:rPr>
                <w:rFonts w:ascii="Arial"/>
                <w:spacing w:val="-12"/>
                <w:sz w:val="18"/>
                <w:lang w:val="en-GB"/>
              </w:rPr>
              <w:t xml:space="preserve"> </w:t>
            </w:r>
            <w:r w:rsidR="009D3623">
              <w:rPr>
                <w:rFonts w:ascii="Arial"/>
                <w:spacing w:val="-12"/>
                <w:sz w:val="18"/>
                <w:lang w:val="en-GB"/>
              </w:rPr>
              <w:t>research</w:t>
            </w:r>
            <w:r w:rsidRPr="00B30CA2">
              <w:rPr>
                <w:rFonts w:ascii="Arial"/>
                <w:spacing w:val="-12"/>
                <w:sz w:val="18"/>
                <w:lang w:val="en-GB"/>
              </w:rPr>
              <w:t xml:space="preserve"> </w:t>
            </w:r>
            <w:r w:rsidRPr="00B30CA2">
              <w:rPr>
                <w:rFonts w:ascii="Arial"/>
                <w:sz w:val="18"/>
                <w:lang w:val="en-GB"/>
              </w:rPr>
              <w:t>as</w:t>
            </w:r>
            <w:r w:rsidRPr="00B30CA2">
              <w:rPr>
                <w:rFonts w:ascii="Arial"/>
                <w:spacing w:val="-12"/>
                <w:sz w:val="18"/>
                <w:lang w:val="en-GB"/>
              </w:rPr>
              <w:t xml:space="preserve"> </w:t>
            </w:r>
            <w:r w:rsidRPr="00B30CA2">
              <w:rPr>
                <w:rFonts w:ascii="Arial"/>
                <w:sz w:val="18"/>
                <w:lang w:val="en-GB"/>
              </w:rPr>
              <w:t>detailed</w:t>
            </w:r>
            <w:r w:rsidRPr="00B30CA2">
              <w:rPr>
                <w:rFonts w:ascii="Arial"/>
                <w:spacing w:val="-12"/>
                <w:sz w:val="18"/>
                <w:lang w:val="en-GB"/>
              </w:rPr>
              <w:t xml:space="preserve"> </w:t>
            </w:r>
            <w:r w:rsidRPr="00B30CA2">
              <w:rPr>
                <w:rFonts w:ascii="Arial"/>
                <w:sz w:val="18"/>
                <w:lang w:val="en-GB"/>
              </w:rPr>
              <w:t>in</w:t>
            </w:r>
            <w:r w:rsidRPr="00B30CA2">
              <w:rPr>
                <w:rFonts w:ascii="Arial"/>
                <w:spacing w:val="-12"/>
                <w:sz w:val="18"/>
                <w:lang w:val="en-GB"/>
              </w:rPr>
              <w:t xml:space="preserve"> </w:t>
            </w:r>
            <w:r w:rsidRPr="00B30CA2">
              <w:rPr>
                <w:rFonts w:ascii="Arial"/>
                <w:sz w:val="18"/>
                <w:lang w:val="en-GB"/>
              </w:rPr>
              <w:t>the</w:t>
            </w:r>
            <w:r w:rsidRPr="00B30CA2">
              <w:rPr>
                <w:rFonts w:ascii="Arial"/>
                <w:spacing w:val="-12"/>
                <w:sz w:val="18"/>
                <w:lang w:val="en-GB"/>
              </w:rPr>
              <w:t xml:space="preserve"> </w:t>
            </w:r>
            <w:r w:rsidRPr="00B30CA2">
              <w:rPr>
                <w:rFonts w:ascii="Arial"/>
                <w:sz w:val="18"/>
                <w:lang w:val="en-GB"/>
              </w:rPr>
              <w:t>application.</w:t>
            </w:r>
          </w:p>
        </w:tc>
      </w:tr>
    </w:tbl>
    <w:p w:rsidR="006671A1" w:rsidRDefault="006671A1">
      <w:pPr>
        <w:rPr>
          <w:rFonts w:ascii="Arial" w:eastAsia="Arial" w:hAnsi="Arial" w:cs="Arial"/>
          <w:sz w:val="20"/>
          <w:szCs w:val="20"/>
          <w:lang w:val="en-GB"/>
        </w:rPr>
      </w:pPr>
    </w:p>
    <w:p w:rsidR="003017A8" w:rsidRPr="00B30CA2" w:rsidRDefault="003017A8">
      <w:pPr>
        <w:rPr>
          <w:rFonts w:ascii="Arial" w:eastAsia="Arial" w:hAnsi="Arial" w:cs="Arial"/>
          <w:sz w:val="20"/>
          <w:szCs w:val="20"/>
          <w:lang w:val="en-GB"/>
        </w:rPr>
      </w:pPr>
    </w:p>
    <w:p w:rsidR="006671A1" w:rsidRDefault="006671A1">
      <w:pPr>
        <w:rPr>
          <w:rFonts w:ascii="Arial" w:eastAsia="Arial" w:hAnsi="Arial" w:cs="Arial"/>
          <w:sz w:val="20"/>
          <w:szCs w:val="20"/>
          <w:lang w:val="en-GB"/>
        </w:rPr>
      </w:pPr>
    </w:p>
    <w:p w:rsidR="00AA5023" w:rsidRDefault="003017A8" w:rsidP="003017A8">
      <w:pPr>
        <w:ind w:left="284"/>
        <w:rPr>
          <w:rFonts w:ascii="Arial" w:eastAsia="Arial" w:hAnsi="Arial" w:cs="Arial"/>
          <w:lang w:val="en-GB"/>
        </w:rPr>
      </w:pPr>
      <w:r w:rsidRPr="00AA5023">
        <w:rPr>
          <w:rFonts w:ascii="Arial" w:eastAsia="Arial" w:hAnsi="Arial" w:cs="Arial"/>
          <w:lang w:val="en-GB"/>
        </w:rPr>
        <w:t xml:space="preserve">Thank you for completing the Stage 1 Research Ethics Application Form.  </w:t>
      </w:r>
    </w:p>
    <w:p w:rsidR="00AA5023" w:rsidRDefault="00AA5023" w:rsidP="003017A8">
      <w:pPr>
        <w:ind w:left="284"/>
        <w:rPr>
          <w:rFonts w:ascii="Arial" w:eastAsia="Arial" w:hAnsi="Arial" w:cs="Arial"/>
          <w:lang w:val="en-GB"/>
        </w:rPr>
      </w:pPr>
    </w:p>
    <w:p w:rsidR="003017A8" w:rsidRPr="00AA5023" w:rsidRDefault="003017A8" w:rsidP="003017A8">
      <w:pPr>
        <w:ind w:left="284"/>
        <w:rPr>
          <w:rFonts w:ascii="Arial" w:eastAsia="Arial" w:hAnsi="Arial" w:cs="Arial"/>
          <w:lang w:val="en-GB"/>
        </w:rPr>
      </w:pPr>
      <w:r w:rsidRPr="00AA5023">
        <w:rPr>
          <w:rFonts w:ascii="Arial" w:eastAsia="Arial" w:hAnsi="Arial" w:cs="Arial"/>
          <w:lang w:val="en-GB"/>
        </w:rPr>
        <w:t>Please submit it as follows:</w:t>
      </w:r>
    </w:p>
    <w:p w:rsidR="003017A8" w:rsidRPr="000624BD" w:rsidRDefault="003017A8" w:rsidP="003017A8">
      <w:pPr>
        <w:spacing w:before="76"/>
        <w:ind w:left="290"/>
        <w:rPr>
          <w:rFonts w:ascii="Arial" w:eastAsia="Arial" w:hAnsi="Arial" w:cs="Arial"/>
          <w:lang w:val="en-GB"/>
        </w:rPr>
      </w:pPr>
      <w:r w:rsidRPr="000624BD">
        <w:rPr>
          <w:rFonts w:ascii="Arial" w:hAnsi="Arial" w:cs="Arial"/>
          <w:b/>
          <w:lang w:val="en-GB"/>
        </w:rPr>
        <w:t xml:space="preserve">Staff Researchers: </w:t>
      </w:r>
      <w:r w:rsidRPr="000624BD">
        <w:rPr>
          <w:rFonts w:ascii="Arial" w:hAnsi="Arial" w:cs="Arial"/>
          <w:lang w:val="en-GB"/>
        </w:rPr>
        <w:t>Send form directly to the relevant committee.</w:t>
      </w:r>
    </w:p>
    <w:p w:rsidR="003017A8" w:rsidRPr="000624BD" w:rsidRDefault="003017A8" w:rsidP="003017A8">
      <w:pPr>
        <w:spacing w:before="57"/>
        <w:ind w:left="290"/>
        <w:rPr>
          <w:rFonts w:ascii="Arial" w:eastAsia="Arial" w:hAnsi="Arial" w:cs="Arial"/>
          <w:lang w:val="en-GB"/>
        </w:rPr>
      </w:pPr>
      <w:r w:rsidRPr="000624BD">
        <w:rPr>
          <w:rFonts w:ascii="Arial" w:hAnsi="Arial" w:cs="Arial"/>
          <w:b/>
          <w:lang w:val="en-GB"/>
        </w:rPr>
        <w:t xml:space="preserve">Student Researchers: </w:t>
      </w:r>
      <w:r w:rsidRPr="000624BD">
        <w:rPr>
          <w:rFonts w:ascii="Arial" w:hAnsi="Arial" w:cs="Arial"/>
          <w:lang w:val="en-GB"/>
        </w:rPr>
        <w:t>Send form to Supervisor/First Supervisor.</w:t>
      </w:r>
    </w:p>
    <w:p w:rsidR="003017A8" w:rsidRPr="000624BD" w:rsidRDefault="003017A8" w:rsidP="003017A8">
      <w:pPr>
        <w:spacing w:before="57"/>
        <w:ind w:left="290"/>
        <w:rPr>
          <w:rFonts w:ascii="Arial" w:eastAsia="Arial" w:hAnsi="Arial" w:cs="Arial"/>
          <w:lang w:val="en-GB"/>
        </w:rPr>
      </w:pPr>
      <w:r w:rsidRPr="000624BD">
        <w:rPr>
          <w:rFonts w:ascii="Arial" w:hAnsi="Arial" w:cs="Arial"/>
          <w:b/>
          <w:lang w:val="en-GB"/>
        </w:rPr>
        <w:t xml:space="preserve">Supervisor/First Supervisor:  </w:t>
      </w:r>
      <w:r w:rsidRPr="000624BD">
        <w:rPr>
          <w:rFonts w:ascii="Arial" w:hAnsi="Arial" w:cs="Arial"/>
          <w:lang w:val="en-GB"/>
        </w:rPr>
        <w:t>Check application and forward to the relevant committee</w:t>
      </w:r>
      <w:r w:rsidRPr="000624BD">
        <w:rPr>
          <w:rFonts w:ascii="Arial" w:hAnsi="Arial" w:cs="Arial"/>
          <w:spacing w:val="-4"/>
          <w:lang w:val="en-GB"/>
        </w:rPr>
        <w:t>.</w:t>
      </w:r>
    </w:p>
    <w:p w:rsidR="006671A1" w:rsidRPr="00B30CA2" w:rsidRDefault="006671A1">
      <w:pPr>
        <w:rPr>
          <w:rFonts w:ascii="Arial" w:eastAsia="Arial" w:hAnsi="Arial" w:cs="Arial"/>
          <w:sz w:val="20"/>
          <w:szCs w:val="20"/>
          <w:lang w:val="en-GB"/>
        </w:rPr>
      </w:pPr>
    </w:p>
    <w:p w:rsidR="006671A1" w:rsidRPr="00B30CA2" w:rsidRDefault="006671A1">
      <w:pPr>
        <w:rPr>
          <w:rFonts w:ascii="Arial" w:eastAsia="Arial" w:hAnsi="Arial" w:cs="Arial"/>
          <w:sz w:val="20"/>
          <w:szCs w:val="20"/>
          <w:lang w:val="en-GB"/>
        </w:rPr>
      </w:pPr>
    </w:p>
    <w:p w:rsidR="006671A1" w:rsidRPr="00B30CA2" w:rsidRDefault="006671A1">
      <w:pPr>
        <w:rPr>
          <w:rFonts w:ascii="Arial" w:eastAsia="Arial" w:hAnsi="Arial" w:cs="Arial"/>
          <w:sz w:val="20"/>
          <w:szCs w:val="20"/>
          <w:lang w:val="en-GB"/>
        </w:rPr>
      </w:pPr>
    </w:p>
    <w:p w:rsidR="006671A1" w:rsidRPr="00B30CA2" w:rsidRDefault="006671A1">
      <w:pPr>
        <w:rPr>
          <w:rFonts w:ascii="Arial" w:eastAsia="Arial" w:hAnsi="Arial" w:cs="Arial"/>
          <w:sz w:val="20"/>
          <w:szCs w:val="20"/>
          <w:lang w:val="en-GB"/>
        </w:rPr>
      </w:pPr>
    </w:p>
    <w:p w:rsidR="006671A1" w:rsidRPr="00B30CA2" w:rsidRDefault="006671A1">
      <w:pPr>
        <w:rPr>
          <w:rFonts w:ascii="Arial" w:eastAsia="Arial" w:hAnsi="Arial" w:cs="Arial"/>
          <w:sz w:val="20"/>
          <w:szCs w:val="20"/>
          <w:lang w:val="en-GB"/>
        </w:rPr>
      </w:pPr>
    </w:p>
    <w:p w:rsidR="006671A1" w:rsidRPr="00B30CA2" w:rsidRDefault="006671A1">
      <w:pPr>
        <w:spacing w:before="11"/>
        <w:rPr>
          <w:rFonts w:ascii="Arial" w:eastAsia="Arial" w:hAnsi="Arial" w:cs="Arial"/>
          <w:sz w:val="18"/>
          <w:szCs w:val="18"/>
          <w:lang w:val="en-GB"/>
        </w:rPr>
      </w:pPr>
    </w:p>
    <w:p w:rsidR="006671A1" w:rsidRDefault="001B2397">
      <w:pPr>
        <w:spacing w:before="81"/>
        <w:ind w:left="290"/>
        <w:rPr>
          <w:rFonts w:ascii="Arial" w:hAnsi="Arial"/>
          <w:sz w:val="16"/>
          <w:lang w:val="en-GB"/>
        </w:rPr>
      </w:pPr>
      <w:r>
        <w:rPr>
          <w:rFonts w:ascii="Arial" w:hAnsi="Arial"/>
          <w:sz w:val="16"/>
          <w:lang w:val="en-GB"/>
        </w:rPr>
        <w:t xml:space="preserve">Date </w:t>
      </w:r>
      <w:r w:rsidR="00BD634D">
        <w:rPr>
          <w:rFonts w:ascii="Arial" w:hAnsi="Arial"/>
          <w:sz w:val="16"/>
          <w:lang w:val="en-GB"/>
        </w:rPr>
        <w:t>8 September 2016</w:t>
      </w:r>
    </w:p>
    <w:p w:rsidR="00D33ABD" w:rsidRDefault="00D33ABD">
      <w:pPr>
        <w:spacing w:before="81"/>
        <w:ind w:left="290"/>
        <w:rPr>
          <w:rFonts w:ascii="Arial" w:hAnsi="Arial"/>
          <w:sz w:val="16"/>
          <w:lang w:val="en-GB"/>
        </w:rPr>
      </w:pPr>
      <w:r>
        <w:rPr>
          <w:rFonts w:ascii="Arial" w:hAnsi="Arial"/>
          <w:sz w:val="16"/>
          <w:lang w:val="en-GB"/>
        </w:rPr>
        <w:t xml:space="preserve">Version </w:t>
      </w:r>
      <w:r w:rsidR="0009000F">
        <w:rPr>
          <w:rFonts w:ascii="Arial" w:hAnsi="Arial"/>
          <w:sz w:val="16"/>
          <w:lang w:val="en-GB"/>
        </w:rPr>
        <w:t>3.</w:t>
      </w:r>
      <w:r w:rsidR="00BD634D">
        <w:rPr>
          <w:rFonts w:ascii="Arial" w:hAnsi="Arial"/>
          <w:sz w:val="16"/>
          <w:lang w:val="en-GB"/>
        </w:rPr>
        <w:t>1</w:t>
      </w:r>
    </w:p>
    <w:p w:rsidR="00D33ABD" w:rsidRPr="006F70E6" w:rsidRDefault="00D33ABD">
      <w:pPr>
        <w:spacing w:before="81"/>
        <w:ind w:left="290"/>
        <w:rPr>
          <w:rFonts w:ascii="Arial" w:eastAsia="Arial" w:hAnsi="Arial" w:cs="Arial"/>
          <w:sz w:val="16"/>
          <w:szCs w:val="16"/>
          <w:lang w:val="en-GB"/>
        </w:rPr>
      </w:pPr>
    </w:p>
    <w:sectPr w:rsidR="00D33ABD" w:rsidRPr="006F70E6" w:rsidSect="008D6822">
      <w:pgSz w:w="11910" w:h="16840"/>
      <w:pgMar w:top="820" w:right="740" w:bottom="440" w:left="560" w:header="0" w:footer="2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78E" w:rsidRDefault="0047478E">
      <w:r>
        <w:separator/>
      </w:r>
    </w:p>
  </w:endnote>
  <w:endnote w:type="continuationSeparator" w:id="0">
    <w:p w:rsidR="0047478E" w:rsidRDefault="00474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214792"/>
      <w:docPartObj>
        <w:docPartGallery w:val="Page Numbers (Bottom of Page)"/>
        <w:docPartUnique/>
      </w:docPartObj>
    </w:sdtPr>
    <w:sdtEndPr>
      <w:rPr>
        <w:noProof/>
      </w:rPr>
    </w:sdtEndPr>
    <w:sdtContent>
      <w:p w:rsidR="00690EA7" w:rsidRDefault="0052700A">
        <w:pPr>
          <w:pStyle w:val="Footer"/>
          <w:jc w:val="center"/>
        </w:pPr>
        <w:r>
          <w:fldChar w:fldCharType="begin"/>
        </w:r>
        <w:r w:rsidR="00690EA7">
          <w:instrText xml:space="preserve"> PAGE   \* MERGEFORMAT </w:instrText>
        </w:r>
        <w:r>
          <w:fldChar w:fldCharType="separate"/>
        </w:r>
        <w:r w:rsidR="003B1D01">
          <w:rPr>
            <w:noProof/>
          </w:rPr>
          <w:t>3</w:t>
        </w:r>
        <w:r>
          <w:rPr>
            <w:noProof/>
          </w:rPr>
          <w:fldChar w:fldCharType="end"/>
        </w:r>
      </w:p>
    </w:sdtContent>
  </w:sdt>
  <w:p w:rsidR="007A5ABE" w:rsidRDefault="007A5ABE">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78E" w:rsidRDefault="0047478E">
      <w:r>
        <w:separator/>
      </w:r>
    </w:p>
  </w:footnote>
  <w:footnote w:type="continuationSeparator" w:id="0">
    <w:p w:rsidR="0047478E" w:rsidRDefault="0047478E">
      <w:r>
        <w:continuationSeparator/>
      </w:r>
    </w:p>
  </w:footnote>
  <w:footnote w:id="1">
    <w:p w:rsidR="00611034" w:rsidRDefault="003E6EF0" w:rsidP="003E6EF0">
      <w:pPr>
        <w:pStyle w:val="FootnoteText"/>
        <w:rPr>
          <w:rFonts w:ascii="Arial" w:eastAsia="Arial" w:hAnsi="Arial" w:cs="Arial"/>
          <w:sz w:val="16"/>
          <w:szCs w:val="16"/>
          <w:lang w:val="en-GB"/>
        </w:rPr>
      </w:pPr>
      <w:r w:rsidRPr="00853F7B">
        <w:rPr>
          <w:rStyle w:val="FootnoteReference"/>
          <w:rFonts w:ascii="Arial" w:hAnsi="Arial" w:cs="Arial"/>
          <w:sz w:val="16"/>
          <w:szCs w:val="16"/>
        </w:rPr>
        <w:footnoteRef/>
      </w:r>
      <w:r w:rsidRPr="00853F7B">
        <w:rPr>
          <w:rFonts w:ascii="Arial" w:hAnsi="Arial" w:cs="Arial"/>
          <w:sz w:val="16"/>
          <w:szCs w:val="16"/>
        </w:rPr>
        <w:t xml:space="preserve"> </w:t>
      </w:r>
      <w:r w:rsidR="00611034" w:rsidRPr="00853F7B">
        <w:rPr>
          <w:rFonts w:ascii="Arial" w:eastAsia="Arial" w:hAnsi="Arial" w:cs="Arial"/>
          <w:sz w:val="16"/>
          <w:szCs w:val="16"/>
          <w:lang w:val="en-GB"/>
        </w:rPr>
        <w:t>Email</w:t>
      </w:r>
      <w:r w:rsidR="00611034" w:rsidRPr="00853F7B">
        <w:rPr>
          <w:rFonts w:ascii="Arial" w:eastAsia="Arial" w:hAnsi="Arial" w:cs="Arial"/>
          <w:spacing w:val="-17"/>
          <w:sz w:val="16"/>
          <w:szCs w:val="16"/>
          <w:lang w:val="en-GB"/>
        </w:rPr>
        <w:t xml:space="preserve"> </w:t>
      </w:r>
      <w:hyperlink r:id="rId1">
        <w:r w:rsidR="00611034" w:rsidRPr="00853F7B">
          <w:rPr>
            <w:rFonts w:ascii="Arial" w:eastAsia="Trebuchet MS" w:hAnsi="Arial" w:cs="Arial"/>
            <w:b/>
            <w:bCs/>
            <w:sz w:val="16"/>
            <w:szCs w:val="16"/>
            <w:lang w:val="en-GB"/>
          </w:rPr>
          <w:t>FST-Biologicalsafety.GMO@anglia.ac.uk</w:t>
        </w:r>
      </w:hyperlink>
      <w:r w:rsidR="00611034" w:rsidRPr="00853F7B">
        <w:rPr>
          <w:rFonts w:ascii="Arial" w:eastAsia="Trebuchet MS" w:hAnsi="Arial" w:cs="Arial"/>
          <w:b/>
          <w:bCs/>
          <w:spacing w:val="-21"/>
          <w:sz w:val="16"/>
          <w:szCs w:val="16"/>
          <w:lang w:val="en-GB"/>
        </w:rPr>
        <w:t xml:space="preserve"> </w:t>
      </w:r>
      <w:r w:rsidR="00611034" w:rsidRPr="00853F7B">
        <w:rPr>
          <w:rFonts w:ascii="Arial" w:eastAsia="Arial" w:hAnsi="Arial" w:cs="Arial"/>
          <w:sz w:val="16"/>
          <w:szCs w:val="16"/>
          <w:lang w:val="en-GB"/>
        </w:rPr>
        <w:t>for further</w:t>
      </w:r>
      <w:r w:rsidR="00611034" w:rsidRPr="00853F7B">
        <w:rPr>
          <w:rFonts w:ascii="Arial" w:eastAsia="Arial" w:hAnsi="Arial" w:cs="Arial"/>
          <w:spacing w:val="-13"/>
          <w:sz w:val="16"/>
          <w:szCs w:val="16"/>
          <w:lang w:val="en-GB"/>
        </w:rPr>
        <w:t xml:space="preserve"> </w:t>
      </w:r>
      <w:r w:rsidR="00611034" w:rsidRPr="00853F7B">
        <w:rPr>
          <w:rFonts w:ascii="Arial" w:eastAsia="Arial" w:hAnsi="Arial" w:cs="Arial"/>
          <w:sz w:val="16"/>
          <w:szCs w:val="16"/>
          <w:lang w:val="en-GB"/>
        </w:rPr>
        <w:t>information.</w:t>
      </w:r>
    </w:p>
    <w:p w:rsidR="00611034" w:rsidRDefault="00611034" w:rsidP="003E6EF0">
      <w:pPr>
        <w:pStyle w:val="FootnoteText"/>
        <w:rPr>
          <w:rFonts w:ascii="Arial" w:hAnsi="Arial" w:cs="Arial"/>
          <w:sz w:val="16"/>
          <w:szCs w:val="16"/>
        </w:rPr>
      </w:pPr>
    </w:p>
    <w:p w:rsidR="003E6EF0" w:rsidRPr="00CF5FBB" w:rsidRDefault="008446EC" w:rsidP="003E6EF0">
      <w:pPr>
        <w:pStyle w:val="FootnoteText"/>
        <w:rPr>
          <w:lang w:val="en-GB"/>
        </w:rPr>
      </w:pPr>
      <w:r>
        <w:rPr>
          <w:rStyle w:val="FootnoteReference"/>
          <w:rFonts w:ascii="Arial" w:hAnsi="Arial" w:cs="Arial"/>
          <w:sz w:val="16"/>
          <w:szCs w:val="16"/>
        </w:rPr>
        <w:t>2</w:t>
      </w:r>
      <w:r>
        <w:rPr>
          <w:rFonts w:ascii="Arial" w:hAnsi="Arial" w:cs="Arial"/>
          <w:sz w:val="16"/>
          <w:szCs w:val="16"/>
        </w:rPr>
        <w:t xml:space="preserve"> </w:t>
      </w:r>
      <w:r w:rsidR="00611034">
        <w:rPr>
          <w:rFonts w:ascii="Arial" w:eastAsia="Arial" w:hAnsi="Arial" w:cs="Arial"/>
          <w:sz w:val="16"/>
          <w:szCs w:val="16"/>
          <w:lang w:val="en-GB"/>
        </w:rPr>
        <w:t>As above</w:t>
      </w:r>
      <w:r w:rsidR="003E6EF0" w:rsidRPr="00853F7B">
        <w:rPr>
          <w:rFonts w:ascii="Arial" w:eastAsia="Arial" w:hAnsi="Arial" w:cs="Arial"/>
          <w:sz w:val="16"/>
          <w:szCs w:val="16"/>
          <w:lang w:val="en-GB"/>
        </w:rPr>
        <w:t>.</w:t>
      </w:r>
    </w:p>
  </w:footnote>
  <w:footnote w:id="2">
    <w:p w:rsidR="00D361F7" w:rsidRPr="00CF5FBB" w:rsidRDefault="00D361F7">
      <w:pPr>
        <w:pStyle w:val="FootnoteText"/>
        <w:rPr>
          <w:lang w:val="en-GB"/>
        </w:rPr>
      </w:pPr>
    </w:p>
  </w:footnote>
  <w:footnote w:id="3">
    <w:p w:rsidR="00D361F7" w:rsidRPr="00853F7B" w:rsidRDefault="00D361F7">
      <w:pPr>
        <w:pStyle w:val="FootnoteText"/>
        <w:rPr>
          <w:rFonts w:ascii="Arial" w:hAnsi="Arial" w:cs="Arial"/>
          <w:sz w:val="16"/>
          <w:szCs w:val="16"/>
          <w:lang w:val="en-GB"/>
        </w:rPr>
      </w:pPr>
      <w:r>
        <w:rPr>
          <w:rStyle w:val="FootnoteReference"/>
        </w:rPr>
        <w:footnoteRef/>
      </w:r>
      <w:r>
        <w:t xml:space="preserve"> </w:t>
      </w:r>
      <w:r w:rsidRPr="00853F7B">
        <w:rPr>
          <w:rFonts w:ascii="Arial" w:hAnsi="Arial" w:cs="Arial"/>
          <w:sz w:val="16"/>
          <w:szCs w:val="16"/>
          <w:lang w:val="en-GB"/>
        </w:rPr>
        <w:t xml:space="preserve">For </w:t>
      </w:r>
      <w:r>
        <w:rPr>
          <w:rFonts w:ascii="Arial" w:hAnsi="Arial" w:cs="Arial"/>
          <w:sz w:val="16"/>
          <w:szCs w:val="16"/>
          <w:lang w:val="en-GB"/>
        </w:rPr>
        <w:t>any research involving human material you must contact Matt Bristow (</w:t>
      </w:r>
      <w:hyperlink r:id="rId2" w:history="1">
        <w:r w:rsidRPr="000624BD">
          <w:rPr>
            <w:rStyle w:val="Hyperlink"/>
            <w:rFonts w:ascii="Arial" w:hAnsi="Arial" w:cs="Arial"/>
            <w:b/>
            <w:sz w:val="16"/>
            <w:szCs w:val="16"/>
            <w:lang w:val="en-GB"/>
          </w:rPr>
          <w:t>matt.bristow@anglia.ac.uk</w:t>
        </w:r>
      </w:hyperlink>
      <w:r>
        <w:rPr>
          <w:rFonts w:ascii="Arial" w:hAnsi="Arial" w:cs="Arial"/>
          <w:sz w:val="16"/>
          <w:szCs w:val="16"/>
          <w:lang w:val="en-GB"/>
        </w:rPr>
        <w:t xml:space="preserve"> ) for further guidance on how to proceed</w:t>
      </w:r>
    </w:p>
  </w:footnote>
  <w:footnote w:id="4">
    <w:p w:rsidR="00D361F7" w:rsidRPr="00853F7B" w:rsidRDefault="00D361F7" w:rsidP="000624BD">
      <w:pPr>
        <w:jc w:val="both"/>
        <w:rPr>
          <w:lang w:val="en-GB"/>
        </w:rPr>
      </w:pPr>
      <w:r>
        <w:rPr>
          <w:rStyle w:val="FootnoteReference"/>
        </w:rPr>
        <w:footnoteRef/>
      </w:r>
      <w:r>
        <w:t xml:space="preserve"> </w:t>
      </w:r>
      <w:r w:rsidRPr="00853F7B">
        <w:rPr>
          <w:rFonts w:ascii="Arial" w:hAnsi="Arial" w:cs="Arial"/>
          <w:sz w:val="16"/>
          <w:szCs w:val="16"/>
        </w:rPr>
        <w:t>The Counter Terrorism and Security Act (2015) and Terrorism Act (2006) outlaws web posting of material that encourages or endorses terrorist acts, even terrorist acts that have occurred in the past.  Sections of the Terrorism Act also create a risk of prosecution for those who transmit material of this nature, including transmitting the material electronically. The storage of such material on a computer can, if discovered, prompt a police investigation.</w:t>
      </w:r>
      <w:r>
        <w:rPr>
          <w:rFonts w:ascii="Arial" w:hAnsi="Arial" w:cs="Arial"/>
          <w:sz w:val="16"/>
          <w:szCs w:val="16"/>
        </w:rPr>
        <w:t xml:space="preserve">  </w:t>
      </w:r>
      <w:r w:rsidRPr="00853F7B">
        <w:rPr>
          <w:rFonts w:ascii="Arial" w:hAnsi="Arial" w:cs="Arial"/>
          <w:sz w:val="16"/>
          <w:szCs w:val="16"/>
        </w:rPr>
        <w:t xml:space="preserve">Visits to websites related to terrorism and the downloading of material issued by terrorist groups (even from open-access sites) may be subject to monitoring by the police.  Storage of this material for research purposes may </w:t>
      </w:r>
      <w:r>
        <w:rPr>
          <w:rFonts w:ascii="Arial" w:hAnsi="Arial" w:cs="Arial"/>
          <w:sz w:val="16"/>
          <w:szCs w:val="16"/>
        </w:rPr>
        <w:t xml:space="preserve">also </w:t>
      </w:r>
      <w:r w:rsidRPr="00853F7B">
        <w:rPr>
          <w:rFonts w:ascii="Arial" w:hAnsi="Arial" w:cs="Arial"/>
          <w:sz w:val="16"/>
          <w:szCs w:val="16"/>
        </w:rPr>
        <w:t>be subject to monitoring by the police.</w:t>
      </w:r>
      <w:r>
        <w:rPr>
          <w:rFonts w:ascii="Arial" w:hAnsi="Arial" w:cs="Arial"/>
        </w:rPr>
        <w:t xml:space="preserve">  </w:t>
      </w:r>
      <w:r w:rsidRPr="00156698">
        <w:rPr>
          <w:rFonts w:ascii="Arial" w:hAnsi="Arial" w:cs="Arial"/>
          <w:sz w:val="16"/>
          <w:szCs w:val="16"/>
        </w:rPr>
        <w:t>Therefore, r</w:t>
      </w:r>
      <w:r w:rsidRPr="00156698">
        <w:rPr>
          <w:rFonts w:ascii="Arial" w:hAnsi="Arial" w:cs="Arial"/>
          <w:color w:val="000000"/>
          <w:sz w:val="16"/>
          <w:szCs w:val="16"/>
        </w:rPr>
        <w:t>esearch relating to terrorism, or any other research that could be classified as security-sensitive (for example, Ministry of Defence-commissioned work on military equipment, IT encryption design for public bodies or businesses) needs special treatment. If you have any doubts about whether your research could be classified as security-sensitive, please speak to your FREP Chair.</w:t>
      </w:r>
    </w:p>
  </w:footnote>
  <w:footnote w:id="5">
    <w:p w:rsidR="00834643" w:rsidRPr="00774D40" w:rsidRDefault="00834643">
      <w:pPr>
        <w:pStyle w:val="FootnoteText"/>
        <w:rPr>
          <w:rFonts w:ascii="Arial" w:hAnsi="Arial" w:cs="Arial"/>
          <w:sz w:val="18"/>
          <w:szCs w:val="18"/>
          <w:lang w:val="en-GB"/>
        </w:rPr>
      </w:pPr>
      <w:r w:rsidRPr="00774D40">
        <w:rPr>
          <w:rStyle w:val="FootnoteReference"/>
          <w:rFonts w:ascii="Arial" w:hAnsi="Arial" w:cs="Arial"/>
        </w:rPr>
        <w:footnoteRef/>
      </w:r>
      <w:r w:rsidRPr="00774D40">
        <w:rPr>
          <w:rFonts w:ascii="Arial" w:hAnsi="Arial" w:cs="Arial"/>
        </w:rPr>
        <w:t xml:space="preserve"> </w:t>
      </w:r>
      <w:r w:rsidRPr="00774D40">
        <w:rPr>
          <w:rFonts w:ascii="Arial" w:hAnsi="Arial" w:cs="Arial"/>
          <w:sz w:val="18"/>
          <w:szCs w:val="18"/>
          <w:lang w:val="en-GB"/>
        </w:rPr>
        <w:t xml:space="preserve">Where required, UG or PGT students must submit confirmation </w:t>
      </w:r>
      <w:r w:rsidR="000B20BF" w:rsidRPr="00774D40">
        <w:rPr>
          <w:rFonts w:ascii="Arial" w:hAnsi="Arial" w:cs="Arial"/>
          <w:sz w:val="18"/>
          <w:szCs w:val="18"/>
          <w:lang w:val="en-GB"/>
        </w:rPr>
        <w:t xml:space="preserve">with this form that </w:t>
      </w:r>
      <w:r w:rsidRPr="00774D40">
        <w:rPr>
          <w:rFonts w:ascii="Arial" w:hAnsi="Arial" w:cs="Arial"/>
          <w:sz w:val="18"/>
          <w:szCs w:val="18"/>
          <w:lang w:val="en-GB"/>
        </w:rPr>
        <w:t>they have passed the on-line ethics training.  Some courses have exemption from this requir</w:t>
      </w:r>
      <w:r w:rsidR="000B20BF" w:rsidRPr="00774D40">
        <w:rPr>
          <w:rFonts w:ascii="Arial" w:hAnsi="Arial" w:cs="Arial"/>
          <w:sz w:val="18"/>
          <w:szCs w:val="18"/>
          <w:lang w:val="en-GB"/>
        </w:rPr>
        <w:t>ement.  Please check with your supervisor</w:t>
      </w:r>
      <w:r w:rsidRPr="00774D40">
        <w:rPr>
          <w:rFonts w:ascii="Arial" w:hAnsi="Arial" w:cs="Arial"/>
          <w:sz w:val="18"/>
          <w:szCs w:val="18"/>
          <w:lang w:val="en-GB"/>
        </w:rPr>
        <w:t>.</w:t>
      </w:r>
    </w:p>
  </w:footnote>
  <w:footnote w:id="6">
    <w:p w:rsidR="00834643" w:rsidRPr="00774D40" w:rsidRDefault="00834643">
      <w:pPr>
        <w:pStyle w:val="FootnoteText"/>
        <w:rPr>
          <w:rFonts w:ascii="Arial" w:hAnsi="Arial" w:cs="Arial"/>
          <w:sz w:val="18"/>
          <w:szCs w:val="18"/>
          <w:lang w:val="en-GB"/>
        </w:rPr>
      </w:pPr>
      <w:r w:rsidRPr="00774D40">
        <w:rPr>
          <w:rStyle w:val="FootnoteReference"/>
          <w:rFonts w:ascii="Arial" w:hAnsi="Arial" w:cs="Arial"/>
          <w:sz w:val="18"/>
          <w:szCs w:val="18"/>
        </w:rPr>
        <w:footnoteRef/>
      </w:r>
      <w:r w:rsidRPr="00774D40">
        <w:rPr>
          <w:rFonts w:ascii="Arial" w:hAnsi="Arial" w:cs="Arial"/>
          <w:sz w:val="18"/>
          <w:szCs w:val="18"/>
        </w:rPr>
        <w:t xml:space="preserve"> </w:t>
      </w:r>
      <w:r w:rsidRPr="00774D40">
        <w:rPr>
          <w:rFonts w:ascii="Arial" w:hAnsi="Arial" w:cs="Arial"/>
          <w:spacing w:val="-4"/>
          <w:sz w:val="18"/>
          <w:szCs w:val="18"/>
          <w:lang w:val="en-GB"/>
        </w:rPr>
        <w:t xml:space="preserve">For </w:t>
      </w:r>
      <w:r w:rsidRPr="00774D40">
        <w:rPr>
          <w:rFonts w:ascii="Arial" w:hAnsi="Arial" w:cs="Arial"/>
          <w:sz w:val="18"/>
          <w:szCs w:val="18"/>
          <w:lang w:val="en-GB"/>
        </w:rPr>
        <w:t xml:space="preserve">research conducted at ARU including Ixion, University Centre Peterborough and College of </w:t>
      </w:r>
      <w:r w:rsidRPr="00774D40">
        <w:rPr>
          <w:rFonts w:ascii="Arial" w:hAnsi="Arial" w:cs="Arial"/>
          <w:spacing w:val="-3"/>
          <w:sz w:val="18"/>
          <w:szCs w:val="18"/>
          <w:lang w:val="en-GB"/>
        </w:rPr>
        <w:t xml:space="preserve">West </w:t>
      </w:r>
      <w:r w:rsidRPr="00774D40">
        <w:rPr>
          <w:rFonts w:ascii="Arial" w:hAnsi="Arial" w:cs="Arial"/>
          <w:sz w:val="18"/>
          <w:szCs w:val="18"/>
          <w:lang w:val="en-GB"/>
        </w:rPr>
        <w:t>Anglia</w:t>
      </w:r>
      <w:r w:rsidR="000B20BF" w:rsidRPr="00774D40">
        <w:rPr>
          <w:rFonts w:ascii="Arial" w:hAnsi="Arial" w:cs="Arial"/>
          <w:sz w:val="18"/>
          <w:szCs w:val="18"/>
          <w:lang w:val="en-GB"/>
        </w:rPr>
        <w:t>,</w:t>
      </w:r>
      <w:r w:rsidR="000B20BF" w:rsidRPr="00774D40">
        <w:rPr>
          <w:rFonts w:ascii="Arial" w:hAnsi="Arial" w:cs="Arial"/>
          <w:spacing w:val="-35"/>
          <w:sz w:val="18"/>
          <w:szCs w:val="18"/>
          <w:lang w:val="en-GB"/>
        </w:rPr>
        <w:t xml:space="preserve"> </w:t>
      </w:r>
      <w:r w:rsidRPr="00774D40">
        <w:rPr>
          <w:rFonts w:ascii="Arial" w:hAnsi="Arial" w:cs="Arial"/>
          <w:sz w:val="18"/>
          <w:szCs w:val="18"/>
          <w:lang w:val="en-GB"/>
        </w:rPr>
        <w:t>go</w:t>
      </w:r>
      <w:r w:rsidRPr="00774D40">
        <w:rPr>
          <w:rFonts w:ascii="Arial" w:hAnsi="Arial" w:cs="Arial"/>
          <w:spacing w:val="-35"/>
          <w:sz w:val="18"/>
          <w:szCs w:val="18"/>
          <w:lang w:val="en-GB"/>
        </w:rPr>
        <w:t xml:space="preserve">   </w:t>
      </w:r>
      <w:r w:rsidRPr="00774D40">
        <w:rPr>
          <w:rFonts w:ascii="Arial" w:hAnsi="Arial" w:cs="Arial"/>
          <w:sz w:val="18"/>
          <w:szCs w:val="18"/>
          <w:lang w:val="en-GB"/>
        </w:rPr>
        <w:t>to</w:t>
      </w:r>
      <w:r w:rsidRPr="00774D40">
        <w:rPr>
          <w:rFonts w:ascii="Arial" w:hAnsi="Arial" w:cs="Arial"/>
          <w:spacing w:val="-35"/>
          <w:sz w:val="18"/>
          <w:szCs w:val="18"/>
          <w:lang w:val="en-GB"/>
        </w:rPr>
        <w:t xml:space="preserve"> </w:t>
      </w:r>
      <w:hyperlink r:id="rId3">
        <w:r w:rsidRPr="00774D40">
          <w:rPr>
            <w:rFonts w:ascii="Arial" w:hAnsi="Arial" w:cs="Arial"/>
            <w:b/>
            <w:sz w:val="18"/>
            <w:szCs w:val="18"/>
            <w:lang w:val="en-GB"/>
          </w:rPr>
          <w:t>http://web.anglia.ac.uk/anet/staff/sec_clerk/gen_info.phtml</w:t>
        </w:r>
      </w:hyperlink>
      <w:r w:rsidRPr="00774D40">
        <w:rPr>
          <w:rFonts w:ascii="Arial" w:hAnsi="Arial" w:cs="Arial"/>
          <w:b/>
          <w:spacing w:val="-39"/>
          <w:sz w:val="18"/>
          <w:szCs w:val="18"/>
          <w:lang w:val="en-GB"/>
        </w:rPr>
        <w:t xml:space="preserve"> </w:t>
      </w:r>
      <w:r w:rsidR="000B20BF" w:rsidRPr="00774D40">
        <w:rPr>
          <w:rFonts w:ascii="Arial" w:hAnsi="Arial" w:cs="Arial"/>
          <w:b/>
          <w:spacing w:val="-39"/>
          <w:sz w:val="18"/>
          <w:szCs w:val="18"/>
          <w:lang w:val="en-GB"/>
        </w:rPr>
        <w:t xml:space="preserve">     </w:t>
      </w:r>
      <w:r w:rsidRPr="00774D40">
        <w:rPr>
          <w:rFonts w:ascii="Arial" w:hAnsi="Arial" w:cs="Arial"/>
          <w:sz w:val="18"/>
          <w:szCs w:val="18"/>
          <w:lang w:val="en-GB"/>
        </w:rPr>
        <w:t>for</w:t>
      </w:r>
      <w:r w:rsidR="000B20BF" w:rsidRPr="00774D40">
        <w:rPr>
          <w:rFonts w:ascii="Arial" w:hAnsi="Arial" w:cs="Arial"/>
          <w:sz w:val="18"/>
          <w:szCs w:val="18"/>
          <w:lang w:val="en-GB"/>
        </w:rPr>
        <w:t xml:space="preserve"> </w:t>
      </w:r>
      <w:r w:rsidRPr="00774D40">
        <w:rPr>
          <w:rFonts w:ascii="Arial" w:hAnsi="Arial" w:cs="Arial"/>
          <w:sz w:val="18"/>
          <w:szCs w:val="18"/>
          <w:lang w:val="en-GB"/>
        </w:rPr>
        <w:t>the</w:t>
      </w:r>
      <w:r w:rsidR="000B20BF" w:rsidRPr="00774D40">
        <w:rPr>
          <w:rFonts w:ascii="Arial" w:hAnsi="Arial" w:cs="Arial"/>
          <w:sz w:val="18"/>
          <w:szCs w:val="18"/>
          <w:lang w:val="en-GB"/>
        </w:rPr>
        <w:t xml:space="preserve"> </w:t>
      </w:r>
      <w:r w:rsidRPr="00774D40">
        <w:rPr>
          <w:rFonts w:ascii="Arial" w:hAnsi="Arial" w:cs="Arial"/>
          <w:spacing w:val="-35"/>
          <w:sz w:val="18"/>
          <w:szCs w:val="18"/>
          <w:lang w:val="en-GB"/>
        </w:rPr>
        <w:t xml:space="preserve"> </w:t>
      </w:r>
      <w:r w:rsidRPr="00774D40">
        <w:rPr>
          <w:rFonts w:ascii="Arial" w:hAnsi="Arial" w:cs="Arial"/>
          <w:sz w:val="18"/>
          <w:szCs w:val="18"/>
          <w:lang w:val="en-GB"/>
        </w:rPr>
        <w:t>relevant</w:t>
      </w:r>
      <w:r w:rsidR="000B20BF" w:rsidRPr="00774D40">
        <w:rPr>
          <w:rFonts w:ascii="Arial" w:hAnsi="Arial" w:cs="Arial"/>
          <w:sz w:val="18"/>
          <w:szCs w:val="18"/>
          <w:lang w:val="en-GB"/>
        </w:rPr>
        <w:t xml:space="preserve"> </w:t>
      </w:r>
      <w:r w:rsidRPr="00774D40">
        <w:rPr>
          <w:rFonts w:ascii="Arial" w:hAnsi="Arial" w:cs="Arial"/>
          <w:spacing w:val="-35"/>
          <w:sz w:val="18"/>
          <w:szCs w:val="18"/>
          <w:lang w:val="en-GB"/>
        </w:rPr>
        <w:t xml:space="preserve"> </w:t>
      </w:r>
      <w:r w:rsidRPr="00774D40">
        <w:rPr>
          <w:rFonts w:ascii="Arial" w:hAnsi="Arial" w:cs="Arial"/>
          <w:sz w:val="18"/>
          <w:szCs w:val="18"/>
          <w:lang w:val="en-GB"/>
        </w:rPr>
        <w:t>guidance. Students</w:t>
      </w:r>
      <w:r w:rsidRPr="00774D40">
        <w:rPr>
          <w:rFonts w:ascii="Arial" w:hAnsi="Arial" w:cs="Arial"/>
          <w:spacing w:val="-12"/>
          <w:sz w:val="18"/>
          <w:szCs w:val="18"/>
          <w:lang w:val="en-GB"/>
        </w:rPr>
        <w:t xml:space="preserve"> </w:t>
      </w:r>
      <w:r w:rsidRPr="00774D40">
        <w:rPr>
          <w:rFonts w:ascii="Arial" w:hAnsi="Arial" w:cs="Arial"/>
          <w:sz w:val="18"/>
          <w:szCs w:val="18"/>
          <w:lang w:val="en-GB"/>
        </w:rPr>
        <w:t>at</w:t>
      </w:r>
      <w:r w:rsidRPr="00774D40">
        <w:rPr>
          <w:rFonts w:ascii="Arial" w:hAnsi="Arial" w:cs="Arial"/>
          <w:spacing w:val="-12"/>
          <w:sz w:val="18"/>
          <w:szCs w:val="18"/>
          <w:lang w:val="en-GB"/>
        </w:rPr>
        <w:t xml:space="preserve"> </w:t>
      </w:r>
      <w:r w:rsidRPr="00774D40">
        <w:rPr>
          <w:rFonts w:ascii="Arial" w:hAnsi="Arial" w:cs="Arial"/>
          <w:sz w:val="18"/>
          <w:szCs w:val="18"/>
          <w:lang w:val="en-GB"/>
        </w:rPr>
        <w:t>other</w:t>
      </w:r>
      <w:r w:rsidRPr="00774D40">
        <w:rPr>
          <w:rFonts w:ascii="Arial" w:hAnsi="Arial" w:cs="Arial"/>
          <w:spacing w:val="-12"/>
          <w:sz w:val="18"/>
          <w:szCs w:val="18"/>
          <w:lang w:val="en-GB"/>
        </w:rPr>
        <w:t xml:space="preserve"> </w:t>
      </w:r>
      <w:r w:rsidRPr="00774D40">
        <w:rPr>
          <w:rFonts w:ascii="Arial" w:hAnsi="Arial" w:cs="Arial"/>
          <w:sz w:val="18"/>
          <w:szCs w:val="18"/>
          <w:lang w:val="en-GB"/>
        </w:rPr>
        <w:t>institutions</w:t>
      </w:r>
      <w:r w:rsidRPr="00774D40">
        <w:rPr>
          <w:rFonts w:ascii="Arial" w:hAnsi="Arial" w:cs="Arial"/>
          <w:spacing w:val="-12"/>
          <w:sz w:val="18"/>
          <w:szCs w:val="18"/>
          <w:lang w:val="en-GB"/>
        </w:rPr>
        <w:t xml:space="preserve"> </w:t>
      </w:r>
      <w:r w:rsidRPr="00774D40">
        <w:rPr>
          <w:rFonts w:ascii="Arial" w:hAnsi="Arial" w:cs="Arial"/>
          <w:sz w:val="18"/>
          <w:szCs w:val="18"/>
          <w:lang w:val="en-GB"/>
        </w:rPr>
        <w:t>must</w:t>
      </w:r>
      <w:r w:rsidRPr="00774D40">
        <w:rPr>
          <w:rFonts w:ascii="Arial" w:hAnsi="Arial" w:cs="Arial"/>
          <w:spacing w:val="-12"/>
          <w:sz w:val="18"/>
          <w:szCs w:val="18"/>
          <w:lang w:val="en-GB"/>
        </w:rPr>
        <w:t xml:space="preserve"> </w:t>
      </w:r>
      <w:r w:rsidRPr="00774D40">
        <w:rPr>
          <w:rFonts w:ascii="Arial" w:hAnsi="Arial" w:cs="Arial"/>
          <w:sz w:val="18"/>
          <w:szCs w:val="18"/>
          <w:lang w:val="en-GB"/>
        </w:rPr>
        <w:t>follow</w:t>
      </w:r>
      <w:r w:rsidRPr="00774D40">
        <w:rPr>
          <w:rFonts w:ascii="Arial" w:hAnsi="Arial" w:cs="Arial"/>
          <w:spacing w:val="-12"/>
          <w:sz w:val="18"/>
          <w:szCs w:val="18"/>
          <w:lang w:val="en-GB"/>
        </w:rPr>
        <w:t xml:space="preserve"> </w:t>
      </w:r>
      <w:r w:rsidRPr="00774D40">
        <w:rPr>
          <w:rFonts w:ascii="Arial" w:hAnsi="Arial" w:cs="Arial"/>
          <w:sz w:val="18"/>
          <w:szCs w:val="18"/>
          <w:lang w:val="en-GB"/>
        </w:rPr>
        <w:t>local</w:t>
      </w:r>
      <w:r w:rsidRPr="00774D40">
        <w:rPr>
          <w:rFonts w:ascii="Arial" w:hAnsi="Arial" w:cs="Arial"/>
          <w:spacing w:val="-12"/>
          <w:sz w:val="18"/>
          <w:szCs w:val="18"/>
          <w:lang w:val="en-GB"/>
        </w:rPr>
        <w:t xml:space="preserve"> </w:t>
      </w:r>
      <w:r w:rsidRPr="00774D40">
        <w:rPr>
          <w:rFonts w:ascii="Arial" w:hAnsi="Arial" w:cs="Arial"/>
          <w:sz w:val="18"/>
          <w:szCs w:val="18"/>
          <w:lang w:val="en-GB"/>
        </w:rPr>
        <w:t>processes.</w:t>
      </w:r>
    </w:p>
  </w:footnote>
  <w:footnote w:id="7">
    <w:p w:rsidR="00834643" w:rsidRPr="00774D40" w:rsidRDefault="00834643">
      <w:pPr>
        <w:pStyle w:val="FootnoteText"/>
        <w:rPr>
          <w:rFonts w:ascii="Arial" w:hAnsi="Arial" w:cs="Arial"/>
          <w:sz w:val="18"/>
          <w:szCs w:val="18"/>
          <w:lang w:val="en-GB"/>
        </w:rPr>
      </w:pPr>
      <w:r w:rsidRPr="00774D40">
        <w:rPr>
          <w:rStyle w:val="FootnoteReference"/>
          <w:rFonts w:ascii="Arial" w:hAnsi="Arial" w:cs="Arial"/>
          <w:sz w:val="18"/>
          <w:szCs w:val="18"/>
        </w:rPr>
        <w:footnoteRef/>
      </w:r>
      <w:r w:rsidRPr="00774D40">
        <w:rPr>
          <w:rFonts w:ascii="Arial" w:hAnsi="Arial" w:cs="Arial"/>
          <w:sz w:val="18"/>
          <w:szCs w:val="18"/>
        </w:rPr>
        <w:t xml:space="preserve"> </w:t>
      </w:r>
      <w:r w:rsidR="000B20BF" w:rsidRPr="00774D40">
        <w:rPr>
          <w:rFonts w:ascii="Arial" w:hAnsi="Arial" w:cs="Arial"/>
          <w:sz w:val="18"/>
          <w:szCs w:val="18"/>
          <w:lang w:val="en-GB"/>
        </w:rPr>
        <w:t>For  guidance go to</w:t>
      </w:r>
      <w:r w:rsidRPr="00774D40">
        <w:rPr>
          <w:rFonts w:ascii="Arial" w:hAnsi="Arial" w:cs="Arial"/>
          <w:sz w:val="18"/>
          <w:szCs w:val="18"/>
          <w:lang w:val="en-GB"/>
        </w:rPr>
        <w:t xml:space="preserve"> </w:t>
      </w:r>
      <w:hyperlink r:id="rId4">
        <w:r w:rsidRPr="00774D40">
          <w:rPr>
            <w:rFonts w:ascii="Arial" w:hAnsi="Arial" w:cs="Arial"/>
            <w:b/>
            <w:sz w:val="18"/>
            <w:szCs w:val="18"/>
            <w:lang w:val="en-GB"/>
          </w:rPr>
          <w:t>web.anglia.ac.uk/anet/staff/sec_clerk/dpa.phtml</w:t>
        </w:r>
      </w:hyperlink>
      <w:r w:rsidR="003017A8" w:rsidRPr="00774D40">
        <w:rPr>
          <w:rFonts w:ascii="Arial" w:hAnsi="Arial" w:cs="Arial"/>
          <w:b/>
          <w:sz w:val="18"/>
          <w:szCs w:val="18"/>
          <w:lang w:val="en-GB"/>
        </w:rPr>
        <w:t xml:space="preserve"> </w:t>
      </w:r>
    </w:p>
  </w:footnote>
  <w:footnote w:id="8">
    <w:p w:rsidR="00690084" w:rsidRPr="00774D40" w:rsidRDefault="00F9321C" w:rsidP="00F9321C">
      <w:pPr>
        <w:pStyle w:val="FootnoteText"/>
        <w:rPr>
          <w:rFonts w:ascii="Arial" w:hAnsi="Arial" w:cs="Arial"/>
          <w:b/>
          <w:sz w:val="18"/>
          <w:szCs w:val="18"/>
          <w:lang w:val="en-GB"/>
        </w:rPr>
      </w:pPr>
      <w:r w:rsidRPr="00774D40">
        <w:rPr>
          <w:rStyle w:val="FootnoteReference"/>
          <w:rFonts w:ascii="Arial" w:hAnsi="Arial" w:cs="Arial"/>
          <w:sz w:val="18"/>
          <w:szCs w:val="18"/>
        </w:rPr>
        <w:footnoteRef/>
      </w:r>
      <w:r w:rsidRPr="00774D40">
        <w:rPr>
          <w:rFonts w:ascii="Arial" w:hAnsi="Arial" w:cs="Arial"/>
          <w:sz w:val="18"/>
          <w:szCs w:val="18"/>
        </w:rPr>
        <w:t xml:space="preserve"> </w:t>
      </w:r>
      <w:r w:rsidRPr="00774D40">
        <w:rPr>
          <w:rFonts w:ascii="Arial" w:hAnsi="Arial" w:cs="Arial"/>
          <w:spacing w:val="-3"/>
          <w:sz w:val="18"/>
          <w:szCs w:val="18"/>
          <w:lang w:val="en-GB"/>
        </w:rPr>
        <w:t>For</w:t>
      </w:r>
      <w:r w:rsidRPr="00774D40">
        <w:rPr>
          <w:rFonts w:ascii="Arial" w:hAnsi="Arial" w:cs="Arial"/>
          <w:spacing w:val="-26"/>
          <w:sz w:val="18"/>
          <w:szCs w:val="18"/>
          <w:lang w:val="en-GB"/>
        </w:rPr>
        <w:t xml:space="preserve"> </w:t>
      </w:r>
      <w:r w:rsidRPr="00774D40">
        <w:rPr>
          <w:rFonts w:ascii="Arial" w:hAnsi="Arial" w:cs="Arial"/>
          <w:sz w:val="18"/>
          <w:szCs w:val="18"/>
          <w:lang w:val="en-GB"/>
        </w:rPr>
        <w:t>details</w:t>
      </w:r>
      <w:r w:rsidRPr="00774D40">
        <w:rPr>
          <w:rFonts w:ascii="Arial" w:hAnsi="Arial" w:cs="Arial"/>
          <w:spacing w:val="-26"/>
          <w:sz w:val="18"/>
          <w:szCs w:val="18"/>
          <w:lang w:val="en-GB"/>
        </w:rPr>
        <w:t xml:space="preserve"> </w:t>
      </w:r>
      <w:r w:rsidRPr="00774D40">
        <w:rPr>
          <w:rFonts w:ascii="Arial" w:hAnsi="Arial" w:cs="Arial"/>
          <w:sz w:val="18"/>
          <w:szCs w:val="18"/>
          <w:lang w:val="en-GB"/>
        </w:rPr>
        <w:t>go</w:t>
      </w:r>
      <w:r w:rsidRPr="00774D40">
        <w:rPr>
          <w:rFonts w:ascii="Arial" w:hAnsi="Arial" w:cs="Arial"/>
          <w:spacing w:val="-26"/>
          <w:sz w:val="18"/>
          <w:szCs w:val="18"/>
          <w:lang w:val="en-GB"/>
        </w:rPr>
        <w:t xml:space="preserve"> </w:t>
      </w:r>
      <w:r w:rsidRPr="00774D40">
        <w:rPr>
          <w:rFonts w:ascii="Arial" w:hAnsi="Arial" w:cs="Arial"/>
          <w:sz w:val="18"/>
          <w:szCs w:val="18"/>
          <w:lang w:val="en-GB"/>
        </w:rPr>
        <w:t>to</w:t>
      </w:r>
      <w:r w:rsidRPr="00774D40">
        <w:rPr>
          <w:rFonts w:ascii="Arial" w:hAnsi="Arial" w:cs="Arial"/>
          <w:spacing w:val="-26"/>
          <w:sz w:val="18"/>
          <w:szCs w:val="18"/>
          <w:lang w:val="en-GB"/>
        </w:rPr>
        <w:t xml:space="preserve"> </w:t>
      </w:r>
      <w:hyperlink r:id="rId5">
        <w:r w:rsidRPr="00774D40">
          <w:rPr>
            <w:rFonts w:ascii="Arial" w:hAnsi="Arial" w:cs="Arial"/>
            <w:b/>
            <w:sz w:val="18"/>
            <w:szCs w:val="18"/>
            <w:lang w:val="en-GB"/>
          </w:rPr>
          <w:t>web.anglia.ac.uk/anet/rdcs/compliance/faqs.phtml</w:t>
        </w:r>
      </w:hyperlink>
    </w:p>
  </w:footnote>
  <w:footnote w:id="9">
    <w:p w:rsidR="00690084" w:rsidRPr="00774D40" w:rsidRDefault="00690084" w:rsidP="00690084">
      <w:pPr>
        <w:pStyle w:val="FootnoteText"/>
        <w:rPr>
          <w:rFonts w:ascii="Arial" w:hAnsi="Arial" w:cs="Arial"/>
          <w:b/>
          <w:sz w:val="18"/>
          <w:szCs w:val="18"/>
          <w:lang w:val="en-GB"/>
        </w:rPr>
      </w:pPr>
      <w:r w:rsidRPr="00774D40">
        <w:rPr>
          <w:rStyle w:val="FootnoteReference"/>
          <w:rFonts w:ascii="Arial" w:hAnsi="Arial" w:cs="Arial"/>
          <w:sz w:val="18"/>
          <w:szCs w:val="18"/>
        </w:rPr>
        <w:footnoteRef/>
      </w:r>
      <w:r w:rsidRPr="00774D40">
        <w:rPr>
          <w:rFonts w:ascii="Arial" w:hAnsi="Arial" w:cs="Arial"/>
          <w:sz w:val="18"/>
          <w:szCs w:val="18"/>
          <w:lang w:val="en-GB"/>
        </w:rPr>
        <w:t xml:space="preserve"> For details go to </w:t>
      </w:r>
      <w:hyperlink r:id="rId6" w:history="1">
        <w:r w:rsidRPr="00774D40">
          <w:rPr>
            <w:rStyle w:val="Hyperlink"/>
            <w:rFonts w:ascii="Arial" w:hAnsi="Arial" w:cs="Arial"/>
            <w:sz w:val="18"/>
            <w:szCs w:val="18"/>
            <w:lang w:val="en-GB"/>
          </w:rPr>
          <w:t>http://web.anglia.ac.uk/anet/staff/sec_clerk/</w:t>
        </w:r>
      </w:hyperlink>
    </w:p>
    <w:p w:rsidR="00690084" w:rsidRPr="0000515D" w:rsidRDefault="00690084" w:rsidP="00690084">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9pt;height:21.9pt;visibility:visible;mso-wrap-style:square" o:bullet="t">
        <v:imagedata r:id="rId1" o:title=""/>
      </v:shape>
    </w:pict>
  </w:numPicBullet>
  <w:abstractNum w:abstractNumId="0" w15:restartNumberingAfterBreak="0">
    <w:nsid w:val="0AA7594B"/>
    <w:multiLevelType w:val="hybridMultilevel"/>
    <w:tmpl w:val="D1064E72"/>
    <w:lvl w:ilvl="0" w:tplc="DDEC540E">
      <w:start w:val="1"/>
      <w:numFmt w:val="bullet"/>
      <w:lvlText w:val=""/>
      <w:lvlJc w:val="left"/>
      <w:pPr>
        <w:ind w:left="502" w:hanging="360"/>
      </w:pPr>
      <w:rPr>
        <w:rFonts w:ascii="Symbol" w:hAnsi="Symbol" w:hint="default"/>
      </w:rPr>
    </w:lvl>
    <w:lvl w:ilvl="1" w:tplc="08090003" w:tentative="1">
      <w:start w:val="1"/>
      <w:numFmt w:val="bullet"/>
      <w:lvlText w:val="o"/>
      <w:lvlJc w:val="left"/>
      <w:pPr>
        <w:ind w:left="786" w:hanging="360"/>
      </w:pPr>
      <w:rPr>
        <w:rFonts w:ascii="Courier New" w:hAnsi="Courier New" w:cs="Courier New" w:hint="default"/>
      </w:rPr>
    </w:lvl>
    <w:lvl w:ilvl="2" w:tplc="08090005" w:tentative="1">
      <w:start w:val="1"/>
      <w:numFmt w:val="bullet"/>
      <w:lvlText w:val=""/>
      <w:lvlJc w:val="left"/>
      <w:pPr>
        <w:ind w:left="1506" w:hanging="360"/>
      </w:pPr>
      <w:rPr>
        <w:rFonts w:ascii="Wingdings" w:hAnsi="Wingdings" w:hint="default"/>
      </w:rPr>
    </w:lvl>
    <w:lvl w:ilvl="3" w:tplc="08090001" w:tentative="1">
      <w:start w:val="1"/>
      <w:numFmt w:val="bullet"/>
      <w:lvlText w:val=""/>
      <w:lvlJc w:val="left"/>
      <w:pPr>
        <w:ind w:left="2226" w:hanging="360"/>
      </w:pPr>
      <w:rPr>
        <w:rFonts w:ascii="Symbol" w:hAnsi="Symbol" w:hint="default"/>
      </w:rPr>
    </w:lvl>
    <w:lvl w:ilvl="4" w:tplc="08090003" w:tentative="1">
      <w:start w:val="1"/>
      <w:numFmt w:val="bullet"/>
      <w:lvlText w:val="o"/>
      <w:lvlJc w:val="left"/>
      <w:pPr>
        <w:ind w:left="2946" w:hanging="360"/>
      </w:pPr>
      <w:rPr>
        <w:rFonts w:ascii="Courier New" w:hAnsi="Courier New" w:cs="Courier New" w:hint="default"/>
      </w:rPr>
    </w:lvl>
    <w:lvl w:ilvl="5" w:tplc="08090005" w:tentative="1">
      <w:start w:val="1"/>
      <w:numFmt w:val="bullet"/>
      <w:lvlText w:val=""/>
      <w:lvlJc w:val="left"/>
      <w:pPr>
        <w:ind w:left="3666" w:hanging="360"/>
      </w:pPr>
      <w:rPr>
        <w:rFonts w:ascii="Wingdings" w:hAnsi="Wingdings" w:hint="default"/>
      </w:rPr>
    </w:lvl>
    <w:lvl w:ilvl="6" w:tplc="08090001" w:tentative="1">
      <w:start w:val="1"/>
      <w:numFmt w:val="bullet"/>
      <w:lvlText w:val=""/>
      <w:lvlJc w:val="left"/>
      <w:pPr>
        <w:ind w:left="4386" w:hanging="360"/>
      </w:pPr>
      <w:rPr>
        <w:rFonts w:ascii="Symbol" w:hAnsi="Symbol" w:hint="default"/>
      </w:rPr>
    </w:lvl>
    <w:lvl w:ilvl="7" w:tplc="08090003" w:tentative="1">
      <w:start w:val="1"/>
      <w:numFmt w:val="bullet"/>
      <w:lvlText w:val="o"/>
      <w:lvlJc w:val="left"/>
      <w:pPr>
        <w:ind w:left="5106" w:hanging="360"/>
      </w:pPr>
      <w:rPr>
        <w:rFonts w:ascii="Courier New" w:hAnsi="Courier New" w:cs="Courier New" w:hint="default"/>
      </w:rPr>
    </w:lvl>
    <w:lvl w:ilvl="8" w:tplc="08090005" w:tentative="1">
      <w:start w:val="1"/>
      <w:numFmt w:val="bullet"/>
      <w:lvlText w:val=""/>
      <w:lvlJc w:val="left"/>
      <w:pPr>
        <w:ind w:left="5826" w:hanging="360"/>
      </w:pPr>
      <w:rPr>
        <w:rFonts w:ascii="Wingdings" w:hAnsi="Wingdings" w:hint="default"/>
      </w:rPr>
    </w:lvl>
  </w:abstractNum>
  <w:abstractNum w:abstractNumId="1" w15:restartNumberingAfterBreak="0">
    <w:nsid w:val="4EE901BE"/>
    <w:multiLevelType w:val="hybridMultilevel"/>
    <w:tmpl w:val="F00C8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712C2E"/>
    <w:multiLevelType w:val="hybridMultilevel"/>
    <w:tmpl w:val="0D969134"/>
    <w:lvl w:ilvl="0" w:tplc="96AA61C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1A522F"/>
    <w:multiLevelType w:val="hybridMultilevel"/>
    <w:tmpl w:val="420663EA"/>
    <w:lvl w:ilvl="0" w:tplc="8D82492A">
      <w:start w:val="1"/>
      <w:numFmt w:val="bullet"/>
      <w:lvlText w:val="•"/>
      <w:lvlJc w:val="left"/>
      <w:pPr>
        <w:ind w:left="416" w:hanging="341"/>
      </w:pPr>
      <w:rPr>
        <w:rFonts w:ascii="Arial" w:eastAsia="Arial" w:hAnsi="Arial" w:hint="default"/>
        <w:w w:val="91"/>
        <w:sz w:val="18"/>
        <w:szCs w:val="18"/>
      </w:rPr>
    </w:lvl>
    <w:lvl w:ilvl="1" w:tplc="4E66FC48">
      <w:start w:val="1"/>
      <w:numFmt w:val="bullet"/>
      <w:lvlText w:val="•"/>
      <w:lvlJc w:val="left"/>
      <w:pPr>
        <w:ind w:left="1396" w:hanging="341"/>
      </w:pPr>
      <w:rPr>
        <w:rFonts w:hint="default"/>
      </w:rPr>
    </w:lvl>
    <w:lvl w:ilvl="2" w:tplc="18A271FA">
      <w:start w:val="1"/>
      <w:numFmt w:val="bullet"/>
      <w:lvlText w:val="•"/>
      <w:lvlJc w:val="left"/>
      <w:pPr>
        <w:ind w:left="2373" w:hanging="341"/>
      </w:pPr>
      <w:rPr>
        <w:rFonts w:hint="default"/>
      </w:rPr>
    </w:lvl>
    <w:lvl w:ilvl="3" w:tplc="F7CA9434">
      <w:start w:val="1"/>
      <w:numFmt w:val="bullet"/>
      <w:lvlText w:val="•"/>
      <w:lvlJc w:val="left"/>
      <w:pPr>
        <w:ind w:left="3350" w:hanging="341"/>
      </w:pPr>
      <w:rPr>
        <w:rFonts w:hint="default"/>
      </w:rPr>
    </w:lvl>
    <w:lvl w:ilvl="4" w:tplc="FC6C7D72">
      <w:start w:val="1"/>
      <w:numFmt w:val="bullet"/>
      <w:lvlText w:val="•"/>
      <w:lvlJc w:val="left"/>
      <w:pPr>
        <w:ind w:left="4327" w:hanging="341"/>
      </w:pPr>
      <w:rPr>
        <w:rFonts w:hint="default"/>
      </w:rPr>
    </w:lvl>
    <w:lvl w:ilvl="5" w:tplc="DCBA67FE">
      <w:start w:val="1"/>
      <w:numFmt w:val="bullet"/>
      <w:lvlText w:val="•"/>
      <w:lvlJc w:val="left"/>
      <w:pPr>
        <w:ind w:left="5304" w:hanging="341"/>
      </w:pPr>
      <w:rPr>
        <w:rFonts w:hint="default"/>
      </w:rPr>
    </w:lvl>
    <w:lvl w:ilvl="6" w:tplc="06C63310">
      <w:start w:val="1"/>
      <w:numFmt w:val="bullet"/>
      <w:lvlText w:val="•"/>
      <w:lvlJc w:val="left"/>
      <w:pPr>
        <w:ind w:left="6281" w:hanging="341"/>
      </w:pPr>
      <w:rPr>
        <w:rFonts w:hint="default"/>
      </w:rPr>
    </w:lvl>
    <w:lvl w:ilvl="7" w:tplc="6D527506">
      <w:start w:val="1"/>
      <w:numFmt w:val="bullet"/>
      <w:lvlText w:val="•"/>
      <w:lvlJc w:val="left"/>
      <w:pPr>
        <w:ind w:left="7258" w:hanging="341"/>
      </w:pPr>
      <w:rPr>
        <w:rFonts w:hint="default"/>
      </w:rPr>
    </w:lvl>
    <w:lvl w:ilvl="8" w:tplc="E326E568">
      <w:start w:val="1"/>
      <w:numFmt w:val="bullet"/>
      <w:lvlText w:val="•"/>
      <w:lvlJc w:val="left"/>
      <w:pPr>
        <w:ind w:left="8234" w:hanging="341"/>
      </w:pPr>
      <w:rPr>
        <w:rFont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 Robinson">
    <w15:presenceInfo w15:providerId="Windows Live" w15:userId="a3099d2e5083fd5e"/>
  </w15:person>
  <w15:person w15:author="Robinson, Thomas James (Student)">
    <w15:presenceInfo w15:providerId="AD" w15:userId="S-1-5-21-1091448348-2078336455-1788417572-3349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1A1"/>
    <w:rsid w:val="00001E05"/>
    <w:rsid w:val="000045E7"/>
    <w:rsid w:val="0000515D"/>
    <w:rsid w:val="00007B02"/>
    <w:rsid w:val="00024E37"/>
    <w:rsid w:val="00031712"/>
    <w:rsid w:val="00040870"/>
    <w:rsid w:val="000418D8"/>
    <w:rsid w:val="00042070"/>
    <w:rsid w:val="000556F3"/>
    <w:rsid w:val="000624BD"/>
    <w:rsid w:val="00066B00"/>
    <w:rsid w:val="00075B4E"/>
    <w:rsid w:val="00077DCC"/>
    <w:rsid w:val="00083562"/>
    <w:rsid w:val="00084EB7"/>
    <w:rsid w:val="0009000F"/>
    <w:rsid w:val="000A6ABC"/>
    <w:rsid w:val="000A7593"/>
    <w:rsid w:val="000B20BF"/>
    <w:rsid w:val="000B77E0"/>
    <w:rsid w:val="000C15E8"/>
    <w:rsid w:val="000C39C8"/>
    <w:rsid w:val="000C41AE"/>
    <w:rsid w:val="000C6B3B"/>
    <w:rsid w:val="000C6ECC"/>
    <w:rsid w:val="000D437E"/>
    <w:rsid w:val="000D5B07"/>
    <w:rsid w:val="000D7FDC"/>
    <w:rsid w:val="000E120D"/>
    <w:rsid w:val="000F357B"/>
    <w:rsid w:val="000F5FC0"/>
    <w:rsid w:val="0011609C"/>
    <w:rsid w:val="001274A9"/>
    <w:rsid w:val="001305B6"/>
    <w:rsid w:val="00135FC2"/>
    <w:rsid w:val="00156698"/>
    <w:rsid w:val="001614A0"/>
    <w:rsid w:val="00161DC3"/>
    <w:rsid w:val="0017151C"/>
    <w:rsid w:val="00174211"/>
    <w:rsid w:val="00175AE4"/>
    <w:rsid w:val="00183681"/>
    <w:rsid w:val="00183C86"/>
    <w:rsid w:val="001A159B"/>
    <w:rsid w:val="001A1B41"/>
    <w:rsid w:val="001B2397"/>
    <w:rsid w:val="001B46FF"/>
    <w:rsid w:val="001B4BDB"/>
    <w:rsid w:val="001C28F7"/>
    <w:rsid w:val="001D7A16"/>
    <w:rsid w:val="001E0650"/>
    <w:rsid w:val="001E56EB"/>
    <w:rsid w:val="001F0447"/>
    <w:rsid w:val="002122F6"/>
    <w:rsid w:val="002208C2"/>
    <w:rsid w:val="00247C3C"/>
    <w:rsid w:val="002577C2"/>
    <w:rsid w:val="002637CF"/>
    <w:rsid w:val="00287D57"/>
    <w:rsid w:val="002A08B9"/>
    <w:rsid w:val="002A4F68"/>
    <w:rsid w:val="002B72B3"/>
    <w:rsid w:val="002D4711"/>
    <w:rsid w:val="002E0962"/>
    <w:rsid w:val="002E6567"/>
    <w:rsid w:val="003017A8"/>
    <w:rsid w:val="00305ADE"/>
    <w:rsid w:val="00314050"/>
    <w:rsid w:val="00314915"/>
    <w:rsid w:val="00334512"/>
    <w:rsid w:val="0034120F"/>
    <w:rsid w:val="00347C93"/>
    <w:rsid w:val="00362081"/>
    <w:rsid w:val="003677D8"/>
    <w:rsid w:val="003727C4"/>
    <w:rsid w:val="00372F14"/>
    <w:rsid w:val="00373FA0"/>
    <w:rsid w:val="003923B5"/>
    <w:rsid w:val="003A423D"/>
    <w:rsid w:val="003B1D01"/>
    <w:rsid w:val="003B4868"/>
    <w:rsid w:val="003C0852"/>
    <w:rsid w:val="003C2855"/>
    <w:rsid w:val="003C4B37"/>
    <w:rsid w:val="003D3043"/>
    <w:rsid w:val="003E6EF0"/>
    <w:rsid w:val="004053DA"/>
    <w:rsid w:val="00421B17"/>
    <w:rsid w:val="00444B57"/>
    <w:rsid w:val="00445D3D"/>
    <w:rsid w:val="00450B79"/>
    <w:rsid w:val="004545A4"/>
    <w:rsid w:val="004639E3"/>
    <w:rsid w:val="0047478E"/>
    <w:rsid w:val="004850F7"/>
    <w:rsid w:val="00497BDD"/>
    <w:rsid w:val="004C1A40"/>
    <w:rsid w:val="004C1CC9"/>
    <w:rsid w:val="004D5115"/>
    <w:rsid w:val="004E2E37"/>
    <w:rsid w:val="004E3848"/>
    <w:rsid w:val="004F6215"/>
    <w:rsid w:val="00511770"/>
    <w:rsid w:val="0052700A"/>
    <w:rsid w:val="00556075"/>
    <w:rsid w:val="00561B85"/>
    <w:rsid w:val="00564BEE"/>
    <w:rsid w:val="00566815"/>
    <w:rsid w:val="0058031F"/>
    <w:rsid w:val="005852B0"/>
    <w:rsid w:val="00597715"/>
    <w:rsid w:val="005A079D"/>
    <w:rsid w:val="005A3D82"/>
    <w:rsid w:val="005A5903"/>
    <w:rsid w:val="005B5B42"/>
    <w:rsid w:val="005C4795"/>
    <w:rsid w:val="005D5024"/>
    <w:rsid w:val="005D5DDE"/>
    <w:rsid w:val="005D6A98"/>
    <w:rsid w:val="005E7C78"/>
    <w:rsid w:val="005F4322"/>
    <w:rsid w:val="0060693F"/>
    <w:rsid w:val="0061059B"/>
    <w:rsid w:val="00611034"/>
    <w:rsid w:val="00613372"/>
    <w:rsid w:val="006153C9"/>
    <w:rsid w:val="00637DC2"/>
    <w:rsid w:val="006431F2"/>
    <w:rsid w:val="006529D5"/>
    <w:rsid w:val="006671A1"/>
    <w:rsid w:val="00690084"/>
    <w:rsid w:val="00690EA7"/>
    <w:rsid w:val="00690FE1"/>
    <w:rsid w:val="006B63F4"/>
    <w:rsid w:val="006C6325"/>
    <w:rsid w:val="006F0DAB"/>
    <w:rsid w:val="006F70E6"/>
    <w:rsid w:val="00715B29"/>
    <w:rsid w:val="00720B9A"/>
    <w:rsid w:val="00740306"/>
    <w:rsid w:val="0074105C"/>
    <w:rsid w:val="0075031F"/>
    <w:rsid w:val="00774D40"/>
    <w:rsid w:val="00787CAD"/>
    <w:rsid w:val="007A5ABE"/>
    <w:rsid w:val="007B19B0"/>
    <w:rsid w:val="007B4C2B"/>
    <w:rsid w:val="007C18DB"/>
    <w:rsid w:val="007C2991"/>
    <w:rsid w:val="007C2FAD"/>
    <w:rsid w:val="007D4CD1"/>
    <w:rsid w:val="008125F4"/>
    <w:rsid w:val="00821894"/>
    <w:rsid w:val="00827F27"/>
    <w:rsid w:val="00834643"/>
    <w:rsid w:val="008446EC"/>
    <w:rsid w:val="00853618"/>
    <w:rsid w:val="00853F7B"/>
    <w:rsid w:val="008559B1"/>
    <w:rsid w:val="008645DA"/>
    <w:rsid w:val="00872778"/>
    <w:rsid w:val="00873DC7"/>
    <w:rsid w:val="008749D7"/>
    <w:rsid w:val="00877DF2"/>
    <w:rsid w:val="00890E81"/>
    <w:rsid w:val="008A1F4E"/>
    <w:rsid w:val="008B3310"/>
    <w:rsid w:val="008C36F6"/>
    <w:rsid w:val="008C3F27"/>
    <w:rsid w:val="008D520B"/>
    <w:rsid w:val="008D6822"/>
    <w:rsid w:val="008E6AFD"/>
    <w:rsid w:val="00901C4C"/>
    <w:rsid w:val="00905B72"/>
    <w:rsid w:val="00913B5E"/>
    <w:rsid w:val="0092044B"/>
    <w:rsid w:val="00920673"/>
    <w:rsid w:val="00935467"/>
    <w:rsid w:val="00991E01"/>
    <w:rsid w:val="00996796"/>
    <w:rsid w:val="009B3E7F"/>
    <w:rsid w:val="009D187B"/>
    <w:rsid w:val="009D3623"/>
    <w:rsid w:val="009E35EC"/>
    <w:rsid w:val="00A10B65"/>
    <w:rsid w:val="00A20397"/>
    <w:rsid w:val="00A22F6B"/>
    <w:rsid w:val="00A34483"/>
    <w:rsid w:val="00A46339"/>
    <w:rsid w:val="00A47FF1"/>
    <w:rsid w:val="00A70AFB"/>
    <w:rsid w:val="00A73E1D"/>
    <w:rsid w:val="00A80F40"/>
    <w:rsid w:val="00AA5023"/>
    <w:rsid w:val="00AD3C97"/>
    <w:rsid w:val="00B07EA0"/>
    <w:rsid w:val="00B14B69"/>
    <w:rsid w:val="00B23CF0"/>
    <w:rsid w:val="00B273EC"/>
    <w:rsid w:val="00B30CA2"/>
    <w:rsid w:val="00B525EF"/>
    <w:rsid w:val="00B73587"/>
    <w:rsid w:val="00B95134"/>
    <w:rsid w:val="00BD634D"/>
    <w:rsid w:val="00BE0F69"/>
    <w:rsid w:val="00BF1910"/>
    <w:rsid w:val="00C04F63"/>
    <w:rsid w:val="00C05239"/>
    <w:rsid w:val="00C12972"/>
    <w:rsid w:val="00C26B1B"/>
    <w:rsid w:val="00C5593F"/>
    <w:rsid w:val="00C7134D"/>
    <w:rsid w:val="00C74EFB"/>
    <w:rsid w:val="00C87AF8"/>
    <w:rsid w:val="00C9246C"/>
    <w:rsid w:val="00C944EC"/>
    <w:rsid w:val="00CA5D9B"/>
    <w:rsid w:val="00CB25B7"/>
    <w:rsid w:val="00CC0BBD"/>
    <w:rsid w:val="00CC68CE"/>
    <w:rsid w:val="00CD01D2"/>
    <w:rsid w:val="00CE03F2"/>
    <w:rsid w:val="00CE03F3"/>
    <w:rsid w:val="00CF3B26"/>
    <w:rsid w:val="00CF5FBB"/>
    <w:rsid w:val="00CF7CFF"/>
    <w:rsid w:val="00D16FF1"/>
    <w:rsid w:val="00D33ABD"/>
    <w:rsid w:val="00D361F7"/>
    <w:rsid w:val="00D37AD2"/>
    <w:rsid w:val="00D467DB"/>
    <w:rsid w:val="00D64966"/>
    <w:rsid w:val="00D73C51"/>
    <w:rsid w:val="00DA3E49"/>
    <w:rsid w:val="00DC1C41"/>
    <w:rsid w:val="00DE010A"/>
    <w:rsid w:val="00DE05F4"/>
    <w:rsid w:val="00DF0E9B"/>
    <w:rsid w:val="00DF6EA2"/>
    <w:rsid w:val="00DF72FA"/>
    <w:rsid w:val="00E01302"/>
    <w:rsid w:val="00E03488"/>
    <w:rsid w:val="00E20D2A"/>
    <w:rsid w:val="00E33F24"/>
    <w:rsid w:val="00E379D0"/>
    <w:rsid w:val="00E562C6"/>
    <w:rsid w:val="00E602B0"/>
    <w:rsid w:val="00E63B69"/>
    <w:rsid w:val="00E66478"/>
    <w:rsid w:val="00E7531B"/>
    <w:rsid w:val="00E83769"/>
    <w:rsid w:val="00E92D11"/>
    <w:rsid w:val="00E94CD3"/>
    <w:rsid w:val="00EB3884"/>
    <w:rsid w:val="00EC49E0"/>
    <w:rsid w:val="00EC557A"/>
    <w:rsid w:val="00ED2CA5"/>
    <w:rsid w:val="00EE0975"/>
    <w:rsid w:val="00EE2AD8"/>
    <w:rsid w:val="00F12099"/>
    <w:rsid w:val="00F5137E"/>
    <w:rsid w:val="00F7421E"/>
    <w:rsid w:val="00F768DD"/>
    <w:rsid w:val="00F80CD8"/>
    <w:rsid w:val="00F917F4"/>
    <w:rsid w:val="00F9321C"/>
    <w:rsid w:val="00FA4863"/>
    <w:rsid w:val="00FA7C37"/>
    <w:rsid w:val="00FA7E3F"/>
    <w:rsid w:val="00FB5DC9"/>
    <w:rsid w:val="00FD0BD2"/>
    <w:rsid w:val="00FD2F02"/>
    <w:rsid w:val="00FE0760"/>
    <w:rsid w:val="00FF7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FFE00"/>
  <w15:docId w15:val="{6A2086E6-E6F5-418C-86F1-E5959D1B1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8D6822"/>
  </w:style>
  <w:style w:type="paragraph" w:styleId="Heading1">
    <w:name w:val="heading 1"/>
    <w:basedOn w:val="Normal"/>
    <w:uiPriority w:val="1"/>
    <w:qFormat/>
    <w:rsid w:val="008D6822"/>
    <w:pPr>
      <w:spacing w:before="55"/>
      <w:ind w:left="110"/>
      <w:outlineLvl w:val="0"/>
    </w:pPr>
    <w:rPr>
      <w:rFonts w:ascii="Georgia" w:eastAsia="Georgia" w:hAnsi="Georgia"/>
      <w:sz w:val="32"/>
      <w:szCs w:val="32"/>
    </w:rPr>
  </w:style>
  <w:style w:type="paragraph" w:styleId="Heading2">
    <w:name w:val="heading 2"/>
    <w:basedOn w:val="Normal"/>
    <w:uiPriority w:val="1"/>
    <w:qFormat/>
    <w:rsid w:val="008D6822"/>
    <w:pPr>
      <w:ind w:left="916"/>
      <w:outlineLvl w:val="1"/>
    </w:pPr>
    <w:rPr>
      <w:rFonts w:ascii="Tahoma" w:eastAsia="Tahoma" w:hAnsi="Tahoma"/>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D6822"/>
    <w:pPr>
      <w:spacing w:before="71"/>
      <w:ind w:left="916"/>
    </w:pPr>
    <w:rPr>
      <w:rFonts w:ascii="Trebuchet MS" w:eastAsia="Trebuchet MS" w:hAnsi="Trebuchet MS"/>
      <w:sz w:val="23"/>
      <w:szCs w:val="23"/>
    </w:rPr>
  </w:style>
  <w:style w:type="paragraph" w:styleId="ListParagraph">
    <w:name w:val="List Paragraph"/>
    <w:basedOn w:val="Normal"/>
    <w:uiPriority w:val="1"/>
    <w:qFormat/>
    <w:rsid w:val="008D6822"/>
  </w:style>
  <w:style w:type="paragraph" w:customStyle="1" w:styleId="TableParagraph">
    <w:name w:val="Table Paragraph"/>
    <w:basedOn w:val="Normal"/>
    <w:uiPriority w:val="1"/>
    <w:qFormat/>
    <w:rsid w:val="008D6822"/>
  </w:style>
  <w:style w:type="paragraph" w:styleId="BalloonText">
    <w:name w:val="Balloon Text"/>
    <w:basedOn w:val="Normal"/>
    <w:link w:val="BalloonTextChar"/>
    <w:uiPriority w:val="99"/>
    <w:semiHidden/>
    <w:unhideWhenUsed/>
    <w:rsid w:val="0011609C"/>
    <w:rPr>
      <w:rFonts w:ascii="Tahoma" w:hAnsi="Tahoma" w:cs="Tahoma"/>
      <w:sz w:val="16"/>
      <w:szCs w:val="16"/>
    </w:rPr>
  </w:style>
  <w:style w:type="character" w:customStyle="1" w:styleId="BalloonTextChar">
    <w:name w:val="Balloon Text Char"/>
    <w:basedOn w:val="DefaultParagraphFont"/>
    <w:link w:val="BalloonText"/>
    <w:uiPriority w:val="99"/>
    <w:semiHidden/>
    <w:rsid w:val="0011609C"/>
    <w:rPr>
      <w:rFonts w:ascii="Tahoma" w:hAnsi="Tahoma" w:cs="Tahoma"/>
      <w:sz w:val="16"/>
      <w:szCs w:val="16"/>
    </w:rPr>
  </w:style>
  <w:style w:type="paragraph" w:styleId="Header">
    <w:name w:val="header"/>
    <w:basedOn w:val="Normal"/>
    <w:link w:val="HeaderChar"/>
    <w:uiPriority w:val="99"/>
    <w:unhideWhenUsed/>
    <w:rsid w:val="00E562C6"/>
    <w:pPr>
      <w:tabs>
        <w:tab w:val="center" w:pos="4513"/>
        <w:tab w:val="right" w:pos="9026"/>
      </w:tabs>
    </w:pPr>
  </w:style>
  <w:style w:type="character" w:customStyle="1" w:styleId="HeaderChar">
    <w:name w:val="Header Char"/>
    <w:basedOn w:val="DefaultParagraphFont"/>
    <w:link w:val="Header"/>
    <w:uiPriority w:val="99"/>
    <w:rsid w:val="00E562C6"/>
  </w:style>
  <w:style w:type="paragraph" w:styleId="Footer">
    <w:name w:val="footer"/>
    <w:basedOn w:val="Normal"/>
    <w:link w:val="FooterChar"/>
    <w:uiPriority w:val="99"/>
    <w:unhideWhenUsed/>
    <w:rsid w:val="00E562C6"/>
    <w:pPr>
      <w:tabs>
        <w:tab w:val="center" w:pos="4513"/>
        <w:tab w:val="right" w:pos="9026"/>
      </w:tabs>
    </w:pPr>
  </w:style>
  <w:style w:type="character" w:customStyle="1" w:styleId="FooterChar">
    <w:name w:val="Footer Char"/>
    <w:basedOn w:val="DefaultParagraphFont"/>
    <w:link w:val="Footer"/>
    <w:uiPriority w:val="99"/>
    <w:rsid w:val="00E562C6"/>
  </w:style>
  <w:style w:type="paragraph" w:styleId="FootnoteText">
    <w:name w:val="footnote text"/>
    <w:basedOn w:val="Normal"/>
    <w:link w:val="FootnoteTextChar"/>
    <w:uiPriority w:val="99"/>
    <w:unhideWhenUsed/>
    <w:rsid w:val="00CF5FBB"/>
    <w:rPr>
      <w:sz w:val="20"/>
      <w:szCs w:val="20"/>
    </w:rPr>
  </w:style>
  <w:style w:type="character" w:customStyle="1" w:styleId="FootnoteTextChar">
    <w:name w:val="Footnote Text Char"/>
    <w:basedOn w:val="DefaultParagraphFont"/>
    <w:link w:val="FootnoteText"/>
    <w:uiPriority w:val="99"/>
    <w:rsid w:val="00CF5FBB"/>
    <w:rPr>
      <w:sz w:val="20"/>
      <w:szCs w:val="20"/>
    </w:rPr>
  </w:style>
  <w:style w:type="character" w:styleId="FootnoteReference">
    <w:name w:val="footnote reference"/>
    <w:basedOn w:val="DefaultParagraphFont"/>
    <w:uiPriority w:val="99"/>
    <w:semiHidden/>
    <w:unhideWhenUsed/>
    <w:rsid w:val="00CF5FBB"/>
    <w:rPr>
      <w:vertAlign w:val="superscript"/>
    </w:rPr>
  </w:style>
  <w:style w:type="character" w:styleId="CommentReference">
    <w:name w:val="annotation reference"/>
    <w:basedOn w:val="DefaultParagraphFont"/>
    <w:uiPriority w:val="99"/>
    <w:semiHidden/>
    <w:unhideWhenUsed/>
    <w:rsid w:val="00720B9A"/>
    <w:rPr>
      <w:sz w:val="16"/>
      <w:szCs w:val="16"/>
    </w:rPr>
  </w:style>
  <w:style w:type="paragraph" w:styleId="CommentText">
    <w:name w:val="annotation text"/>
    <w:basedOn w:val="Normal"/>
    <w:link w:val="CommentTextChar"/>
    <w:uiPriority w:val="99"/>
    <w:semiHidden/>
    <w:unhideWhenUsed/>
    <w:rsid w:val="00720B9A"/>
    <w:rPr>
      <w:sz w:val="20"/>
      <w:szCs w:val="20"/>
    </w:rPr>
  </w:style>
  <w:style w:type="character" w:customStyle="1" w:styleId="CommentTextChar">
    <w:name w:val="Comment Text Char"/>
    <w:basedOn w:val="DefaultParagraphFont"/>
    <w:link w:val="CommentText"/>
    <w:uiPriority w:val="99"/>
    <w:semiHidden/>
    <w:rsid w:val="00720B9A"/>
    <w:rPr>
      <w:sz w:val="20"/>
      <w:szCs w:val="20"/>
    </w:rPr>
  </w:style>
  <w:style w:type="paragraph" w:styleId="CommentSubject">
    <w:name w:val="annotation subject"/>
    <w:basedOn w:val="CommentText"/>
    <w:next w:val="CommentText"/>
    <w:link w:val="CommentSubjectChar"/>
    <w:uiPriority w:val="99"/>
    <w:semiHidden/>
    <w:unhideWhenUsed/>
    <w:rsid w:val="00720B9A"/>
    <w:rPr>
      <w:b/>
      <w:bCs/>
    </w:rPr>
  </w:style>
  <w:style w:type="character" w:customStyle="1" w:styleId="CommentSubjectChar">
    <w:name w:val="Comment Subject Char"/>
    <w:basedOn w:val="CommentTextChar"/>
    <w:link w:val="CommentSubject"/>
    <w:uiPriority w:val="99"/>
    <w:semiHidden/>
    <w:rsid w:val="00720B9A"/>
    <w:rPr>
      <w:b/>
      <w:bCs/>
      <w:sz w:val="20"/>
      <w:szCs w:val="20"/>
    </w:rPr>
  </w:style>
  <w:style w:type="paragraph" w:styleId="Revision">
    <w:name w:val="Revision"/>
    <w:hidden/>
    <w:uiPriority w:val="99"/>
    <w:semiHidden/>
    <w:rsid w:val="000418D8"/>
    <w:pPr>
      <w:widowControl/>
    </w:pPr>
  </w:style>
  <w:style w:type="table" w:styleId="TableGrid">
    <w:name w:val="Table Grid"/>
    <w:basedOn w:val="TableNormal"/>
    <w:uiPriority w:val="59"/>
    <w:rsid w:val="00690EA7"/>
    <w:pPr>
      <w:widowControl/>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079D"/>
    <w:rPr>
      <w:color w:val="0000FF" w:themeColor="hyperlink"/>
      <w:u w:val="single"/>
    </w:rPr>
  </w:style>
  <w:style w:type="character" w:styleId="FollowedHyperlink">
    <w:name w:val="FollowedHyperlink"/>
    <w:basedOn w:val="DefaultParagraphFont"/>
    <w:uiPriority w:val="99"/>
    <w:semiHidden/>
    <w:unhideWhenUsed/>
    <w:rsid w:val="00F932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993227">
      <w:bodyDiv w:val="1"/>
      <w:marLeft w:val="0"/>
      <w:marRight w:val="0"/>
      <w:marTop w:val="0"/>
      <w:marBottom w:val="0"/>
      <w:divBdr>
        <w:top w:val="none" w:sz="0" w:space="0" w:color="auto"/>
        <w:left w:val="none" w:sz="0" w:space="0" w:color="auto"/>
        <w:bottom w:val="none" w:sz="0" w:space="0" w:color="auto"/>
        <w:right w:val="none" w:sz="0" w:space="0" w:color="auto"/>
      </w:divBdr>
    </w:div>
    <w:div w:id="1975716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hyperlink" Target="http://www.anglia.ac.uk/researchethics" TargetMode="Externa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anglia.ac.uk/researchethics" TargetMode="External"/><Relationship Id="rId29" Type="http://schemas.openxmlformats.org/officeDocument/2006/relationships/hyperlink" Target="http://web.anglia.ac.uk/it/policy/"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www.anglia.ac.uk/researchethics" TargetMode="External"/><Relationship Id="rId10" Type="http://schemas.openxmlformats.org/officeDocument/2006/relationships/footnotes" Target="footnote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eb.anglia.ac.uk/anet/staff/sec_clerk/gen_info.phtml" TargetMode="External"/><Relationship Id="rId2" Type="http://schemas.openxmlformats.org/officeDocument/2006/relationships/hyperlink" Target="mailto:matt.bristow@anglia.ac.uk" TargetMode="External"/><Relationship Id="rId1" Type="http://schemas.openxmlformats.org/officeDocument/2006/relationships/hyperlink" Target="mailto:FST-Biologicalsafety.GMO@anglia.ac.uk" TargetMode="External"/><Relationship Id="rId6" Type="http://schemas.openxmlformats.org/officeDocument/2006/relationships/hyperlink" Target="http://web.anglia.ac.uk/anet/staff/sec_clerk/" TargetMode="External"/><Relationship Id="rId5" Type="http://schemas.openxmlformats.org/officeDocument/2006/relationships/hyperlink" Target="http://web.anglia.ac.uk/anet/rdcs/compliance/faqs.phtml" TargetMode="External"/><Relationship Id="rId4" Type="http://schemas.openxmlformats.org/officeDocument/2006/relationships/hyperlink" Target="http://web.anglia.ac.uk/anet/staff/sec_clerk/dpa.p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492cfdf9-d035-4014-8762-c4155199c87b">NWW4RFR3ER7P-793977306-10</_dlc_DocId>
    <_dlc_DocIdUrl xmlns="492cfdf9-d035-4014-8762-c4155199c87b">
      <Url>https://vle.anglia.ac.uk/modules/2016/MOD002691/_layouts/15/DocIdRedir.aspx?ID=NWW4RFR3ER7P-793977306-10</Url>
      <Description>NWW4RFR3ER7P-793977306-10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A4EAE017979A4ABE3CCC6DED3F250A" ma:contentTypeVersion="0" ma:contentTypeDescription="Create a new document." ma:contentTypeScope="" ma:versionID="96ce9ce034c6594751a33bca2b485499">
  <xsd:schema xmlns:xsd="http://www.w3.org/2001/XMLSchema" xmlns:xs="http://www.w3.org/2001/XMLSchema" xmlns:p="http://schemas.microsoft.com/office/2006/metadata/properties" xmlns:ns2="492cfdf9-d035-4014-8762-c4155199c87b" targetNamespace="http://schemas.microsoft.com/office/2006/metadata/properties" ma:root="true" ma:fieldsID="03000ec2cddea073456e884e4f5020d5" ns2:_="">
    <xsd:import namespace="492cfdf9-d035-4014-8762-c4155199c87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cfdf9-d035-4014-8762-c4155199c87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2139D-6D13-434C-B063-C9CB079D9C84}">
  <ds:schemaRefs>
    <ds:schemaRef ds:uri="http://schemas.microsoft.com/sharepoint/events"/>
  </ds:schemaRefs>
</ds:datastoreItem>
</file>

<file path=customXml/itemProps2.xml><?xml version="1.0" encoding="utf-8"?>
<ds:datastoreItem xmlns:ds="http://schemas.openxmlformats.org/officeDocument/2006/customXml" ds:itemID="{E932B223-53C4-42E8-811E-F61867592CCC}">
  <ds:schemaRef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terms/"/>
    <ds:schemaRef ds:uri="http://purl.org/dc/dcmitype/"/>
    <ds:schemaRef ds:uri="492cfdf9-d035-4014-8762-c4155199c87b"/>
    <ds:schemaRef ds:uri="http://schemas.microsoft.com/office/infopath/2007/PartnerControls"/>
    <ds:schemaRef ds:uri="http://purl.org/dc/elements/1.1/"/>
  </ds:schemaRefs>
</ds:datastoreItem>
</file>

<file path=customXml/itemProps3.xml><?xml version="1.0" encoding="utf-8"?>
<ds:datastoreItem xmlns:ds="http://schemas.openxmlformats.org/officeDocument/2006/customXml" ds:itemID="{33D49C35-D010-44C0-B226-9BD29BD52DC1}">
  <ds:schemaRefs>
    <ds:schemaRef ds:uri="http://schemas.microsoft.com/sharepoint/v3/contenttype/forms"/>
  </ds:schemaRefs>
</ds:datastoreItem>
</file>

<file path=customXml/itemProps4.xml><?xml version="1.0" encoding="utf-8"?>
<ds:datastoreItem xmlns:ds="http://schemas.openxmlformats.org/officeDocument/2006/customXml" ds:itemID="{008DE4B6-FAFE-4693-A808-788A40091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2cfdf9-d035-4014-8762-c4155199c8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466E3D1-0144-414B-A619-C851D7554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dc:creator>
  <cp:lastModifiedBy>Tom Robinson</cp:lastModifiedBy>
  <cp:revision>6</cp:revision>
  <cp:lastPrinted>2016-05-17T09:13:00Z</cp:lastPrinted>
  <dcterms:created xsi:type="dcterms:W3CDTF">2016-10-20T11:26:00Z</dcterms:created>
  <dcterms:modified xsi:type="dcterms:W3CDTF">2016-10-24T16:30:00Z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2016-02-18T00:00:00Z</vt:filetime>
  </property>
  <property fmtid="{D5CDD505-2E9C-101B-9397-08002B2CF9AE}" pid="3" name="Creator">
    <vt:lpwstr>Adobe InDesign CC 2014 (Macintosh)</vt:lpwstr>
  </property>
  <property fmtid="{D5CDD505-2E9C-101B-9397-08002B2CF9AE}" pid="4" name="LastSaved">
    <vt:filetime>2016-02-26T00:00:00Z</vt:filetime>
  </property>
  <property fmtid="{D5CDD505-2E9C-101B-9397-08002B2CF9AE}" pid="5" name="ContentTypeId">
    <vt:lpwstr>0x01010078A4EAE017979A4ABE3CCC6DED3F250A</vt:lpwstr>
  </property>
  <property fmtid="{D5CDD505-2E9C-101B-9397-08002B2CF9AE}" pid="6" name="_dlc_DocIdItemGuid">
    <vt:lpwstr>18dfa3b8-e903-45c4-9eb3-02e22b418319</vt:lpwstr>
  </property>
</Properties>
</file>